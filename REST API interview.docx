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EEA" w:rsidRDefault="000E25ED" w:rsidP="000E25ED">
      <w:pPr>
        <w:pStyle w:val="Heading1"/>
        <w:numPr>
          <w:ilvl w:val="0"/>
          <w:numId w:val="1"/>
        </w:numPr>
        <w:rPr>
          <w:lang w:val="en-IN"/>
        </w:rPr>
      </w:pPr>
      <w:proofErr w:type="spellStart"/>
      <w:r>
        <w:rPr>
          <w:lang w:val="en-IN"/>
        </w:rPr>
        <w:t>InterviewBit</w:t>
      </w:r>
      <w:proofErr w:type="spellEnd"/>
      <w:r>
        <w:rPr>
          <w:lang w:val="en-IN"/>
        </w:rPr>
        <w:t>: 43Q</w:t>
      </w:r>
    </w:p>
    <w:p w:rsidR="000E25ED" w:rsidRDefault="000E25ED" w:rsidP="000E25ED">
      <w:pPr>
        <w:rPr>
          <w:lang w:val="en-IN"/>
        </w:rPr>
      </w:pP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 xml:space="preserve">1. What do you understand by </w:t>
      </w:r>
      <w:proofErr w:type="spellStart"/>
      <w:r>
        <w:rPr>
          <w:rFonts w:ascii="Segoe UI" w:hAnsi="Segoe UI" w:cs="Segoe UI"/>
          <w:color w:val="1A3D3C"/>
          <w:spacing w:val="2"/>
        </w:rPr>
        <w:t>RESTful</w:t>
      </w:r>
      <w:proofErr w:type="spellEnd"/>
      <w:r>
        <w:rPr>
          <w:rFonts w:ascii="Segoe UI" w:hAnsi="Segoe UI" w:cs="Segoe UI"/>
          <w:color w:val="1A3D3C"/>
          <w:spacing w:val="2"/>
        </w:rPr>
        <w:t xml:space="preserve"> Web Services?</w:t>
      </w:r>
    </w:p>
    <w:p w:rsidR="000E25ED" w:rsidRDefault="000E25ED" w:rsidP="000E25ED">
      <w:pPr>
        <w:pStyle w:val="NormalWeb"/>
        <w:shd w:val="clear" w:color="auto" w:fill="FFFFFF"/>
        <w:rPr>
          <w:rFonts w:ascii="Segoe UI" w:hAnsi="Segoe UI" w:cs="Segoe UI"/>
          <w:color w:val="373E3F"/>
          <w:spacing w:val="2"/>
        </w:rPr>
      </w:pPr>
      <w:proofErr w:type="spellStart"/>
      <w:r>
        <w:rPr>
          <w:rFonts w:ascii="Segoe UI" w:hAnsi="Segoe UI" w:cs="Segoe UI"/>
          <w:color w:val="373E3F"/>
          <w:spacing w:val="2"/>
        </w:rPr>
        <w:t>RESTful</w:t>
      </w:r>
      <w:proofErr w:type="spellEnd"/>
      <w:r>
        <w:rPr>
          <w:rFonts w:ascii="Segoe UI" w:hAnsi="Segoe UI" w:cs="Segoe UI"/>
          <w:color w:val="373E3F"/>
          <w:spacing w:val="2"/>
        </w:rPr>
        <w:t xml:space="preserve"> web services are services that follow REST architecture. REST stands for Representational State Transfer and uses HTTP protocol (web protocol) for implementation. These services are </w:t>
      </w:r>
      <w:proofErr w:type="gramStart"/>
      <w:r>
        <w:rPr>
          <w:rFonts w:ascii="Segoe UI" w:hAnsi="Segoe UI" w:cs="Segoe UI"/>
          <w:color w:val="373E3F"/>
          <w:spacing w:val="2"/>
        </w:rPr>
        <w:t>lightweight,</w:t>
      </w:r>
      <w:proofErr w:type="gramEnd"/>
      <w:r>
        <w:rPr>
          <w:rFonts w:ascii="Segoe UI" w:hAnsi="Segoe UI" w:cs="Segoe UI"/>
          <w:color w:val="373E3F"/>
          <w:spacing w:val="2"/>
        </w:rPr>
        <w:t xml:space="preserve"> provide maintainability, scalability, support communication among multiple applications that are developed using different programming languages. They provide means of accessing resources present at server required for the client via the web browser by means of request headers, request body, response body, status codes, etc.</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2. What is a REST Resource?</w:t>
      </w:r>
    </w:p>
    <w:p w:rsidR="000E25ED" w:rsidRDefault="000E25ED" w:rsidP="000E25ED">
      <w:pPr>
        <w:pStyle w:val="NormalWeb"/>
        <w:shd w:val="clear" w:color="auto" w:fill="FFFFFF"/>
        <w:rPr>
          <w:rFonts w:ascii="Segoe UI" w:hAnsi="Segoe UI" w:cs="Segoe UI"/>
          <w:color w:val="373E3F"/>
          <w:spacing w:val="2"/>
        </w:rPr>
      </w:pPr>
      <w:proofErr w:type="gramStart"/>
      <w:r>
        <w:rPr>
          <w:rFonts w:ascii="Segoe UI" w:hAnsi="Segoe UI" w:cs="Segoe UI"/>
          <w:color w:val="373E3F"/>
          <w:spacing w:val="2"/>
        </w:rPr>
        <w:t>Every content</w:t>
      </w:r>
      <w:proofErr w:type="gramEnd"/>
      <w:r>
        <w:rPr>
          <w:rFonts w:ascii="Segoe UI" w:hAnsi="Segoe UI" w:cs="Segoe UI"/>
          <w:color w:val="373E3F"/>
          <w:spacing w:val="2"/>
        </w:rPr>
        <w:t xml:space="preserve"> in the REST architecture is considered a resource. The resource is analogous to the object in the object-oriented programming world. They can either be represented as text files, HTML pages, images, or any other dynamic data.</w:t>
      </w:r>
    </w:p>
    <w:p w:rsidR="000E25ED" w:rsidRDefault="000E25ED" w:rsidP="000E25ED">
      <w:pPr>
        <w:numPr>
          <w:ilvl w:val="0"/>
          <w:numId w:val="2"/>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The REST Server provides access to these resources whereas the REST client consumes (accesses and modifies) these resources. Every resource is identified globally by means of a URI.</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3. What is URI?</w:t>
      </w:r>
    </w:p>
    <w:p w:rsidR="000E25ED" w:rsidRDefault="000E25ED" w:rsidP="000E25ED">
      <w:pPr>
        <w:pStyle w:val="NormalWeb"/>
        <w:shd w:val="clear" w:color="auto" w:fill="FFFFFF"/>
        <w:rPr>
          <w:rFonts w:ascii="Segoe UI" w:hAnsi="Segoe UI" w:cs="Segoe UI"/>
          <w:color w:val="373E3F"/>
          <w:spacing w:val="2"/>
        </w:rPr>
      </w:pPr>
      <w:r>
        <w:rPr>
          <w:rStyle w:val="Strong"/>
          <w:rFonts w:ascii="Segoe UI" w:hAnsi="Segoe UI" w:cs="Segoe UI"/>
          <w:color w:val="373E3F"/>
          <w:spacing w:val="2"/>
        </w:rPr>
        <w:t>Uniform Resource Identifier</w:t>
      </w:r>
      <w:r>
        <w:rPr>
          <w:rFonts w:ascii="Segoe UI" w:hAnsi="Segoe UI" w:cs="Segoe UI"/>
          <w:color w:val="373E3F"/>
          <w:spacing w:val="2"/>
        </w:rPr>
        <w:t> is the full form of URI which is used for identifying each resource of the REST architecture. URI is of the format:</w:t>
      </w:r>
    </w:p>
    <w:p w:rsidR="000E25ED" w:rsidRDefault="000E25ED" w:rsidP="000E25ED">
      <w:pPr>
        <w:pStyle w:val="HTMLPreformatted"/>
        <w:shd w:val="clear" w:color="auto" w:fill="F5F8FF"/>
        <w:rPr>
          <w:color w:val="1A3D3C"/>
          <w:spacing w:val="2"/>
        </w:rPr>
      </w:pPr>
      <w:r>
        <w:rPr>
          <w:rStyle w:val="HTMLCode"/>
          <w:color w:val="444444"/>
          <w:spacing w:val="2"/>
          <w:shd w:val="clear" w:color="auto" w:fill="F5F8FF"/>
        </w:rPr>
        <w:t>&lt;</w:t>
      </w:r>
      <w:proofErr w:type="gramStart"/>
      <w:r>
        <w:rPr>
          <w:rStyle w:val="HTMLCode"/>
          <w:color w:val="444444"/>
          <w:spacing w:val="2"/>
          <w:shd w:val="clear" w:color="auto" w:fill="F5F8FF"/>
        </w:rPr>
        <w:t>protocol</w:t>
      </w:r>
      <w:proofErr w:type="gramEnd"/>
      <w:r>
        <w:rPr>
          <w:rStyle w:val="HTMLCode"/>
          <w:color w:val="444444"/>
          <w:spacing w:val="2"/>
          <w:shd w:val="clear" w:color="auto" w:fill="F5F8FF"/>
        </w:rPr>
        <w:t>&gt;://&lt;service-name&gt;/&lt;</w:t>
      </w:r>
      <w:proofErr w:type="spellStart"/>
      <w:r>
        <w:rPr>
          <w:rStyle w:val="HTMLCode"/>
          <w:color w:val="444444"/>
          <w:spacing w:val="2"/>
          <w:shd w:val="clear" w:color="auto" w:fill="F5F8FF"/>
        </w:rPr>
        <w:t>ResourceType</w:t>
      </w:r>
      <w:proofErr w:type="spellEnd"/>
      <w:r>
        <w:rPr>
          <w:rStyle w:val="HTMLCode"/>
          <w:color w:val="444444"/>
          <w:spacing w:val="2"/>
          <w:shd w:val="clear" w:color="auto" w:fill="F5F8FF"/>
        </w:rPr>
        <w:t>&gt;/&lt;</w:t>
      </w:r>
      <w:proofErr w:type="spellStart"/>
      <w:r>
        <w:rPr>
          <w:rStyle w:val="HTMLCode"/>
          <w:color w:val="444444"/>
          <w:spacing w:val="2"/>
          <w:shd w:val="clear" w:color="auto" w:fill="F5F8FF"/>
        </w:rPr>
        <w:t>ResourceID</w:t>
      </w:r>
      <w:proofErr w:type="spellEnd"/>
      <w:r>
        <w:rPr>
          <w:rStyle w:val="HTMLCode"/>
          <w:color w:val="444444"/>
          <w:spacing w:val="2"/>
          <w:shd w:val="clear" w:color="auto" w:fill="F5F8FF"/>
        </w:rPr>
        <w:t>&gt;</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There are 2 types of URI:</w:t>
      </w:r>
    </w:p>
    <w:p w:rsidR="000E25ED" w:rsidRDefault="000E25ED" w:rsidP="000E25ED">
      <w:pPr>
        <w:shd w:val="clear" w:color="auto" w:fill="FFFFFF"/>
        <w:rPr>
          <w:rFonts w:ascii="Segoe UI" w:hAnsi="Segoe UI" w:cs="Segoe UI"/>
          <w:color w:val="1A3D3C"/>
          <w:spacing w:val="2"/>
        </w:rPr>
      </w:pPr>
      <w:r>
        <w:rPr>
          <w:rFonts w:ascii="Segoe UI" w:hAnsi="Segoe UI" w:cs="Segoe UI"/>
          <w:noProof/>
          <w:color w:val="1A3D3C"/>
          <w:spacing w:val="2"/>
        </w:rPr>
        <w:lastRenderedPageBreak/>
        <w:drawing>
          <wp:inline distT="0" distB="0" distL="0" distR="0">
            <wp:extent cx="4410075" cy="2428875"/>
            <wp:effectExtent l="19050" t="0" r="9525" b="0"/>
            <wp:docPr id="1" name="Picture 1" descr="https://s3.ap-south-1.amazonaws.com/myinterviewtrainer-domestic/public_assets/assets/000/000/461/original/URI.png?1622556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myinterviewtrainer-domestic/public_assets/assets/000/000/461/original/URI.png?1622556755"/>
                    <pic:cNvPicPr>
                      <a:picLocks noChangeAspect="1" noChangeArrowheads="1"/>
                    </pic:cNvPicPr>
                  </pic:nvPicPr>
                  <pic:blipFill>
                    <a:blip r:embed="rId5"/>
                    <a:srcRect/>
                    <a:stretch>
                      <a:fillRect/>
                    </a:stretch>
                  </pic:blipFill>
                  <pic:spPr bwMode="auto">
                    <a:xfrm>
                      <a:off x="0" y="0"/>
                      <a:ext cx="4410075" cy="2428875"/>
                    </a:xfrm>
                    <a:prstGeom prst="rect">
                      <a:avLst/>
                    </a:prstGeom>
                    <a:noFill/>
                    <a:ln w="9525">
                      <a:noFill/>
                      <a:miter lim="800000"/>
                      <a:headEnd/>
                      <a:tailEnd/>
                    </a:ln>
                  </pic:spPr>
                </pic:pic>
              </a:graphicData>
            </a:graphic>
          </wp:inline>
        </w:drawing>
      </w:r>
    </w:p>
    <w:p w:rsidR="000E25ED" w:rsidRDefault="000E25ED" w:rsidP="000E25ED">
      <w:pPr>
        <w:numPr>
          <w:ilvl w:val="0"/>
          <w:numId w:val="3"/>
        </w:numPr>
        <w:shd w:val="clear" w:color="auto" w:fill="FFFFFF"/>
        <w:spacing w:before="100" w:beforeAutospacing="1" w:after="100" w:afterAutospacing="1" w:line="240" w:lineRule="auto"/>
        <w:ind w:left="0"/>
        <w:rPr>
          <w:rFonts w:ascii="Segoe UI" w:hAnsi="Segoe UI" w:cs="Segoe UI"/>
          <w:color w:val="1A3D3C"/>
          <w:spacing w:val="2"/>
        </w:rPr>
      </w:pPr>
      <w:r>
        <w:rPr>
          <w:rStyle w:val="Strong"/>
          <w:rFonts w:ascii="Segoe UI" w:hAnsi="Segoe UI" w:cs="Segoe UI"/>
          <w:color w:val="1A3D3C"/>
          <w:spacing w:val="2"/>
        </w:rPr>
        <w:t>URN: </w:t>
      </w:r>
      <w:r>
        <w:rPr>
          <w:rFonts w:ascii="Segoe UI" w:hAnsi="Segoe UI" w:cs="Segoe UI"/>
          <w:color w:val="1A3D3C"/>
          <w:spacing w:val="2"/>
        </w:rPr>
        <w:t>Uniform Resource Name identifies the resource by means of a name that is both unique and persistent.</w:t>
      </w:r>
    </w:p>
    <w:p w:rsidR="000E25ED" w:rsidRDefault="000E25ED" w:rsidP="000E25ED">
      <w:pPr>
        <w:numPr>
          <w:ilvl w:val="1"/>
          <w:numId w:val="3"/>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URN doesn’t always specify where to locate the resource on the internet. They are used as templates that are used by other parsers to identify the resource.</w:t>
      </w:r>
    </w:p>
    <w:p w:rsidR="000E25ED" w:rsidRDefault="000E25ED" w:rsidP="000E25ED">
      <w:pPr>
        <w:numPr>
          <w:ilvl w:val="1"/>
          <w:numId w:val="3"/>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These follow the </w:t>
      </w:r>
      <w:r>
        <w:rPr>
          <w:rStyle w:val="HTMLCode"/>
          <w:rFonts w:eastAsiaTheme="minorEastAsia"/>
          <w:color w:val="E01E5A"/>
          <w:spacing w:val="2"/>
        </w:rPr>
        <w:t>urn</w:t>
      </w:r>
      <w:r>
        <w:rPr>
          <w:rFonts w:ascii="Segoe UI" w:hAnsi="Segoe UI" w:cs="Segoe UI"/>
          <w:color w:val="1A3D3C"/>
          <w:spacing w:val="2"/>
        </w:rPr>
        <w:t> scheme and usually prefixed with </w:t>
      </w:r>
      <w:r>
        <w:rPr>
          <w:rStyle w:val="HTMLCode"/>
          <w:rFonts w:eastAsiaTheme="minorEastAsia"/>
          <w:color w:val="E01E5A"/>
          <w:spacing w:val="2"/>
        </w:rPr>
        <w:t>urn</w:t>
      </w:r>
      <w:proofErr w:type="gramStart"/>
      <w:r>
        <w:rPr>
          <w:rStyle w:val="HTMLCode"/>
          <w:rFonts w:eastAsiaTheme="minorEastAsia"/>
          <w:color w:val="E01E5A"/>
          <w:spacing w:val="2"/>
        </w:rPr>
        <w:t>:</w:t>
      </w:r>
      <w:r>
        <w:rPr>
          <w:rFonts w:ascii="Segoe UI" w:hAnsi="Segoe UI" w:cs="Segoe UI"/>
          <w:color w:val="1A3D3C"/>
          <w:spacing w:val="2"/>
        </w:rPr>
        <w:t>.</w:t>
      </w:r>
      <w:proofErr w:type="gramEnd"/>
      <w:r>
        <w:rPr>
          <w:rFonts w:ascii="Segoe UI" w:hAnsi="Segoe UI" w:cs="Segoe UI"/>
          <w:color w:val="1A3D3C"/>
          <w:spacing w:val="2"/>
        </w:rPr>
        <w:t xml:space="preserve"> Examples include</w:t>
      </w:r>
    </w:p>
    <w:p w:rsidR="000E25ED" w:rsidRDefault="000E25ED" w:rsidP="000E25ED">
      <w:pPr>
        <w:numPr>
          <w:ilvl w:val="2"/>
          <w:numId w:val="3"/>
        </w:numPr>
        <w:shd w:val="clear" w:color="auto" w:fill="FFFFFF"/>
        <w:spacing w:before="100" w:beforeAutospacing="1" w:after="100" w:afterAutospacing="1" w:line="240" w:lineRule="auto"/>
        <w:ind w:left="0"/>
        <w:rPr>
          <w:rFonts w:ascii="Segoe UI" w:hAnsi="Segoe UI" w:cs="Segoe UI"/>
          <w:color w:val="1A3D3C"/>
          <w:spacing w:val="2"/>
        </w:rPr>
      </w:pPr>
      <w:proofErr w:type="gramStart"/>
      <w:r>
        <w:rPr>
          <w:rStyle w:val="HTMLCode"/>
          <w:rFonts w:eastAsiaTheme="minorEastAsia"/>
          <w:color w:val="E01E5A"/>
          <w:spacing w:val="2"/>
        </w:rPr>
        <w:t>urn:</w:t>
      </w:r>
      <w:proofErr w:type="gramEnd"/>
      <w:r>
        <w:rPr>
          <w:rStyle w:val="HTMLCode"/>
          <w:rFonts w:eastAsiaTheme="minorEastAsia"/>
          <w:color w:val="E01E5A"/>
          <w:spacing w:val="2"/>
        </w:rPr>
        <w:t>isbn:1234567890</w:t>
      </w:r>
      <w:r>
        <w:rPr>
          <w:rFonts w:ascii="Segoe UI" w:hAnsi="Segoe UI" w:cs="Segoe UI"/>
          <w:color w:val="1A3D3C"/>
          <w:spacing w:val="2"/>
        </w:rPr>
        <w:t> is used for identification of book based on the ISBN number in a library application.</w:t>
      </w:r>
    </w:p>
    <w:p w:rsidR="000E25ED" w:rsidRDefault="000E25ED" w:rsidP="000E25ED">
      <w:pPr>
        <w:numPr>
          <w:ilvl w:val="2"/>
          <w:numId w:val="3"/>
        </w:numPr>
        <w:shd w:val="clear" w:color="auto" w:fill="FFFFFF"/>
        <w:spacing w:before="100" w:beforeAutospacing="1" w:after="100" w:afterAutospacing="1" w:line="240" w:lineRule="auto"/>
        <w:ind w:left="0"/>
        <w:rPr>
          <w:rFonts w:ascii="Segoe UI" w:hAnsi="Segoe UI" w:cs="Segoe UI"/>
          <w:color w:val="1A3D3C"/>
          <w:spacing w:val="2"/>
        </w:rPr>
      </w:pPr>
      <w:proofErr w:type="gramStart"/>
      <w:r>
        <w:rPr>
          <w:rStyle w:val="HTMLCode"/>
          <w:rFonts w:eastAsiaTheme="minorEastAsia"/>
          <w:color w:val="E01E5A"/>
          <w:spacing w:val="2"/>
        </w:rPr>
        <w:t>urn:</w:t>
      </w:r>
      <w:proofErr w:type="gramEnd"/>
      <w:r>
        <w:rPr>
          <w:rStyle w:val="HTMLCode"/>
          <w:rFonts w:eastAsiaTheme="minorEastAsia"/>
          <w:color w:val="E01E5A"/>
          <w:spacing w:val="2"/>
        </w:rPr>
        <w:t>mpeg:mpeg7:schema:2001</w:t>
      </w:r>
      <w:r>
        <w:rPr>
          <w:rFonts w:ascii="Segoe UI" w:hAnsi="Segoe UI" w:cs="Segoe UI"/>
          <w:color w:val="1A3D3C"/>
          <w:spacing w:val="2"/>
        </w:rPr>
        <w:t> is the default namespace rules for metadata of MPEG-7 video.</w:t>
      </w:r>
    </w:p>
    <w:p w:rsidR="000E25ED" w:rsidRDefault="000E25ED" w:rsidP="000E25ED">
      <w:pPr>
        <w:numPr>
          <w:ilvl w:val="1"/>
          <w:numId w:val="3"/>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Whenever a URN identifies a document, they are easily translated into a URL by using “resolver” after which the document can be downloaded.</w:t>
      </w:r>
    </w:p>
    <w:p w:rsidR="000E25ED" w:rsidRDefault="000E25ED" w:rsidP="000E25ED">
      <w:pPr>
        <w:numPr>
          <w:ilvl w:val="0"/>
          <w:numId w:val="3"/>
        </w:numPr>
        <w:shd w:val="clear" w:color="auto" w:fill="FFFFFF"/>
        <w:spacing w:before="100" w:beforeAutospacing="1" w:after="100" w:afterAutospacing="1" w:line="240" w:lineRule="auto"/>
        <w:ind w:left="0"/>
        <w:rPr>
          <w:rFonts w:ascii="Segoe UI" w:hAnsi="Segoe UI" w:cs="Segoe UI"/>
          <w:color w:val="1A3D3C"/>
          <w:spacing w:val="2"/>
        </w:rPr>
      </w:pPr>
      <w:r>
        <w:rPr>
          <w:rStyle w:val="Strong"/>
          <w:rFonts w:ascii="Segoe UI" w:hAnsi="Segoe UI" w:cs="Segoe UI"/>
          <w:color w:val="1A3D3C"/>
          <w:spacing w:val="2"/>
        </w:rPr>
        <w:t>URL: </w:t>
      </w:r>
      <w:r>
        <w:rPr>
          <w:rFonts w:ascii="Segoe UI" w:hAnsi="Segoe UI" w:cs="Segoe UI"/>
          <w:color w:val="1A3D3C"/>
          <w:spacing w:val="2"/>
        </w:rPr>
        <w:t>Uniform Resource Locator has the information regarding fetching of a resource from its location.</w:t>
      </w:r>
    </w:p>
    <w:p w:rsidR="000E25ED" w:rsidRDefault="000E25ED" w:rsidP="000E25ED">
      <w:pPr>
        <w:numPr>
          <w:ilvl w:val="1"/>
          <w:numId w:val="3"/>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Examples include:</w:t>
      </w:r>
    </w:p>
    <w:p w:rsidR="000E25ED" w:rsidRDefault="000E25ED" w:rsidP="000E25ED">
      <w:pPr>
        <w:numPr>
          <w:ilvl w:val="2"/>
          <w:numId w:val="3"/>
        </w:numPr>
        <w:shd w:val="clear" w:color="auto" w:fill="FFFFFF"/>
        <w:spacing w:before="100" w:beforeAutospacing="1" w:after="100" w:afterAutospacing="1" w:line="240" w:lineRule="auto"/>
        <w:ind w:left="0"/>
        <w:rPr>
          <w:rFonts w:ascii="Segoe UI" w:hAnsi="Segoe UI" w:cs="Segoe UI"/>
          <w:color w:val="1A3D3C"/>
          <w:spacing w:val="2"/>
        </w:rPr>
      </w:pPr>
      <w:r>
        <w:rPr>
          <w:rStyle w:val="HTMLCode"/>
          <w:rFonts w:eastAsiaTheme="minorEastAsia"/>
          <w:color w:val="E01E5A"/>
          <w:spacing w:val="2"/>
        </w:rPr>
        <w:t>http://abc.com/samplePage.html</w:t>
      </w:r>
    </w:p>
    <w:p w:rsidR="000E25ED" w:rsidRDefault="000E25ED" w:rsidP="000E25ED">
      <w:pPr>
        <w:numPr>
          <w:ilvl w:val="2"/>
          <w:numId w:val="3"/>
        </w:numPr>
        <w:shd w:val="clear" w:color="auto" w:fill="FFFFFF"/>
        <w:spacing w:before="100" w:beforeAutospacing="1" w:after="100" w:afterAutospacing="1" w:line="240" w:lineRule="auto"/>
        <w:ind w:left="0"/>
        <w:rPr>
          <w:rFonts w:ascii="Segoe UI" w:hAnsi="Segoe UI" w:cs="Segoe UI"/>
          <w:color w:val="1A3D3C"/>
          <w:spacing w:val="2"/>
        </w:rPr>
      </w:pPr>
      <w:r>
        <w:rPr>
          <w:rStyle w:val="HTMLCode"/>
          <w:rFonts w:eastAsiaTheme="minorEastAsia"/>
          <w:color w:val="E01E5A"/>
          <w:spacing w:val="2"/>
        </w:rPr>
        <w:t>ftp://sampleServer.com/sampleFile.zip</w:t>
      </w:r>
    </w:p>
    <w:p w:rsidR="000E25ED" w:rsidRDefault="000E25ED" w:rsidP="000E25ED">
      <w:pPr>
        <w:numPr>
          <w:ilvl w:val="2"/>
          <w:numId w:val="3"/>
        </w:numPr>
        <w:shd w:val="clear" w:color="auto" w:fill="FFFFFF"/>
        <w:spacing w:before="100" w:beforeAutospacing="1" w:after="100" w:afterAutospacing="1" w:line="240" w:lineRule="auto"/>
        <w:ind w:left="0"/>
        <w:rPr>
          <w:rFonts w:ascii="Segoe UI" w:hAnsi="Segoe UI" w:cs="Segoe UI"/>
          <w:color w:val="1A3D3C"/>
          <w:spacing w:val="2"/>
        </w:rPr>
      </w:pPr>
      <w:r>
        <w:rPr>
          <w:rStyle w:val="HTMLCode"/>
          <w:rFonts w:eastAsiaTheme="minorEastAsia"/>
          <w:color w:val="E01E5A"/>
          <w:spacing w:val="2"/>
        </w:rPr>
        <w:t>file:///home/interviewbit/sampleFile.txt</w:t>
      </w:r>
    </w:p>
    <w:p w:rsidR="000E25ED" w:rsidRDefault="000E25ED" w:rsidP="000E25ED">
      <w:pPr>
        <w:numPr>
          <w:ilvl w:val="1"/>
          <w:numId w:val="3"/>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 xml:space="preserve">URLs start with a protocol (like ftp, http etc) and they have the information of the network hostname (sampleServer.com) and the path to the </w:t>
      </w:r>
      <w:proofErr w:type="gramStart"/>
      <w:r>
        <w:rPr>
          <w:rFonts w:ascii="Segoe UI" w:hAnsi="Segoe UI" w:cs="Segoe UI"/>
          <w:color w:val="1A3D3C"/>
          <w:spacing w:val="2"/>
        </w:rPr>
        <w:t>document(</w:t>
      </w:r>
      <w:proofErr w:type="gramEnd"/>
      <w:r>
        <w:rPr>
          <w:rFonts w:ascii="Segoe UI" w:hAnsi="Segoe UI" w:cs="Segoe UI"/>
          <w:color w:val="1A3D3C"/>
          <w:spacing w:val="2"/>
        </w:rPr>
        <w:t>/samplePage.html). It can also have query parameters.</w:t>
      </w:r>
    </w:p>
    <w:p w:rsidR="000E25ED" w:rsidRDefault="000E25ED" w:rsidP="000E25ED">
      <w:pPr>
        <w:shd w:val="clear" w:color="auto" w:fill="FFFFFF"/>
        <w:spacing w:after="0"/>
        <w:rPr>
          <w:rFonts w:ascii="Segoe UI" w:hAnsi="Segoe UI" w:cs="Segoe UI"/>
          <w:color w:val="1A3D3C"/>
          <w:spacing w:val="2"/>
        </w:rPr>
      </w:pPr>
      <w:r>
        <w:rPr>
          <w:rFonts w:ascii="Segoe UI" w:hAnsi="Segoe UI" w:cs="Segoe UI"/>
          <w:noProof/>
          <w:color w:val="1A3D3C"/>
          <w:spacing w:val="2"/>
        </w:rPr>
        <w:lastRenderedPageBreak/>
        <w:drawing>
          <wp:inline distT="0" distB="0" distL="0" distR="0">
            <wp:extent cx="4686300" cy="2314575"/>
            <wp:effectExtent l="19050" t="0" r="0" b="0"/>
            <wp:docPr id="2" name="Picture 2" descr="https://s3.ap-south-1.amazonaws.com/myinterviewtrainer-domestic/public_assets/assets/000/000/462/original/uri_example.png?1622557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myinterviewtrainer-domestic/public_assets/assets/000/000/462/original/uri_example.png?1622557125"/>
                    <pic:cNvPicPr>
                      <a:picLocks noChangeAspect="1" noChangeArrowheads="1"/>
                    </pic:cNvPicPr>
                  </pic:nvPicPr>
                  <pic:blipFill>
                    <a:blip r:embed="rId6"/>
                    <a:srcRect/>
                    <a:stretch>
                      <a:fillRect/>
                    </a:stretch>
                  </pic:blipFill>
                  <pic:spPr bwMode="auto">
                    <a:xfrm>
                      <a:off x="0" y="0"/>
                      <a:ext cx="4686300" cy="2314575"/>
                    </a:xfrm>
                    <a:prstGeom prst="rect">
                      <a:avLst/>
                    </a:prstGeom>
                    <a:noFill/>
                    <a:ln w="9525">
                      <a:noFill/>
                      <a:miter lim="800000"/>
                      <a:headEnd/>
                      <a:tailEnd/>
                    </a:ln>
                  </pic:spPr>
                </pic:pic>
              </a:graphicData>
            </a:graphic>
          </wp:inline>
        </w:drawing>
      </w:r>
    </w:p>
    <w:p w:rsidR="000E25ED" w:rsidRDefault="000E25ED" w:rsidP="000E25ED">
      <w:pPr>
        <w:shd w:val="clear" w:color="auto" w:fill="FFFFFF"/>
        <w:rPr>
          <w:rFonts w:ascii="Segoe UI" w:hAnsi="Segoe UI" w:cs="Segoe UI"/>
          <w:b/>
          <w:bCs/>
          <w:color w:val="1A3D3C"/>
          <w:spacing w:val="2"/>
        </w:rPr>
      </w:pPr>
      <w:r>
        <w:rPr>
          <w:rFonts w:ascii="Segoe UI" w:hAnsi="Segoe UI" w:cs="Segoe UI"/>
          <w:b/>
          <w:bCs/>
          <w:color w:val="1A3D3C"/>
          <w:spacing w:val="2"/>
        </w:rPr>
        <w:t xml:space="preserve">You can download a PDF version of Rest </w:t>
      </w:r>
      <w:proofErr w:type="spellStart"/>
      <w:proofErr w:type="gramStart"/>
      <w:r>
        <w:rPr>
          <w:rFonts w:ascii="Segoe UI" w:hAnsi="Segoe UI" w:cs="Segoe UI"/>
          <w:b/>
          <w:bCs/>
          <w:color w:val="1A3D3C"/>
          <w:spacing w:val="2"/>
        </w:rPr>
        <w:t>Api</w:t>
      </w:r>
      <w:proofErr w:type="spellEnd"/>
      <w:proofErr w:type="gramEnd"/>
      <w:r>
        <w:rPr>
          <w:rFonts w:ascii="Segoe UI" w:hAnsi="Segoe UI" w:cs="Segoe UI"/>
          <w:b/>
          <w:bCs/>
          <w:color w:val="1A3D3C"/>
          <w:spacing w:val="2"/>
        </w:rPr>
        <w:t xml:space="preserve"> Interview Questions.</w:t>
      </w:r>
    </w:p>
    <w:p w:rsidR="000E25ED" w:rsidRDefault="000E25ED" w:rsidP="000E25ED">
      <w:pPr>
        <w:shd w:val="clear" w:color="auto" w:fill="FFFFFF"/>
        <w:rPr>
          <w:rFonts w:ascii="Segoe UI" w:hAnsi="Segoe UI" w:cs="Segoe UI"/>
          <w:b/>
          <w:bCs/>
          <w:color w:val="1A3D3C"/>
          <w:spacing w:val="2"/>
        </w:rPr>
      </w:pPr>
      <w:hyperlink r:id="rId7" w:history="1">
        <w:r>
          <w:rPr>
            <w:rFonts w:ascii="Segoe UI" w:hAnsi="Segoe UI" w:cs="Segoe UI"/>
            <w:b/>
            <w:bCs/>
            <w:color w:val="FFFFFF"/>
            <w:spacing w:val="2"/>
            <w:shd w:val="clear" w:color="auto" w:fill="63B1C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rStyle w:val="Hyperlink"/>
            <w:rFonts w:ascii="Segoe UI" w:hAnsi="Segoe UI" w:cs="Segoe UI"/>
            <w:b/>
            <w:bCs/>
            <w:color w:val="FFFFFF"/>
            <w:spacing w:val="2"/>
            <w:shd w:val="clear" w:color="auto" w:fill="63B1C6"/>
          </w:rPr>
          <w:t>Download PDF</w:t>
        </w:r>
      </w:hyperlink>
    </w:p>
    <w:p w:rsidR="000E25ED" w:rsidRDefault="000E25ED" w:rsidP="000E25ED">
      <w:pPr>
        <w:shd w:val="clear" w:color="auto" w:fill="FFFFFF"/>
        <w:rPr>
          <w:rFonts w:ascii="Segoe UI" w:hAnsi="Segoe UI" w:cs="Segoe UI"/>
          <w:b/>
          <w:bCs/>
          <w:color w:val="1A3D3C"/>
          <w:spacing w:val="2"/>
        </w:rPr>
      </w:pPr>
      <w:r>
        <w:rPr>
          <w:rFonts w:ascii="Segoe UI" w:hAnsi="Segoe UI" w:cs="Segoe UI"/>
          <w:b/>
          <w:bCs/>
          <w:color w:val="1A3D3C"/>
          <w:spacing w:val="2"/>
        </w:rPr>
        <w:pict>
          <v:rect id="_x0000_i1026" style="width:0;height:0" o:hralign="center" o:hrstd="t" o:hr="t" fillcolor="#a0a0a0" stroked="f"/>
        </w:pict>
      </w:r>
    </w:p>
    <w:p w:rsidR="000E25ED" w:rsidRDefault="000E25ED" w:rsidP="000E25ED">
      <w:pPr>
        <w:shd w:val="clear" w:color="auto" w:fill="FFFFFF"/>
        <w:jc w:val="center"/>
        <w:rPr>
          <w:rFonts w:ascii="Segoe UI" w:hAnsi="Segoe UI" w:cs="Segoe UI"/>
          <w:b/>
          <w:bCs/>
          <w:color w:val="1A3D3C"/>
          <w:spacing w:val="2"/>
        </w:rPr>
      </w:pPr>
      <w:r>
        <w:rPr>
          <w:rFonts w:ascii="Segoe UI" w:hAnsi="Segoe UI" w:cs="Segoe UI"/>
          <w:b/>
          <w:bCs/>
          <w:color w:val="1A3D3C"/>
          <w:spacing w:val="2"/>
        </w:rPr>
        <w:br/>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 xml:space="preserve">4. What are the features of </w:t>
      </w:r>
      <w:proofErr w:type="spellStart"/>
      <w:r>
        <w:rPr>
          <w:rFonts w:ascii="Segoe UI" w:hAnsi="Segoe UI" w:cs="Segoe UI"/>
          <w:color w:val="1A3D3C"/>
          <w:spacing w:val="2"/>
        </w:rPr>
        <w:t>RESTful</w:t>
      </w:r>
      <w:proofErr w:type="spellEnd"/>
      <w:r>
        <w:rPr>
          <w:rFonts w:ascii="Segoe UI" w:hAnsi="Segoe UI" w:cs="Segoe UI"/>
          <w:color w:val="1A3D3C"/>
          <w:spacing w:val="2"/>
        </w:rPr>
        <w:t xml:space="preserve"> Web Services?</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 xml:space="preserve">Every </w:t>
      </w:r>
      <w:proofErr w:type="spellStart"/>
      <w:r>
        <w:rPr>
          <w:rFonts w:ascii="Segoe UI" w:hAnsi="Segoe UI" w:cs="Segoe UI"/>
          <w:color w:val="373E3F"/>
          <w:spacing w:val="2"/>
        </w:rPr>
        <w:t>RESTful</w:t>
      </w:r>
      <w:proofErr w:type="spellEnd"/>
      <w:r>
        <w:rPr>
          <w:rFonts w:ascii="Segoe UI" w:hAnsi="Segoe UI" w:cs="Segoe UI"/>
          <w:color w:val="373E3F"/>
          <w:spacing w:val="2"/>
        </w:rPr>
        <w:t xml:space="preserve"> web service has the following features:</w:t>
      </w:r>
    </w:p>
    <w:p w:rsidR="000E25ED" w:rsidRDefault="000E25ED" w:rsidP="000E25ED">
      <w:pPr>
        <w:numPr>
          <w:ilvl w:val="0"/>
          <w:numId w:val="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The service is based on the Client-Server model.</w:t>
      </w:r>
    </w:p>
    <w:p w:rsidR="000E25ED" w:rsidRDefault="000E25ED" w:rsidP="000E25ED">
      <w:pPr>
        <w:numPr>
          <w:ilvl w:val="0"/>
          <w:numId w:val="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The service uses HTTP Protocol for fetching data/resources, query execution, or any other functions.</w:t>
      </w:r>
    </w:p>
    <w:p w:rsidR="000E25ED" w:rsidRDefault="000E25ED" w:rsidP="000E25ED">
      <w:pPr>
        <w:numPr>
          <w:ilvl w:val="0"/>
          <w:numId w:val="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The medium of communication between the client and server is called “Messaging”.</w:t>
      </w:r>
    </w:p>
    <w:p w:rsidR="000E25ED" w:rsidRDefault="000E25ED" w:rsidP="000E25ED">
      <w:pPr>
        <w:numPr>
          <w:ilvl w:val="0"/>
          <w:numId w:val="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Resources are accessible to the service by means of URIs.</w:t>
      </w:r>
    </w:p>
    <w:p w:rsidR="000E25ED" w:rsidRDefault="000E25ED" w:rsidP="000E25ED">
      <w:pPr>
        <w:numPr>
          <w:ilvl w:val="0"/>
          <w:numId w:val="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lastRenderedPageBreak/>
        <w:t>It follows the statelessness concept where the client request and response are not dependent on others and thereby provides total assurance of getting the required data.</w:t>
      </w:r>
    </w:p>
    <w:p w:rsidR="000E25ED" w:rsidRDefault="000E25ED" w:rsidP="000E25ED">
      <w:pPr>
        <w:numPr>
          <w:ilvl w:val="0"/>
          <w:numId w:val="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These services also use the concept of caching to minimize the server calls for the same type of repeated requests.</w:t>
      </w:r>
    </w:p>
    <w:p w:rsidR="000E25ED" w:rsidRDefault="000E25ED" w:rsidP="000E25ED">
      <w:pPr>
        <w:numPr>
          <w:ilvl w:val="0"/>
          <w:numId w:val="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These services can also use SOAP services as implementation protocol to REST architectural pattern.</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5. What is the concept of statelessness in REST?</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The REST architecture is designed in such a way that the client state is not maintained on the server. This is known as statelessness. The context is provided by the client to the server using which the server processes the client’s request. The session on the server is identified by the session identifier sent by the client.</w:t>
      </w:r>
    </w:p>
    <w:p w:rsidR="000E25ED" w:rsidRDefault="000E25ED" w:rsidP="000E25ED">
      <w:pPr>
        <w:shd w:val="clear" w:color="auto" w:fill="FFFFFF"/>
        <w:rPr>
          <w:rFonts w:ascii="Segoe UI" w:hAnsi="Segoe UI" w:cs="Segoe UI"/>
          <w:color w:val="1A3D3C"/>
          <w:spacing w:val="2"/>
        </w:rPr>
      </w:pPr>
      <w:r>
        <w:rPr>
          <w:rFonts w:ascii="Segoe UI" w:hAnsi="Segoe UI" w:cs="Segoe UI"/>
          <w:noProof/>
          <w:color w:val="1A3D3C"/>
          <w:spacing w:val="2"/>
        </w:rPr>
        <w:lastRenderedPageBreak/>
        <w:drawing>
          <wp:inline distT="0" distB="0" distL="0" distR="0">
            <wp:extent cx="4533900" cy="4010025"/>
            <wp:effectExtent l="19050" t="0" r="0" b="0"/>
            <wp:docPr id="5" name="Picture 5" descr="https://s3.ap-south-1.amazonaws.com/myinterviewtrainer-domestic/public_assets/assets/000/000/463/original/statelessness_in_REST.png?1622557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myinterviewtrainer-domestic/public_assets/assets/000/000/463/original/statelessness_in_REST.png?1622557550"/>
                    <pic:cNvPicPr>
                      <a:picLocks noChangeAspect="1" noChangeArrowheads="1"/>
                    </pic:cNvPicPr>
                  </pic:nvPicPr>
                  <pic:blipFill>
                    <a:blip r:embed="rId8"/>
                    <a:srcRect/>
                    <a:stretch>
                      <a:fillRect/>
                    </a:stretch>
                  </pic:blipFill>
                  <pic:spPr bwMode="auto">
                    <a:xfrm>
                      <a:off x="0" y="0"/>
                      <a:ext cx="4533900" cy="4010025"/>
                    </a:xfrm>
                    <a:prstGeom prst="rect">
                      <a:avLst/>
                    </a:prstGeom>
                    <a:noFill/>
                    <a:ln w="9525">
                      <a:noFill/>
                      <a:miter lim="800000"/>
                      <a:headEnd/>
                      <a:tailEnd/>
                    </a:ln>
                  </pic:spPr>
                </pic:pic>
              </a:graphicData>
            </a:graphic>
          </wp:inline>
        </w:drawing>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6. What do you understand by JAX-RS?</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 xml:space="preserve">As the name itself stands (JAX-RS= Java API for </w:t>
      </w:r>
      <w:proofErr w:type="spellStart"/>
      <w:r>
        <w:rPr>
          <w:rFonts w:ascii="Segoe UI" w:hAnsi="Segoe UI" w:cs="Segoe UI"/>
          <w:color w:val="373E3F"/>
          <w:spacing w:val="2"/>
        </w:rPr>
        <w:t>RESTful</w:t>
      </w:r>
      <w:proofErr w:type="spellEnd"/>
      <w:r>
        <w:rPr>
          <w:rFonts w:ascii="Segoe UI" w:hAnsi="Segoe UI" w:cs="Segoe UI"/>
          <w:color w:val="373E3F"/>
          <w:spacing w:val="2"/>
        </w:rPr>
        <w:t xml:space="preserve"> Web Services) is a Java-based specification defined by JEE for the implementation of </w:t>
      </w:r>
      <w:proofErr w:type="spellStart"/>
      <w:r>
        <w:rPr>
          <w:rFonts w:ascii="Segoe UI" w:hAnsi="Segoe UI" w:cs="Segoe UI"/>
          <w:color w:val="373E3F"/>
          <w:spacing w:val="2"/>
        </w:rPr>
        <w:t>RESTful</w:t>
      </w:r>
      <w:proofErr w:type="spellEnd"/>
      <w:r>
        <w:rPr>
          <w:rFonts w:ascii="Segoe UI" w:hAnsi="Segoe UI" w:cs="Segoe UI"/>
          <w:color w:val="373E3F"/>
          <w:spacing w:val="2"/>
        </w:rPr>
        <w:t xml:space="preserve"> services. The JAX-RS library makes usage of annotations from Java 5 onwards to simplify the process of web services development. The latest version is 3.0 which </w:t>
      </w:r>
      <w:proofErr w:type="gramStart"/>
      <w:r>
        <w:rPr>
          <w:rFonts w:ascii="Segoe UI" w:hAnsi="Segoe UI" w:cs="Segoe UI"/>
          <w:color w:val="373E3F"/>
          <w:spacing w:val="2"/>
        </w:rPr>
        <w:t>was</w:t>
      </w:r>
      <w:proofErr w:type="gramEnd"/>
      <w:r>
        <w:rPr>
          <w:rFonts w:ascii="Segoe UI" w:hAnsi="Segoe UI" w:cs="Segoe UI"/>
          <w:color w:val="373E3F"/>
          <w:spacing w:val="2"/>
        </w:rPr>
        <w:t xml:space="preserve"> released in June 2020. This specification also provides necessary support to create REST clients.</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lastRenderedPageBreak/>
        <w:t>7. What are HTTP Status codes?</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These are the standard codes that refer to the predefined status of the task at the server. Following are the status codes formats available:</w:t>
      </w:r>
    </w:p>
    <w:p w:rsidR="000E25ED" w:rsidRDefault="000E25ED" w:rsidP="000E25ED">
      <w:pPr>
        <w:numPr>
          <w:ilvl w:val="0"/>
          <w:numId w:val="5"/>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1xx - represents informational responses</w:t>
      </w:r>
    </w:p>
    <w:p w:rsidR="000E25ED" w:rsidRDefault="000E25ED" w:rsidP="000E25ED">
      <w:pPr>
        <w:numPr>
          <w:ilvl w:val="0"/>
          <w:numId w:val="5"/>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2xx - represents successful responses</w:t>
      </w:r>
    </w:p>
    <w:p w:rsidR="000E25ED" w:rsidRDefault="000E25ED" w:rsidP="000E25ED">
      <w:pPr>
        <w:numPr>
          <w:ilvl w:val="0"/>
          <w:numId w:val="5"/>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3xx - represents redirects</w:t>
      </w:r>
    </w:p>
    <w:p w:rsidR="000E25ED" w:rsidRDefault="000E25ED" w:rsidP="000E25ED">
      <w:pPr>
        <w:numPr>
          <w:ilvl w:val="0"/>
          <w:numId w:val="5"/>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4xx - represents client errors</w:t>
      </w:r>
    </w:p>
    <w:p w:rsidR="000E25ED" w:rsidRDefault="000E25ED" w:rsidP="000E25ED">
      <w:pPr>
        <w:numPr>
          <w:ilvl w:val="0"/>
          <w:numId w:val="5"/>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5xx - represents server errors</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Most commonly used status codes are:</w:t>
      </w:r>
    </w:p>
    <w:p w:rsidR="000E25ED" w:rsidRDefault="000E25ED" w:rsidP="000E25ED">
      <w:pPr>
        <w:numPr>
          <w:ilvl w:val="0"/>
          <w:numId w:val="6"/>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200 - success/OK</w:t>
      </w:r>
    </w:p>
    <w:p w:rsidR="000E25ED" w:rsidRDefault="000E25ED" w:rsidP="000E25ED">
      <w:pPr>
        <w:numPr>
          <w:ilvl w:val="0"/>
          <w:numId w:val="6"/>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201 - CREATED - used in POST or PUT methods.</w:t>
      </w:r>
    </w:p>
    <w:p w:rsidR="000E25ED" w:rsidRDefault="000E25ED" w:rsidP="000E25ED">
      <w:pPr>
        <w:numPr>
          <w:ilvl w:val="0"/>
          <w:numId w:val="6"/>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304 - NOT MODIFIED - used in conditional GET requests to reduce the bandwidth use of the network. Here, the body of the response sent should be empty.</w:t>
      </w:r>
    </w:p>
    <w:p w:rsidR="000E25ED" w:rsidRDefault="000E25ED" w:rsidP="000E25ED">
      <w:pPr>
        <w:numPr>
          <w:ilvl w:val="0"/>
          <w:numId w:val="6"/>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400 - BAD REQUEST - This can be due to validation errors or missing input data.</w:t>
      </w:r>
    </w:p>
    <w:p w:rsidR="000E25ED" w:rsidRDefault="000E25ED" w:rsidP="000E25ED">
      <w:pPr>
        <w:numPr>
          <w:ilvl w:val="0"/>
          <w:numId w:val="6"/>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401- UNAUTHORIZED - This is returned when there is no valid authentication credentials sent along with the request.</w:t>
      </w:r>
    </w:p>
    <w:p w:rsidR="000E25ED" w:rsidRDefault="000E25ED" w:rsidP="000E25ED">
      <w:pPr>
        <w:numPr>
          <w:ilvl w:val="0"/>
          <w:numId w:val="6"/>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403 - FORBIDDEN - sent when the user does not have access (or is forbidden) to the resource.</w:t>
      </w:r>
    </w:p>
    <w:p w:rsidR="000E25ED" w:rsidRDefault="000E25ED" w:rsidP="000E25ED">
      <w:pPr>
        <w:numPr>
          <w:ilvl w:val="0"/>
          <w:numId w:val="6"/>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404 - NOT FOUND - Resource method is not available.</w:t>
      </w:r>
    </w:p>
    <w:p w:rsidR="000E25ED" w:rsidRDefault="000E25ED" w:rsidP="000E25ED">
      <w:pPr>
        <w:numPr>
          <w:ilvl w:val="0"/>
          <w:numId w:val="6"/>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500 - INTERNAL SERVER ERROR - server threw some exceptions while running the method.</w:t>
      </w:r>
    </w:p>
    <w:p w:rsidR="000E25ED" w:rsidRDefault="000E25ED" w:rsidP="000E25ED">
      <w:pPr>
        <w:numPr>
          <w:ilvl w:val="0"/>
          <w:numId w:val="6"/>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502 - BAD GATEWAY - Server was not able to get the response from another upstream server.</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8. What are the HTTP Methods?</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HTTP Methods are also known as HTTP Verbs. They form a major portion of uniform interface restriction followed by the REST that specifies what action has to be followed to get the requested resource. Below are some examples of HTTP Methods:</w:t>
      </w:r>
    </w:p>
    <w:p w:rsidR="000E25ED" w:rsidRDefault="000E25ED" w:rsidP="000E25ED">
      <w:pPr>
        <w:numPr>
          <w:ilvl w:val="0"/>
          <w:numId w:val="7"/>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GET: This is used for fetching details from the server and is basically a read-only operation.</w:t>
      </w:r>
    </w:p>
    <w:p w:rsidR="000E25ED" w:rsidRDefault="000E25ED" w:rsidP="000E25ED">
      <w:pPr>
        <w:numPr>
          <w:ilvl w:val="0"/>
          <w:numId w:val="7"/>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lastRenderedPageBreak/>
        <w:t>POST: This method is used for the creation of new resources on the server.</w:t>
      </w:r>
    </w:p>
    <w:p w:rsidR="000E25ED" w:rsidRDefault="000E25ED" w:rsidP="000E25ED">
      <w:pPr>
        <w:numPr>
          <w:ilvl w:val="0"/>
          <w:numId w:val="7"/>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PUT: This method is used to update the old/existing resource on the server or to replace the resource.</w:t>
      </w:r>
    </w:p>
    <w:p w:rsidR="000E25ED" w:rsidRDefault="000E25ED" w:rsidP="000E25ED">
      <w:pPr>
        <w:numPr>
          <w:ilvl w:val="0"/>
          <w:numId w:val="7"/>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DELETE: This method is used to delete the resource on the server.</w:t>
      </w:r>
    </w:p>
    <w:p w:rsidR="000E25ED" w:rsidRDefault="000E25ED" w:rsidP="000E25ED">
      <w:pPr>
        <w:numPr>
          <w:ilvl w:val="0"/>
          <w:numId w:val="7"/>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PATCH: This is used for modifying the resource on the server.</w:t>
      </w:r>
    </w:p>
    <w:p w:rsidR="000E25ED" w:rsidRDefault="000E25ED" w:rsidP="000E25ED">
      <w:pPr>
        <w:numPr>
          <w:ilvl w:val="0"/>
          <w:numId w:val="7"/>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OPTIONS: This fetches the list of supported options of resources present on the server.</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 xml:space="preserve">The POST, GET, PUT, DELETE corresponds to </w:t>
      </w:r>
      <w:proofErr w:type="gramStart"/>
      <w:r>
        <w:rPr>
          <w:rFonts w:ascii="Segoe UI" w:hAnsi="Segoe UI" w:cs="Segoe UI"/>
          <w:color w:val="373E3F"/>
          <w:spacing w:val="2"/>
        </w:rPr>
        <w:t>the create</w:t>
      </w:r>
      <w:proofErr w:type="gramEnd"/>
      <w:r>
        <w:rPr>
          <w:rFonts w:ascii="Segoe UI" w:hAnsi="Segoe UI" w:cs="Segoe UI"/>
          <w:color w:val="373E3F"/>
          <w:spacing w:val="2"/>
        </w:rPr>
        <w:t>, read, update, delete operations which are most commonly called </w:t>
      </w:r>
      <w:r>
        <w:rPr>
          <w:rStyle w:val="Strong"/>
          <w:rFonts w:ascii="Segoe UI" w:hAnsi="Segoe UI" w:cs="Segoe UI"/>
          <w:color w:val="373E3F"/>
          <w:spacing w:val="2"/>
        </w:rPr>
        <w:t>CRUD Operations</w:t>
      </w:r>
      <w:r>
        <w:rPr>
          <w:rFonts w:ascii="Segoe UI" w:hAnsi="Segoe UI" w:cs="Segoe UI"/>
          <w:color w:val="373E3F"/>
          <w:spacing w:val="2"/>
        </w:rPr>
        <w:t>.</w:t>
      </w:r>
    </w:p>
    <w:p w:rsidR="000E25ED" w:rsidRDefault="000E25ED" w:rsidP="000E25ED">
      <w:pPr>
        <w:shd w:val="clear" w:color="auto" w:fill="FFFFFF"/>
        <w:rPr>
          <w:rFonts w:ascii="Segoe UI" w:hAnsi="Segoe UI" w:cs="Segoe UI"/>
          <w:color w:val="1A3D3C"/>
          <w:spacing w:val="2"/>
        </w:rPr>
      </w:pPr>
      <w:r>
        <w:rPr>
          <w:rFonts w:ascii="Segoe UI" w:hAnsi="Segoe UI" w:cs="Segoe UI"/>
          <w:noProof/>
          <w:color w:val="1A3D3C"/>
          <w:spacing w:val="2"/>
        </w:rPr>
        <w:drawing>
          <wp:inline distT="0" distB="0" distL="0" distR="0">
            <wp:extent cx="4419600" cy="3114675"/>
            <wp:effectExtent l="19050" t="0" r="0" b="0"/>
            <wp:docPr id="6" name="Picture 6" descr="https://s3.ap-south-1.amazonaws.com/myinterviewtrainer-domestic/public_assets/assets/000/000/464/original/crud_operations.png?1622557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myinterviewtrainer-domestic/public_assets/assets/000/000/464/original/crud_operations.png?1622557853"/>
                    <pic:cNvPicPr>
                      <a:picLocks noChangeAspect="1" noChangeArrowheads="1"/>
                    </pic:cNvPicPr>
                  </pic:nvPicPr>
                  <pic:blipFill>
                    <a:blip r:embed="rId9"/>
                    <a:srcRect/>
                    <a:stretch>
                      <a:fillRect/>
                    </a:stretch>
                  </pic:blipFill>
                  <pic:spPr bwMode="auto">
                    <a:xfrm>
                      <a:off x="0" y="0"/>
                      <a:ext cx="4419600" cy="3114675"/>
                    </a:xfrm>
                    <a:prstGeom prst="rect">
                      <a:avLst/>
                    </a:prstGeom>
                    <a:noFill/>
                    <a:ln w="9525">
                      <a:noFill/>
                      <a:miter lim="800000"/>
                      <a:headEnd/>
                      <a:tailEnd/>
                    </a:ln>
                  </pic:spPr>
                </pic:pic>
              </a:graphicData>
            </a:graphic>
          </wp:inline>
        </w:drawing>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GET, HEAD, OPTIONS are safe and idempotent methods whereas PUT and DELETE methods are only idempotent. POST and PATCH methods are neither safe nor idempotent.</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lastRenderedPageBreak/>
        <w:t xml:space="preserve">9. Can you tell the disadvantages of </w:t>
      </w:r>
      <w:proofErr w:type="spellStart"/>
      <w:r>
        <w:rPr>
          <w:rFonts w:ascii="Segoe UI" w:hAnsi="Segoe UI" w:cs="Segoe UI"/>
          <w:color w:val="1A3D3C"/>
          <w:spacing w:val="2"/>
        </w:rPr>
        <w:t>RESTful</w:t>
      </w:r>
      <w:proofErr w:type="spellEnd"/>
      <w:r>
        <w:rPr>
          <w:rFonts w:ascii="Segoe UI" w:hAnsi="Segoe UI" w:cs="Segoe UI"/>
          <w:color w:val="1A3D3C"/>
          <w:spacing w:val="2"/>
        </w:rPr>
        <w:t xml:space="preserve"> web services?</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The disadvantages are:</w:t>
      </w:r>
    </w:p>
    <w:p w:rsidR="000E25ED" w:rsidRDefault="000E25ED" w:rsidP="000E25ED">
      <w:pPr>
        <w:numPr>
          <w:ilvl w:val="0"/>
          <w:numId w:val="8"/>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As the services follow the idea of statelessness, it is not possible to maintain sessions. (Session simulation responsibility lies on the client-side to pass the session id)</w:t>
      </w:r>
    </w:p>
    <w:p w:rsidR="000E25ED" w:rsidRDefault="000E25ED" w:rsidP="000E25ED">
      <w:pPr>
        <w:numPr>
          <w:ilvl w:val="0"/>
          <w:numId w:val="8"/>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REST does not impose security restrictions inherently. It inherits the security measures of the protocols implementing it. Hence, care must be chosen to implement security measures like integrating SSL/TLS based authentications, etc.</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 xml:space="preserve">10. Define Messaging in terms of </w:t>
      </w:r>
      <w:proofErr w:type="spellStart"/>
      <w:r>
        <w:rPr>
          <w:rFonts w:ascii="Segoe UI" w:hAnsi="Segoe UI" w:cs="Segoe UI"/>
          <w:color w:val="1A3D3C"/>
          <w:spacing w:val="2"/>
        </w:rPr>
        <w:t>RESTful</w:t>
      </w:r>
      <w:proofErr w:type="spellEnd"/>
      <w:r>
        <w:rPr>
          <w:rFonts w:ascii="Segoe UI" w:hAnsi="Segoe UI" w:cs="Segoe UI"/>
          <w:color w:val="1A3D3C"/>
          <w:spacing w:val="2"/>
        </w:rPr>
        <w:t xml:space="preserve"> web services.</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The technique of sending a message from the REST client to the REST server in the form of an HTTP request and the server responding back with the response as HTTP Response is called Messaging. The messages contained constitute the data and the metadata about the message.</w:t>
      </w:r>
    </w:p>
    <w:p w:rsidR="000E25ED" w:rsidRDefault="000E25ED" w:rsidP="000E25ED">
      <w:pPr>
        <w:shd w:val="clear" w:color="auto" w:fill="FFFFFF"/>
        <w:rPr>
          <w:rFonts w:ascii="Segoe UI" w:hAnsi="Segoe UI" w:cs="Segoe UI"/>
          <w:color w:val="1A3D3C"/>
          <w:spacing w:val="2"/>
        </w:rPr>
      </w:pPr>
      <w:r>
        <w:rPr>
          <w:rFonts w:ascii="Segoe UI" w:hAnsi="Segoe UI" w:cs="Segoe UI"/>
          <w:noProof/>
          <w:color w:val="1A3D3C"/>
          <w:spacing w:val="2"/>
        </w:rPr>
        <w:lastRenderedPageBreak/>
        <w:drawing>
          <wp:inline distT="0" distB="0" distL="0" distR="0">
            <wp:extent cx="5800725" cy="4914900"/>
            <wp:effectExtent l="19050" t="0" r="9525" b="0"/>
            <wp:docPr id="7" name="Picture 7" descr="https://s3.ap-south-1.amazonaws.com/myinterviewtrainer-domestic/public_assets/assets/000/000/465/original/messaging_in_restful_web_api.png?1622558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myinterviewtrainer-domestic/public_assets/assets/000/000/465/original/messaging_in_restful_web_api.png?1622558054"/>
                    <pic:cNvPicPr>
                      <a:picLocks noChangeAspect="1" noChangeArrowheads="1"/>
                    </pic:cNvPicPr>
                  </pic:nvPicPr>
                  <pic:blipFill>
                    <a:blip r:embed="rId10"/>
                    <a:srcRect/>
                    <a:stretch>
                      <a:fillRect/>
                    </a:stretch>
                  </pic:blipFill>
                  <pic:spPr bwMode="auto">
                    <a:xfrm>
                      <a:off x="0" y="0"/>
                      <a:ext cx="5800725" cy="4914900"/>
                    </a:xfrm>
                    <a:prstGeom prst="rect">
                      <a:avLst/>
                    </a:prstGeom>
                    <a:noFill/>
                    <a:ln w="9525">
                      <a:noFill/>
                      <a:miter lim="800000"/>
                      <a:headEnd/>
                      <a:tailEnd/>
                    </a:ln>
                  </pic:spPr>
                </pic:pic>
              </a:graphicData>
            </a:graphic>
          </wp:inline>
        </w:drawing>
      </w:r>
    </w:p>
    <w:p w:rsidR="000E25ED" w:rsidRDefault="000E25ED" w:rsidP="000E25ED">
      <w:pPr>
        <w:pStyle w:val="Heading2"/>
        <w:shd w:val="clear" w:color="auto" w:fill="FFFFFF"/>
        <w:rPr>
          <w:rFonts w:ascii="Segoe UI" w:hAnsi="Segoe UI" w:cs="Segoe UI"/>
          <w:color w:val="1A3D3C"/>
          <w:spacing w:val="2"/>
        </w:rPr>
      </w:pPr>
      <w:r>
        <w:rPr>
          <w:rFonts w:ascii="Segoe UI" w:hAnsi="Segoe UI" w:cs="Segoe UI"/>
          <w:color w:val="1A3D3C"/>
          <w:spacing w:val="2"/>
        </w:rPr>
        <w:lastRenderedPageBreak/>
        <w:t>REST API Experienced Interview Questions</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11. Differentiate between SOAP and REST?</w:t>
      </w:r>
    </w:p>
    <w:tbl>
      <w:tblPr>
        <w:tblW w:w="0" w:type="auto"/>
        <w:tblCellSpacing w:w="15" w:type="dxa"/>
        <w:tblCellMar>
          <w:top w:w="15" w:type="dxa"/>
          <w:left w:w="15" w:type="dxa"/>
          <w:bottom w:w="15" w:type="dxa"/>
          <w:right w:w="15" w:type="dxa"/>
        </w:tblCellMar>
        <w:tblLook w:val="04A0"/>
      </w:tblPr>
      <w:tblGrid>
        <w:gridCol w:w="5315"/>
        <w:gridCol w:w="7735"/>
      </w:tblGrid>
      <w:tr w:rsidR="000E25ED" w:rsidTr="000E25ED">
        <w:trPr>
          <w:tblHeader/>
          <w:tblCellSpacing w:w="15" w:type="dxa"/>
        </w:trPr>
        <w:tc>
          <w:tcPr>
            <w:tcW w:w="0" w:type="auto"/>
            <w:shd w:val="clear" w:color="auto" w:fill="CDD5E4"/>
            <w:noWrap/>
            <w:vAlign w:val="center"/>
            <w:hideMark/>
          </w:tcPr>
          <w:p w:rsidR="000E25ED" w:rsidRDefault="000E25ED">
            <w:pPr>
              <w:rPr>
                <w:rFonts w:ascii="Segoe UI" w:hAnsi="Segoe UI" w:cs="Segoe UI"/>
                <w:b/>
                <w:bCs/>
                <w:sz w:val="24"/>
                <w:szCs w:val="24"/>
              </w:rPr>
            </w:pPr>
            <w:r>
              <w:rPr>
                <w:rFonts w:ascii="Segoe UI" w:hAnsi="Segoe UI" w:cs="Segoe UI"/>
                <w:b/>
                <w:bCs/>
              </w:rPr>
              <w:t>SOAP </w:t>
            </w:r>
          </w:p>
        </w:tc>
        <w:tc>
          <w:tcPr>
            <w:tcW w:w="0" w:type="auto"/>
            <w:shd w:val="clear" w:color="auto" w:fill="CDD5E4"/>
            <w:noWrap/>
            <w:vAlign w:val="center"/>
            <w:hideMark/>
          </w:tcPr>
          <w:p w:rsidR="000E25ED" w:rsidRDefault="000E25ED">
            <w:pPr>
              <w:rPr>
                <w:rFonts w:ascii="Segoe UI" w:hAnsi="Segoe UI" w:cs="Segoe UI"/>
                <w:b/>
                <w:bCs/>
                <w:sz w:val="24"/>
                <w:szCs w:val="24"/>
              </w:rPr>
            </w:pPr>
            <w:r>
              <w:rPr>
                <w:rFonts w:ascii="Segoe UI" w:hAnsi="Segoe UI" w:cs="Segoe UI"/>
                <w:b/>
                <w:bCs/>
              </w:rPr>
              <w:t>REST</w:t>
            </w:r>
          </w:p>
        </w:tc>
      </w:tr>
      <w:tr w:rsidR="000E25ED" w:rsidTr="000E25ED">
        <w:trPr>
          <w:tblCellSpacing w:w="15" w:type="dxa"/>
        </w:trPr>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SOAP - Simple Object Access Protocol </w:t>
            </w:r>
          </w:p>
        </w:tc>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REST - Representational State Transfer</w:t>
            </w:r>
          </w:p>
        </w:tc>
      </w:tr>
      <w:tr w:rsidR="000E25ED" w:rsidTr="000E25ED">
        <w:trPr>
          <w:tblCellSpacing w:w="15" w:type="dxa"/>
        </w:trPr>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SOAP is a protocol used to implement web services.</w:t>
            </w:r>
          </w:p>
        </w:tc>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REST is an architectural design pattern for developing web services</w:t>
            </w:r>
          </w:p>
        </w:tc>
      </w:tr>
      <w:tr w:rsidR="000E25ED" w:rsidTr="000E25ED">
        <w:trPr>
          <w:tblCellSpacing w:w="15" w:type="dxa"/>
        </w:trPr>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SOAP cannot use REST as it is a protocol.</w:t>
            </w:r>
          </w:p>
        </w:tc>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REST architecture can have SOAP protocol as part of the implementation.</w:t>
            </w:r>
          </w:p>
        </w:tc>
      </w:tr>
      <w:tr w:rsidR="000E25ED" w:rsidTr="000E25ED">
        <w:trPr>
          <w:tblCellSpacing w:w="15" w:type="dxa"/>
        </w:trPr>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SOAP specifies standards that are meant to be followed strictly.</w:t>
            </w:r>
          </w:p>
        </w:tc>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REST defines standards but they need not be strictly followed.</w:t>
            </w:r>
          </w:p>
        </w:tc>
      </w:tr>
      <w:tr w:rsidR="000E25ED" w:rsidTr="000E25ED">
        <w:trPr>
          <w:tblCellSpacing w:w="15" w:type="dxa"/>
        </w:trPr>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SOAP client is more tightly coupled to the server which is similar to desktop applications having strict contracts.</w:t>
            </w:r>
          </w:p>
        </w:tc>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The REST client is more flexible like a browser and does not depend on how the server is developed unless it follows the protocols required for establishing communication.</w:t>
            </w:r>
          </w:p>
        </w:tc>
      </w:tr>
      <w:tr w:rsidR="000E25ED" w:rsidTr="000E25ED">
        <w:trPr>
          <w:tblCellSpacing w:w="15" w:type="dxa"/>
        </w:trPr>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SOAP supports only XML transmission between the client and the server.</w:t>
            </w:r>
          </w:p>
        </w:tc>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REST supports data of multiple formats like XML, JSON, MIME, Text, etc.</w:t>
            </w:r>
          </w:p>
        </w:tc>
      </w:tr>
      <w:tr w:rsidR="000E25ED" w:rsidTr="000E25ED">
        <w:trPr>
          <w:tblCellSpacing w:w="15" w:type="dxa"/>
        </w:trPr>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SOAP reads are not cacheable.</w:t>
            </w:r>
          </w:p>
        </w:tc>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REST read requests can be cached.</w:t>
            </w:r>
          </w:p>
        </w:tc>
      </w:tr>
      <w:tr w:rsidR="000E25ED" w:rsidTr="000E25ED">
        <w:trPr>
          <w:tblCellSpacing w:w="15" w:type="dxa"/>
        </w:trPr>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SOAP uses service interfaces for exposing the resource logic.</w:t>
            </w:r>
          </w:p>
        </w:tc>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REST uses URI to expose the resource logic.</w:t>
            </w:r>
          </w:p>
        </w:tc>
      </w:tr>
      <w:tr w:rsidR="000E25ED" w:rsidTr="000E25ED">
        <w:trPr>
          <w:tblCellSpacing w:w="15" w:type="dxa"/>
        </w:trPr>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SOAP is slower.</w:t>
            </w:r>
          </w:p>
        </w:tc>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REST is faster.</w:t>
            </w:r>
          </w:p>
        </w:tc>
      </w:tr>
      <w:tr w:rsidR="000E25ED" w:rsidTr="000E25ED">
        <w:trPr>
          <w:tblCellSpacing w:w="15" w:type="dxa"/>
        </w:trPr>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 xml:space="preserve">Since SOAP is a protocol, it defines its own security </w:t>
            </w:r>
            <w:r>
              <w:rPr>
                <w:rFonts w:ascii="Segoe UI" w:hAnsi="Segoe UI" w:cs="Segoe UI"/>
              </w:rPr>
              <w:lastRenderedPageBreak/>
              <w:t>measures.</w:t>
            </w:r>
          </w:p>
        </w:tc>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lastRenderedPageBreak/>
              <w:t xml:space="preserve">REST only inherits the security measures based on what protocol it uses for the </w:t>
            </w:r>
            <w:r>
              <w:rPr>
                <w:rFonts w:ascii="Segoe UI" w:hAnsi="Segoe UI" w:cs="Segoe UI"/>
              </w:rPr>
              <w:lastRenderedPageBreak/>
              <w:t>implementation.</w:t>
            </w:r>
          </w:p>
        </w:tc>
      </w:tr>
      <w:tr w:rsidR="000E25ED" w:rsidTr="000E25ED">
        <w:trPr>
          <w:tblCellSpacing w:w="15" w:type="dxa"/>
        </w:trPr>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lastRenderedPageBreak/>
              <w:t xml:space="preserve">SOAP is not commonly preferred, but they are used in cases which require </w:t>
            </w:r>
            <w:proofErr w:type="spellStart"/>
            <w:r>
              <w:rPr>
                <w:rFonts w:ascii="Segoe UI" w:hAnsi="Segoe UI" w:cs="Segoe UI"/>
              </w:rPr>
              <w:t>stateful</w:t>
            </w:r>
            <w:proofErr w:type="spellEnd"/>
            <w:r>
              <w:rPr>
                <w:rFonts w:ascii="Segoe UI" w:hAnsi="Segoe UI" w:cs="Segoe UI"/>
              </w:rPr>
              <w:t xml:space="preserve"> data transfer and more reliability.</w:t>
            </w:r>
          </w:p>
        </w:tc>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REST is commonly preferred by developers these days as it provides more scalability and maintainability.</w:t>
            </w:r>
          </w:p>
        </w:tc>
      </w:tr>
    </w:tbl>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12. While creating URI for web services, what are the best practices that needs to be followed?</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Below is the list of best practices that need to be considered with designing URI for web services:</w:t>
      </w:r>
    </w:p>
    <w:p w:rsidR="000E25ED" w:rsidRDefault="000E25ED" w:rsidP="000E25ED">
      <w:pPr>
        <w:numPr>
          <w:ilvl w:val="0"/>
          <w:numId w:val="9"/>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While defining resources, use plural nouns. Example: To identify user resource, use the name “users” for that resource.</w:t>
      </w:r>
    </w:p>
    <w:p w:rsidR="000E25ED" w:rsidRDefault="000E25ED" w:rsidP="000E25ED">
      <w:pPr>
        <w:numPr>
          <w:ilvl w:val="0"/>
          <w:numId w:val="9"/>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While using the long name for resources, use underscore or hyphen. Avoid using spaces between words. For example, to define authorized users resource, the name can be “</w:t>
      </w:r>
      <w:proofErr w:type="spellStart"/>
      <w:r>
        <w:rPr>
          <w:rFonts w:ascii="Segoe UI" w:hAnsi="Segoe UI" w:cs="Segoe UI"/>
          <w:color w:val="1A3D3C"/>
          <w:spacing w:val="2"/>
        </w:rPr>
        <w:t>authorized_users</w:t>
      </w:r>
      <w:proofErr w:type="spellEnd"/>
      <w:r>
        <w:rPr>
          <w:rFonts w:ascii="Segoe UI" w:hAnsi="Segoe UI" w:cs="Segoe UI"/>
          <w:color w:val="1A3D3C"/>
          <w:spacing w:val="2"/>
        </w:rPr>
        <w:t>” or “authorized-users”.</w:t>
      </w:r>
    </w:p>
    <w:p w:rsidR="000E25ED" w:rsidRDefault="000E25ED" w:rsidP="000E25ED">
      <w:pPr>
        <w:numPr>
          <w:ilvl w:val="0"/>
          <w:numId w:val="9"/>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The URI is case-insensitive, but as part of best practice, it is recommended to use lower case only.</w:t>
      </w:r>
    </w:p>
    <w:p w:rsidR="000E25ED" w:rsidRDefault="000E25ED" w:rsidP="000E25ED">
      <w:pPr>
        <w:numPr>
          <w:ilvl w:val="0"/>
          <w:numId w:val="9"/>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While developing URI, the backward compatibility must be maintained once it gets published. When the URI is updated, the older URI must be redirected to the new one using the HTTP status code 300.</w:t>
      </w:r>
    </w:p>
    <w:p w:rsidR="000E25ED" w:rsidRDefault="000E25ED" w:rsidP="000E25ED">
      <w:pPr>
        <w:numPr>
          <w:ilvl w:val="0"/>
          <w:numId w:val="9"/>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Use appropriate HTTP methods like GET, PUT, DELETE, PATCH, etc. It is not needed or recommended to use these method names in the URI. Example: To get user details of a particular ID, use </w:t>
      </w:r>
      <w:r>
        <w:rPr>
          <w:rStyle w:val="HTMLCode"/>
          <w:rFonts w:eastAsiaTheme="minorEastAsia"/>
          <w:color w:val="E01E5A"/>
          <w:spacing w:val="2"/>
        </w:rPr>
        <w:t>/users/{id}</w:t>
      </w:r>
      <w:r>
        <w:rPr>
          <w:rFonts w:ascii="Segoe UI" w:hAnsi="Segoe UI" w:cs="Segoe UI"/>
          <w:color w:val="1A3D3C"/>
          <w:spacing w:val="2"/>
        </w:rPr>
        <w:t> instead of </w:t>
      </w:r>
      <w:r>
        <w:rPr>
          <w:rStyle w:val="HTMLCode"/>
          <w:rFonts w:eastAsiaTheme="minorEastAsia"/>
          <w:color w:val="E01E5A"/>
          <w:spacing w:val="2"/>
        </w:rPr>
        <w:t>/</w:t>
      </w:r>
      <w:proofErr w:type="spellStart"/>
      <w:r>
        <w:rPr>
          <w:rStyle w:val="HTMLCode"/>
          <w:rFonts w:eastAsiaTheme="minorEastAsia"/>
          <w:color w:val="E01E5A"/>
          <w:spacing w:val="2"/>
        </w:rPr>
        <w:t>getUser</w:t>
      </w:r>
      <w:proofErr w:type="spellEnd"/>
    </w:p>
    <w:p w:rsidR="000E25ED" w:rsidRDefault="000E25ED" w:rsidP="000E25ED">
      <w:pPr>
        <w:numPr>
          <w:ilvl w:val="0"/>
          <w:numId w:val="9"/>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Use the technique of forward slashing to indicate the hierarchy between the resources and the collections. Example: To get the address of the user of a particular id, we can use: </w:t>
      </w:r>
      <w:r>
        <w:rPr>
          <w:rStyle w:val="HTMLCode"/>
          <w:rFonts w:eastAsiaTheme="minorEastAsia"/>
          <w:color w:val="E01E5A"/>
          <w:spacing w:val="2"/>
        </w:rPr>
        <w:t>/users/{id}/address</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 xml:space="preserve">13. What are the best practices to develop </w:t>
      </w:r>
      <w:proofErr w:type="spellStart"/>
      <w:r>
        <w:rPr>
          <w:rFonts w:ascii="Segoe UI" w:hAnsi="Segoe UI" w:cs="Segoe UI"/>
          <w:color w:val="1A3D3C"/>
          <w:spacing w:val="2"/>
        </w:rPr>
        <w:t>RESTful</w:t>
      </w:r>
      <w:proofErr w:type="spellEnd"/>
      <w:r>
        <w:rPr>
          <w:rFonts w:ascii="Segoe UI" w:hAnsi="Segoe UI" w:cs="Segoe UI"/>
          <w:color w:val="1A3D3C"/>
          <w:spacing w:val="2"/>
        </w:rPr>
        <w:t xml:space="preserve"> web services?</w:t>
      </w:r>
    </w:p>
    <w:p w:rsidR="000E25ED" w:rsidRDefault="000E25ED" w:rsidP="000E25ED">
      <w:pPr>
        <w:pStyle w:val="NormalWeb"/>
        <w:shd w:val="clear" w:color="auto" w:fill="FFFFFF"/>
        <w:rPr>
          <w:rFonts w:ascii="Segoe UI" w:hAnsi="Segoe UI" w:cs="Segoe UI"/>
          <w:color w:val="373E3F"/>
          <w:spacing w:val="2"/>
        </w:rPr>
      </w:pPr>
      <w:proofErr w:type="spellStart"/>
      <w:r>
        <w:rPr>
          <w:rFonts w:ascii="Segoe UI" w:hAnsi="Segoe UI" w:cs="Segoe UI"/>
          <w:color w:val="373E3F"/>
          <w:spacing w:val="2"/>
        </w:rPr>
        <w:t>RESTful</w:t>
      </w:r>
      <w:proofErr w:type="spellEnd"/>
      <w:r>
        <w:rPr>
          <w:rFonts w:ascii="Segoe UI" w:hAnsi="Segoe UI" w:cs="Segoe UI"/>
          <w:color w:val="373E3F"/>
          <w:spacing w:val="2"/>
        </w:rPr>
        <w:t xml:space="preserve"> web services use REST API as means of implementation using the HTTP protocol. REST API is nothing but an application programming interface that follows REST architectural constraints such as statelessness, </w:t>
      </w:r>
      <w:proofErr w:type="spellStart"/>
      <w:r>
        <w:rPr>
          <w:rFonts w:ascii="Segoe UI" w:hAnsi="Segoe UI" w:cs="Segoe UI"/>
          <w:color w:val="373E3F"/>
          <w:spacing w:val="2"/>
        </w:rPr>
        <w:t>cacheability</w:t>
      </w:r>
      <w:proofErr w:type="spellEnd"/>
      <w:r>
        <w:rPr>
          <w:rFonts w:ascii="Segoe UI" w:hAnsi="Segoe UI" w:cs="Segoe UI"/>
          <w:color w:val="373E3F"/>
          <w:spacing w:val="2"/>
        </w:rPr>
        <w:t>, maintainability, and scalability. It has become very popular among the developer community due to its simplicity. Hence, it is very important to develop safe and secure REST APIs that follow good conventions. Below are some best practices for developing REST APIs:</w:t>
      </w:r>
    </w:p>
    <w:p w:rsidR="000E25ED" w:rsidRDefault="000E25ED" w:rsidP="000E25ED">
      <w:pPr>
        <w:numPr>
          <w:ilvl w:val="0"/>
          <w:numId w:val="1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lastRenderedPageBreak/>
        <w:t>Since REST supports multiple data formats, it is however good practice to develop REST APIs that accept and responds with JSON data format whenever possible. This is because a majority of the client and server technologies have inbuilt support to read and parse JSON objects with ease, thereby making JSON the standard object notation.</w:t>
      </w:r>
    </w:p>
    <w:p w:rsidR="000E25ED" w:rsidRDefault="000E25ED" w:rsidP="000E25ED">
      <w:pPr>
        <w:numPr>
          <w:ilvl w:val="1"/>
          <w:numId w:val="1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To ensure that the application responds using JSON data format, the response header should have Content-Type set to as </w:t>
      </w:r>
      <w:r>
        <w:rPr>
          <w:rStyle w:val="HTMLCode"/>
          <w:rFonts w:eastAsiaTheme="minorEastAsia"/>
          <w:color w:val="E01E5A"/>
          <w:spacing w:val="2"/>
        </w:rPr>
        <w:t>application/</w:t>
      </w:r>
      <w:proofErr w:type="gramStart"/>
      <w:r>
        <w:rPr>
          <w:rStyle w:val="HTMLCode"/>
          <w:rFonts w:eastAsiaTheme="minorEastAsia"/>
          <w:color w:val="E01E5A"/>
          <w:spacing w:val="2"/>
        </w:rPr>
        <w:t>JSON</w:t>
      </w:r>
      <w:r>
        <w:rPr>
          <w:rFonts w:ascii="Segoe UI" w:hAnsi="Segoe UI" w:cs="Segoe UI"/>
          <w:color w:val="1A3D3C"/>
          <w:spacing w:val="2"/>
        </w:rPr>
        <w:t>,</w:t>
      </w:r>
      <w:proofErr w:type="gramEnd"/>
      <w:r>
        <w:rPr>
          <w:rFonts w:ascii="Segoe UI" w:hAnsi="Segoe UI" w:cs="Segoe UI"/>
          <w:color w:val="1A3D3C"/>
          <w:spacing w:val="2"/>
        </w:rPr>
        <w:t xml:space="preserve"> this is because certain HTTP clients look at the value of this response header to parse the objects appropriately.</w:t>
      </w:r>
    </w:p>
    <w:p w:rsidR="000E25ED" w:rsidRDefault="000E25ED" w:rsidP="000E25ED">
      <w:pPr>
        <w:numPr>
          <w:ilvl w:val="1"/>
          <w:numId w:val="1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To ensure that the request sends the data in JSON format, again the Content-Type must be set to </w:t>
      </w:r>
      <w:r>
        <w:rPr>
          <w:rStyle w:val="HTMLCode"/>
          <w:rFonts w:eastAsiaTheme="minorEastAsia"/>
          <w:color w:val="E01E5A"/>
          <w:spacing w:val="2"/>
        </w:rPr>
        <w:t>application/JSON</w:t>
      </w:r>
      <w:r>
        <w:rPr>
          <w:rFonts w:ascii="Segoe UI" w:hAnsi="Segoe UI" w:cs="Segoe UI"/>
          <w:color w:val="1A3D3C"/>
          <w:spacing w:val="2"/>
        </w:rPr>
        <w:t> on the request header.</w:t>
      </w:r>
    </w:p>
    <w:p w:rsidR="000E25ED" w:rsidRDefault="000E25ED" w:rsidP="000E25ED">
      <w:pPr>
        <w:numPr>
          <w:ilvl w:val="0"/>
          <w:numId w:val="1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While naming the resource endpoints, ensure to use plural nouns and not verbs. The API endpoints should be clear, brief, easy to understand, and informative. Using verbs in the resource name doesn’t contribute much information because an HTTP request already has what the request is doing in its HTTP method/verb. An appropriate HTTP verb should be used to represent the task of the API endpoint.</w:t>
      </w:r>
    </w:p>
    <w:p w:rsidR="000E25ED" w:rsidRDefault="000E25ED" w:rsidP="000E25ED">
      <w:pPr>
        <w:numPr>
          <w:ilvl w:val="1"/>
          <w:numId w:val="1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Below are the most commonly used HTTP methods to define the verb:</w:t>
      </w:r>
    </w:p>
    <w:p w:rsidR="000E25ED" w:rsidRDefault="000E25ED" w:rsidP="000E25ED">
      <w:pPr>
        <w:numPr>
          <w:ilvl w:val="2"/>
          <w:numId w:val="1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GET - indicates get/retrieve the resource data</w:t>
      </w:r>
    </w:p>
    <w:p w:rsidR="000E25ED" w:rsidRDefault="000E25ED" w:rsidP="000E25ED">
      <w:pPr>
        <w:numPr>
          <w:ilvl w:val="2"/>
          <w:numId w:val="1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POST - indicates create new resource data</w:t>
      </w:r>
    </w:p>
    <w:p w:rsidR="000E25ED" w:rsidRDefault="000E25ED" w:rsidP="000E25ED">
      <w:pPr>
        <w:numPr>
          <w:ilvl w:val="2"/>
          <w:numId w:val="1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PUT - indicates update the existing resource data</w:t>
      </w:r>
    </w:p>
    <w:p w:rsidR="000E25ED" w:rsidRDefault="000E25ED" w:rsidP="000E25ED">
      <w:pPr>
        <w:numPr>
          <w:ilvl w:val="2"/>
          <w:numId w:val="1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DELETE - indicates remove the resource data</w:t>
      </w:r>
    </w:p>
    <w:p w:rsidR="000E25ED" w:rsidRDefault="000E25ED" w:rsidP="000E25ED">
      <w:pPr>
        <w:numPr>
          <w:ilvl w:val="0"/>
          <w:numId w:val="1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To represent the hierarchy of resources, use the nesting in the naming convention of the endpoints. In case, you want to retrieve data of one object residing in another object, the endpoint should reflect this to communicate what is happening. For example, to get the address of an author, we can use the GET method for the URI </w:t>
      </w:r>
      <w:r>
        <w:rPr>
          <w:rStyle w:val="HTMLCode"/>
          <w:rFonts w:eastAsiaTheme="minorEastAsia"/>
          <w:color w:val="E01E5A"/>
          <w:spacing w:val="2"/>
        </w:rPr>
        <w:t>/authors/:id/address'</w:t>
      </w:r>
    </w:p>
    <w:p w:rsidR="000E25ED" w:rsidRDefault="000E25ED" w:rsidP="000E25ED">
      <w:pPr>
        <w:numPr>
          <w:ilvl w:val="1"/>
          <w:numId w:val="1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Please ensure there are no more than 2 or 3 levels of nesting as the name of the URI can become too long and unwieldy.</w:t>
      </w:r>
    </w:p>
    <w:p w:rsidR="000E25ED" w:rsidRDefault="000E25ED" w:rsidP="000E25ED">
      <w:pPr>
        <w:numPr>
          <w:ilvl w:val="0"/>
          <w:numId w:val="1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Error Handling should be done gracefully by returning appropriate error codes the application has encountered. REST has defined standard HTTP Status codes that can be sent along with the response based on the scenario.</w:t>
      </w:r>
    </w:p>
    <w:p w:rsidR="000E25ED" w:rsidRDefault="000E25ED" w:rsidP="000E25ED">
      <w:pPr>
        <w:numPr>
          <w:ilvl w:val="1"/>
          <w:numId w:val="1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Error codes should also be accompanied by appropriate error messages that can help the developers to take corrective actions. However, the message should not be too elaborate as well which can help the hacker to hack your application.</w:t>
      </w:r>
    </w:p>
    <w:p w:rsidR="000E25ED" w:rsidRDefault="000E25ED" w:rsidP="000E25ED">
      <w:pPr>
        <w:numPr>
          <w:ilvl w:val="1"/>
          <w:numId w:val="1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Common status codes are:</w:t>
      </w:r>
    </w:p>
    <w:p w:rsidR="000E25ED" w:rsidRDefault="000E25ED" w:rsidP="000E25ED">
      <w:pPr>
        <w:numPr>
          <w:ilvl w:val="2"/>
          <w:numId w:val="1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400 - Bad Request – client-side error - failed input validation.</w:t>
      </w:r>
    </w:p>
    <w:p w:rsidR="000E25ED" w:rsidRDefault="000E25ED" w:rsidP="000E25ED">
      <w:pPr>
        <w:numPr>
          <w:ilvl w:val="2"/>
          <w:numId w:val="1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401 - Unauthorized – The user is not authenticated and hence does not have authority to access the resource.</w:t>
      </w:r>
    </w:p>
    <w:p w:rsidR="000E25ED" w:rsidRDefault="000E25ED" w:rsidP="000E25ED">
      <w:pPr>
        <w:numPr>
          <w:ilvl w:val="2"/>
          <w:numId w:val="1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403 - Forbidden – User is authenticated but is not authorized to access the resource.</w:t>
      </w:r>
    </w:p>
    <w:p w:rsidR="000E25ED" w:rsidRDefault="000E25ED" w:rsidP="000E25ED">
      <w:pPr>
        <w:numPr>
          <w:ilvl w:val="2"/>
          <w:numId w:val="10"/>
        </w:numPr>
        <w:shd w:val="clear" w:color="auto" w:fill="FFFFFF"/>
        <w:spacing w:before="100" w:beforeAutospacing="1" w:after="100" w:afterAutospacing="1" w:line="240" w:lineRule="auto"/>
        <w:ind w:left="0"/>
        <w:rPr>
          <w:rFonts w:ascii="Segoe UI" w:hAnsi="Segoe UI" w:cs="Segoe UI"/>
          <w:color w:val="1A3D3C"/>
          <w:spacing w:val="2"/>
        </w:rPr>
      </w:pPr>
      <w:proofErr w:type="gramStart"/>
      <w:r>
        <w:rPr>
          <w:rFonts w:ascii="Segoe UI" w:hAnsi="Segoe UI" w:cs="Segoe UI"/>
          <w:color w:val="1A3D3C"/>
          <w:spacing w:val="2"/>
        </w:rPr>
        <w:t>404 - Not Found – The resource is not found.</w:t>
      </w:r>
      <w:proofErr w:type="gramEnd"/>
    </w:p>
    <w:p w:rsidR="000E25ED" w:rsidRDefault="000E25ED" w:rsidP="000E25ED">
      <w:pPr>
        <w:numPr>
          <w:ilvl w:val="2"/>
          <w:numId w:val="1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lastRenderedPageBreak/>
        <w:t>500 - Internal server error – This is a very generic server-side error that is thrown when the server goes down. This shouldn’t be returned by the programmer explicitly.</w:t>
      </w:r>
    </w:p>
    <w:p w:rsidR="000E25ED" w:rsidRDefault="000E25ED" w:rsidP="000E25ED">
      <w:pPr>
        <w:numPr>
          <w:ilvl w:val="2"/>
          <w:numId w:val="1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502 - Bad Gateway – Server did not receive a valid response from the upstream server.</w:t>
      </w:r>
    </w:p>
    <w:p w:rsidR="000E25ED" w:rsidRDefault="000E25ED" w:rsidP="000E25ED">
      <w:pPr>
        <w:numPr>
          <w:ilvl w:val="2"/>
          <w:numId w:val="1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503 - Service Unavailable – Some unexpected things happened on the server such as system failure, overload, etc.</w:t>
      </w:r>
    </w:p>
    <w:p w:rsidR="000E25ED" w:rsidRDefault="000E25ED" w:rsidP="000E25ED">
      <w:pPr>
        <w:numPr>
          <w:ilvl w:val="0"/>
          <w:numId w:val="1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While retrieving huge resource data, it is advisable to include filtering and pagination of the resources. This is because returning huge data all at once can slow down the system and reduce the application performance. Hence, filter some items reduces the data to some extent. Pagination of data is done to ensure only some results are sent at a time. Doing this can increase the server performance and reduce the burden of the server resources.</w:t>
      </w:r>
    </w:p>
    <w:p w:rsidR="000E25ED" w:rsidRDefault="000E25ED" w:rsidP="000E25ED">
      <w:pPr>
        <w:numPr>
          <w:ilvl w:val="0"/>
          <w:numId w:val="1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Good security practices are a must while developing REST APIs. The client-server communication must be private due to the nature of data sensitivity. Hence, incorporating SSL/TLS becomes the most important step while developing APIs as they facilitate establishing secure communication. SSL certificates are easier to get and load on the server.</w:t>
      </w:r>
    </w:p>
    <w:p w:rsidR="000E25ED" w:rsidRDefault="000E25ED" w:rsidP="000E25ED">
      <w:pPr>
        <w:numPr>
          <w:ilvl w:val="1"/>
          <w:numId w:val="1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 xml:space="preserve">Apart from the secure channels, we need to ensure that not everyone should be able to access the resource. For example, normal users should not access the data of </w:t>
      </w:r>
      <w:proofErr w:type="spellStart"/>
      <w:r>
        <w:rPr>
          <w:rFonts w:ascii="Segoe UI" w:hAnsi="Segoe UI" w:cs="Segoe UI"/>
          <w:color w:val="1A3D3C"/>
          <w:spacing w:val="2"/>
        </w:rPr>
        <w:t>admins</w:t>
      </w:r>
      <w:proofErr w:type="spellEnd"/>
      <w:r>
        <w:rPr>
          <w:rFonts w:ascii="Segoe UI" w:hAnsi="Segoe UI" w:cs="Segoe UI"/>
          <w:color w:val="1A3D3C"/>
          <w:spacing w:val="2"/>
        </w:rPr>
        <w:t xml:space="preserve"> or another user. Hence, role-based access controls should be in place to make sure only the right set of users can access the right set of data.</w:t>
      </w:r>
    </w:p>
    <w:p w:rsidR="000E25ED" w:rsidRDefault="000E25ED" w:rsidP="000E25ED">
      <w:pPr>
        <w:numPr>
          <w:ilvl w:val="0"/>
          <w:numId w:val="1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 xml:space="preserve">Since REST supports the feature of caching, we can use this feature to cache the data in order to improve the application performance. Caching is done to avoid querying the database for a request repeated times. Caching makes data retrieval fast. However, care must be taken to ensure that the cache has updated data and not outdated ones. Frequent cache update measures need to be incorporated. There are many cache providers like </w:t>
      </w:r>
      <w:proofErr w:type="spellStart"/>
      <w:proofErr w:type="gramStart"/>
      <w:r>
        <w:rPr>
          <w:rFonts w:ascii="Segoe UI" w:hAnsi="Segoe UI" w:cs="Segoe UI"/>
          <w:color w:val="1A3D3C"/>
          <w:spacing w:val="2"/>
        </w:rPr>
        <w:t>Redis</w:t>
      </w:r>
      <w:proofErr w:type="spellEnd"/>
      <w:proofErr w:type="gramEnd"/>
      <w:r>
        <w:rPr>
          <w:rFonts w:ascii="Segoe UI" w:hAnsi="Segoe UI" w:cs="Segoe UI"/>
          <w:color w:val="1A3D3C"/>
          <w:spacing w:val="2"/>
        </w:rPr>
        <w:t xml:space="preserve"> that can assist in caching.</w:t>
      </w:r>
    </w:p>
    <w:p w:rsidR="000E25ED" w:rsidRDefault="000E25ED" w:rsidP="000E25ED">
      <w:pPr>
        <w:numPr>
          <w:ilvl w:val="0"/>
          <w:numId w:val="1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API Versioning: Versioning needs to be done in case we are planning to make any changes with the existing endpoints. We do not want to break communication between our application and the apps that consume our application while we are working on the API release. The transition has to be seamless. Semantic versioning can be followed. For example, 3.0.1 represents 3rd major version with the first patch. Usually, in the API endpoints, we define </w:t>
      </w:r>
      <w:r>
        <w:rPr>
          <w:rStyle w:val="HTMLCode"/>
          <w:rFonts w:eastAsiaTheme="minorEastAsia"/>
          <w:color w:val="E01E5A"/>
          <w:spacing w:val="2"/>
        </w:rPr>
        <w:t>/v1</w:t>
      </w:r>
      <w:proofErr w:type="gramStart"/>
      <w:r>
        <w:rPr>
          <w:rFonts w:ascii="Segoe UI" w:hAnsi="Segoe UI" w:cs="Segoe UI"/>
          <w:color w:val="1A3D3C"/>
          <w:spacing w:val="2"/>
        </w:rPr>
        <w:t>,</w:t>
      </w:r>
      <w:r>
        <w:rPr>
          <w:rStyle w:val="HTMLCode"/>
          <w:rFonts w:eastAsiaTheme="minorEastAsia"/>
          <w:color w:val="E01E5A"/>
          <w:spacing w:val="2"/>
        </w:rPr>
        <w:t>/</w:t>
      </w:r>
      <w:proofErr w:type="gramEnd"/>
      <w:r>
        <w:rPr>
          <w:rStyle w:val="HTMLCode"/>
          <w:rFonts w:eastAsiaTheme="minorEastAsia"/>
          <w:color w:val="E01E5A"/>
          <w:spacing w:val="2"/>
        </w:rPr>
        <w:t>v2</w:t>
      </w:r>
      <w:r>
        <w:rPr>
          <w:rFonts w:ascii="Segoe UI" w:hAnsi="Segoe UI" w:cs="Segoe UI"/>
          <w:color w:val="1A3D3C"/>
          <w:spacing w:val="2"/>
        </w:rPr>
        <w:t>, etc at the beginning of the API path.</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 xml:space="preserve">14. What are Idempotent methods? How is it relevant in </w:t>
      </w:r>
      <w:proofErr w:type="spellStart"/>
      <w:r>
        <w:rPr>
          <w:rFonts w:ascii="Segoe UI" w:hAnsi="Segoe UI" w:cs="Segoe UI"/>
          <w:color w:val="1A3D3C"/>
          <w:spacing w:val="2"/>
        </w:rPr>
        <w:t>RESTful</w:t>
      </w:r>
      <w:proofErr w:type="spellEnd"/>
      <w:r>
        <w:rPr>
          <w:rFonts w:ascii="Segoe UI" w:hAnsi="Segoe UI" w:cs="Segoe UI"/>
          <w:color w:val="1A3D3C"/>
          <w:spacing w:val="2"/>
        </w:rPr>
        <w:t xml:space="preserve"> web services domain?</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The meaning of idempotent is that even after calling a single request multiple times, the outcome of the request should be the same. While designing REST APIs, we need to keep in mind to develop idempotent APIs. This is because the consumers can write client-side code which can result in duplicate requests intentionally or not. Hence, fault-tolerant APIs need to be designed so that they do not result in erroneous responses.</w:t>
      </w:r>
    </w:p>
    <w:p w:rsidR="000E25ED" w:rsidRDefault="000E25ED" w:rsidP="000E25ED">
      <w:pPr>
        <w:numPr>
          <w:ilvl w:val="0"/>
          <w:numId w:val="11"/>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lastRenderedPageBreak/>
        <w:t>Idempotent methods ensure that the responses to a request if called once or ten times or more than that remain the same. This is equivalent to adding any number with 0.</w:t>
      </w:r>
    </w:p>
    <w:p w:rsidR="000E25ED" w:rsidRDefault="000E25ED" w:rsidP="000E25ED">
      <w:pPr>
        <w:numPr>
          <w:ilvl w:val="0"/>
          <w:numId w:val="11"/>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REST provides idempotent methods automatically. GET, PUT, DELETE, HEAD, OPTIONS, and TRACE are the idempotent HTTP methods. POST is not idempotent.</w:t>
      </w:r>
    </w:p>
    <w:p w:rsidR="000E25ED" w:rsidRDefault="000E25ED" w:rsidP="000E25ED">
      <w:pPr>
        <w:numPr>
          <w:ilvl w:val="1"/>
          <w:numId w:val="11"/>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POST is not idempotent because POST APIs are usually used for creating a new resource on the server. While calling POST methods N times, there will be N new resources. This does not result in the same outcome at a time.</w:t>
      </w:r>
    </w:p>
    <w:p w:rsidR="000E25ED" w:rsidRDefault="000E25ED" w:rsidP="000E25ED">
      <w:pPr>
        <w:numPr>
          <w:ilvl w:val="1"/>
          <w:numId w:val="11"/>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Methods like GET, OPTIONS, TRACE, and HEAD are idempotent because they do not change the state of resources on the server. They are meant for resource retrieval whenever called. They do not result in write operations on the server thereby making it idempotent.</w:t>
      </w:r>
    </w:p>
    <w:p w:rsidR="000E25ED" w:rsidRDefault="000E25ED" w:rsidP="000E25ED">
      <w:pPr>
        <w:numPr>
          <w:ilvl w:val="1"/>
          <w:numId w:val="11"/>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PUT methods are generally used for updating the state of resources. If you call PUT methods N times, the first request updates the resource and the subsequent requests will be overwriting the same resource again and again without changing anything. Hence, PUT methods are idempotent.</w:t>
      </w:r>
    </w:p>
    <w:p w:rsidR="000E25ED" w:rsidRDefault="000E25ED" w:rsidP="000E25ED">
      <w:pPr>
        <w:numPr>
          <w:ilvl w:val="1"/>
          <w:numId w:val="11"/>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DELETE methods are said to be idempotent because when calling them for N times, the first request results in successful deletion (Status Code 200), and the next subsequent requests result in nothing - Status Code 204. The response is different, but there is no change of resources on the server-side.</w:t>
      </w:r>
    </w:p>
    <w:p w:rsidR="000E25ED" w:rsidRDefault="000E25ED" w:rsidP="000E25ED">
      <w:pPr>
        <w:numPr>
          <w:ilvl w:val="2"/>
          <w:numId w:val="11"/>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However, if you are attempting to delete the resource present, at last, every time you hit the API, such as the request </w:t>
      </w:r>
      <w:r>
        <w:rPr>
          <w:rStyle w:val="HTMLCode"/>
          <w:rFonts w:eastAsiaTheme="minorEastAsia"/>
          <w:color w:val="E01E5A"/>
          <w:spacing w:val="2"/>
        </w:rPr>
        <w:t>DELETE /user/last</w:t>
      </w:r>
      <w:r>
        <w:rPr>
          <w:rFonts w:ascii="Segoe UI" w:hAnsi="Segoe UI" w:cs="Segoe UI"/>
          <w:color w:val="1A3D3C"/>
          <w:spacing w:val="2"/>
        </w:rPr>
        <w:t> which deletes the last user record, then calling the request N times would delete N resources on the server. This does not make DELETE idempotent. In such cases, as part of good practices, it is advisable to use POST requests.</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15. What are the differences between REST and AJAX?</w:t>
      </w:r>
    </w:p>
    <w:tbl>
      <w:tblPr>
        <w:tblW w:w="0" w:type="auto"/>
        <w:tblCellSpacing w:w="15" w:type="dxa"/>
        <w:tblCellMar>
          <w:top w:w="15" w:type="dxa"/>
          <w:left w:w="15" w:type="dxa"/>
          <w:bottom w:w="15" w:type="dxa"/>
          <w:right w:w="15" w:type="dxa"/>
        </w:tblCellMar>
        <w:tblLook w:val="04A0"/>
      </w:tblPr>
      <w:tblGrid>
        <w:gridCol w:w="5257"/>
        <w:gridCol w:w="7793"/>
      </w:tblGrid>
      <w:tr w:rsidR="000E25ED" w:rsidTr="000E25ED">
        <w:trPr>
          <w:tblHeader/>
          <w:tblCellSpacing w:w="15" w:type="dxa"/>
        </w:trPr>
        <w:tc>
          <w:tcPr>
            <w:tcW w:w="0" w:type="auto"/>
            <w:shd w:val="clear" w:color="auto" w:fill="CDD5E4"/>
            <w:noWrap/>
            <w:vAlign w:val="center"/>
            <w:hideMark/>
          </w:tcPr>
          <w:p w:rsidR="000E25ED" w:rsidRDefault="000E25ED">
            <w:pPr>
              <w:rPr>
                <w:rFonts w:ascii="Segoe UI" w:hAnsi="Segoe UI" w:cs="Segoe UI"/>
                <w:b/>
                <w:bCs/>
                <w:sz w:val="24"/>
                <w:szCs w:val="24"/>
              </w:rPr>
            </w:pPr>
            <w:r>
              <w:rPr>
                <w:rFonts w:ascii="Segoe UI" w:hAnsi="Segoe UI" w:cs="Segoe UI"/>
                <w:b/>
                <w:bCs/>
              </w:rPr>
              <w:t>REST</w:t>
            </w:r>
          </w:p>
        </w:tc>
        <w:tc>
          <w:tcPr>
            <w:tcW w:w="0" w:type="auto"/>
            <w:shd w:val="clear" w:color="auto" w:fill="CDD5E4"/>
            <w:noWrap/>
            <w:vAlign w:val="center"/>
            <w:hideMark/>
          </w:tcPr>
          <w:p w:rsidR="000E25ED" w:rsidRDefault="000E25ED">
            <w:pPr>
              <w:rPr>
                <w:rFonts w:ascii="Segoe UI" w:hAnsi="Segoe UI" w:cs="Segoe UI"/>
                <w:b/>
                <w:bCs/>
                <w:sz w:val="24"/>
                <w:szCs w:val="24"/>
              </w:rPr>
            </w:pPr>
            <w:r>
              <w:rPr>
                <w:rFonts w:ascii="Segoe UI" w:hAnsi="Segoe UI" w:cs="Segoe UI"/>
                <w:b/>
                <w:bCs/>
              </w:rPr>
              <w:t>AJAX</w:t>
            </w:r>
          </w:p>
        </w:tc>
      </w:tr>
      <w:tr w:rsidR="000E25ED" w:rsidTr="000E25ED">
        <w:trPr>
          <w:tblCellSpacing w:w="15" w:type="dxa"/>
        </w:trPr>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REST- Representational State Transfer </w:t>
            </w:r>
          </w:p>
        </w:tc>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 xml:space="preserve">AJAX - Asynchronous </w:t>
            </w:r>
            <w:proofErr w:type="spellStart"/>
            <w:r>
              <w:rPr>
                <w:rFonts w:ascii="Segoe UI" w:hAnsi="Segoe UI" w:cs="Segoe UI"/>
              </w:rPr>
              <w:t>javascript</w:t>
            </w:r>
            <w:proofErr w:type="spellEnd"/>
            <w:r>
              <w:rPr>
                <w:rFonts w:ascii="Segoe UI" w:hAnsi="Segoe UI" w:cs="Segoe UI"/>
              </w:rPr>
              <w:t xml:space="preserve"> and XML</w:t>
            </w:r>
          </w:p>
        </w:tc>
      </w:tr>
      <w:tr w:rsidR="000E25ED" w:rsidTr="000E25ED">
        <w:trPr>
          <w:tblCellSpacing w:w="15" w:type="dxa"/>
        </w:trPr>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REST has a URI for accessing resources by means of a request-response pattern.</w:t>
            </w:r>
          </w:p>
        </w:tc>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 xml:space="preserve">AJAX uses </w:t>
            </w:r>
            <w:proofErr w:type="spellStart"/>
            <w:r>
              <w:rPr>
                <w:rFonts w:ascii="Segoe UI" w:hAnsi="Segoe UI" w:cs="Segoe UI"/>
              </w:rPr>
              <w:t>XMLHttpRequest</w:t>
            </w:r>
            <w:proofErr w:type="spellEnd"/>
            <w:r>
              <w:rPr>
                <w:rFonts w:ascii="Segoe UI" w:hAnsi="Segoe UI" w:cs="Segoe UI"/>
              </w:rPr>
              <w:t xml:space="preserve"> object to send requests to the server and the response is interpreted by the </w:t>
            </w:r>
            <w:proofErr w:type="spellStart"/>
            <w:r>
              <w:rPr>
                <w:rFonts w:ascii="Segoe UI" w:hAnsi="Segoe UI" w:cs="Segoe UI"/>
              </w:rPr>
              <w:t>Javascript</w:t>
            </w:r>
            <w:proofErr w:type="spellEnd"/>
            <w:r>
              <w:rPr>
                <w:rFonts w:ascii="Segoe UI" w:hAnsi="Segoe UI" w:cs="Segoe UI"/>
              </w:rPr>
              <w:t xml:space="preserve"> code dynamically.</w:t>
            </w:r>
          </w:p>
        </w:tc>
      </w:tr>
      <w:tr w:rsidR="000E25ED" w:rsidTr="000E25ED">
        <w:trPr>
          <w:tblCellSpacing w:w="15" w:type="dxa"/>
        </w:trPr>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REST is an architectural pattern for developing client-server communication systems.</w:t>
            </w:r>
          </w:p>
        </w:tc>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 xml:space="preserve">AJAX is used for dynamic </w:t>
            </w:r>
            <w:proofErr w:type="spellStart"/>
            <w:r>
              <w:rPr>
                <w:rFonts w:ascii="Segoe UI" w:hAnsi="Segoe UI" w:cs="Segoe UI"/>
              </w:rPr>
              <w:t>updation</w:t>
            </w:r>
            <w:proofErr w:type="spellEnd"/>
            <w:r>
              <w:rPr>
                <w:rFonts w:ascii="Segoe UI" w:hAnsi="Segoe UI" w:cs="Segoe UI"/>
              </w:rPr>
              <w:t xml:space="preserve"> of UI without the need to reload the page.</w:t>
            </w:r>
          </w:p>
        </w:tc>
      </w:tr>
      <w:tr w:rsidR="000E25ED" w:rsidTr="000E25ED">
        <w:trPr>
          <w:tblCellSpacing w:w="15" w:type="dxa"/>
        </w:trPr>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lastRenderedPageBreak/>
              <w:t>REST requires the interaction between client and server.</w:t>
            </w:r>
          </w:p>
        </w:tc>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AJAX supports asynchronous requests thereby eliminating the necessity of constant client-server interaction.</w:t>
            </w:r>
          </w:p>
        </w:tc>
      </w:tr>
    </w:tbl>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16. Can you tell what constitutes the core components of HTTP Request?</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In REST, any HTTP Request has 5 main components, they are:</w:t>
      </w:r>
    </w:p>
    <w:p w:rsidR="000E25ED" w:rsidRDefault="000E25ED" w:rsidP="000E25ED">
      <w:pPr>
        <w:numPr>
          <w:ilvl w:val="0"/>
          <w:numId w:val="12"/>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 xml:space="preserve">Method/Verb − </w:t>
      </w:r>
      <w:proofErr w:type="gramStart"/>
      <w:r>
        <w:rPr>
          <w:rFonts w:ascii="Segoe UI" w:hAnsi="Segoe UI" w:cs="Segoe UI"/>
          <w:color w:val="1A3D3C"/>
          <w:spacing w:val="2"/>
        </w:rPr>
        <w:t>This</w:t>
      </w:r>
      <w:proofErr w:type="gramEnd"/>
      <w:r>
        <w:rPr>
          <w:rFonts w:ascii="Segoe UI" w:hAnsi="Segoe UI" w:cs="Segoe UI"/>
          <w:color w:val="1A3D3C"/>
          <w:spacing w:val="2"/>
        </w:rPr>
        <w:t xml:space="preserve"> part tells what methods the request operation represents. Methods like GET, PUT, POST, DELETE, etc are some examples.</w:t>
      </w:r>
    </w:p>
    <w:p w:rsidR="000E25ED" w:rsidRDefault="000E25ED" w:rsidP="000E25ED">
      <w:pPr>
        <w:numPr>
          <w:ilvl w:val="0"/>
          <w:numId w:val="12"/>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 xml:space="preserve">URI − </w:t>
      </w:r>
      <w:proofErr w:type="gramStart"/>
      <w:r>
        <w:rPr>
          <w:rFonts w:ascii="Segoe UI" w:hAnsi="Segoe UI" w:cs="Segoe UI"/>
          <w:color w:val="1A3D3C"/>
          <w:spacing w:val="2"/>
        </w:rPr>
        <w:t>This</w:t>
      </w:r>
      <w:proofErr w:type="gramEnd"/>
      <w:r>
        <w:rPr>
          <w:rFonts w:ascii="Segoe UI" w:hAnsi="Segoe UI" w:cs="Segoe UI"/>
          <w:color w:val="1A3D3C"/>
          <w:spacing w:val="2"/>
        </w:rPr>
        <w:t xml:space="preserve"> part is used for uniquely identifying the resources on the server.</w:t>
      </w:r>
    </w:p>
    <w:p w:rsidR="000E25ED" w:rsidRDefault="000E25ED" w:rsidP="000E25ED">
      <w:pPr>
        <w:numPr>
          <w:ilvl w:val="0"/>
          <w:numId w:val="12"/>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 xml:space="preserve">HTTP Version − </w:t>
      </w:r>
      <w:proofErr w:type="gramStart"/>
      <w:r>
        <w:rPr>
          <w:rFonts w:ascii="Segoe UI" w:hAnsi="Segoe UI" w:cs="Segoe UI"/>
          <w:color w:val="1A3D3C"/>
          <w:spacing w:val="2"/>
        </w:rPr>
        <w:t>This</w:t>
      </w:r>
      <w:proofErr w:type="gramEnd"/>
      <w:r>
        <w:rPr>
          <w:rFonts w:ascii="Segoe UI" w:hAnsi="Segoe UI" w:cs="Segoe UI"/>
          <w:color w:val="1A3D3C"/>
          <w:spacing w:val="2"/>
        </w:rPr>
        <w:t xml:space="preserve"> part indicates what version of HTTP protocol you are using. An example can be HTTP v1.1.</w:t>
      </w:r>
    </w:p>
    <w:p w:rsidR="000E25ED" w:rsidRDefault="000E25ED" w:rsidP="000E25ED">
      <w:pPr>
        <w:numPr>
          <w:ilvl w:val="0"/>
          <w:numId w:val="12"/>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 xml:space="preserve">Request Header − </w:t>
      </w:r>
      <w:proofErr w:type="gramStart"/>
      <w:r>
        <w:rPr>
          <w:rFonts w:ascii="Segoe UI" w:hAnsi="Segoe UI" w:cs="Segoe UI"/>
          <w:color w:val="1A3D3C"/>
          <w:spacing w:val="2"/>
        </w:rPr>
        <w:t>This</w:t>
      </w:r>
      <w:proofErr w:type="gramEnd"/>
      <w:r>
        <w:rPr>
          <w:rFonts w:ascii="Segoe UI" w:hAnsi="Segoe UI" w:cs="Segoe UI"/>
          <w:color w:val="1A3D3C"/>
          <w:spacing w:val="2"/>
        </w:rPr>
        <w:t xml:space="preserve"> part has the details of the request metadata such as client type, the content format supported, message format, cache settings, etc.</w:t>
      </w:r>
    </w:p>
    <w:p w:rsidR="000E25ED" w:rsidRDefault="000E25ED" w:rsidP="000E25ED">
      <w:pPr>
        <w:numPr>
          <w:ilvl w:val="0"/>
          <w:numId w:val="12"/>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 xml:space="preserve">Request Body − </w:t>
      </w:r>
      <w:proofErr w:type="gramStart"/>
      <w:r>
        <w:rPr>
          <w:rFonts w:ascii="Segoe UI" w:hAnsi="Segoe UI" w:cs="Segoe UI"/>
          <w:color w:val="1A3D3C"/>
          <w:spacing w:val="2"/>
        </w:rPr>
        <w:t>This</w:t>
      </w:r>
      <w:proofErr w:type="gramEnd"/>
      <w:r>
        <w:rPr>
          <w:rFonts w:ascii="Segoe UI" w:hAnsi="Segoe UI" w:cs="Segoe UI"/>
          <w:color w:val="1A3D3C"/>
          <w:spacing w:val="2"/>
        </w:rPr>
        <w:t xml:space="preserve"> part represents the actual message content to be sent to the server.</w:t>
      </w:r>
    </w:p>
    <w:p w:rsidR="000E25ED" w:rsidRDefault="000E25ED" w:rsidP="000E25ED">
      <w:pPr>
        <w:shd w:val="clear" w:color="auto" w:fill="FFFFFF"/>
        <w:spacing w:after="0"/>
        <w:rPr>
          <w:rFonts w:ascii="Segoe UI" w:hAnsi="Segoe UI" w:cs="Segoe UI"/>
          <w:color w:val="1A3D3C"/>
          <w:spacing w:val="2"/>
        </w:rPr>
      </w:pPr>
      <w:r>
        <w:rPr>
          <w:rFonts w:ascii="Segoe UI" w:hAnsi="Segoe UI" w:cs="Segoe UI"/>
          <w:noProof/>
          <w:color w:val="1A3D3C"/>
          <w:spacing w:val="2"/>
        </w:rPr>
        <w:lastRenderedPageBreak/>
        <w:drawing>
          <wp:inline distT="0" distB="0" distL="0" distR="0">
            <wp:extent cx="9448800" cy="4019550"/>
            <wp:effectExtent l="19050" t="0" r="0" b="0"/>
            <wp:docPr id="8" name="Picture 8" descr="https://s3.ap-south-1.amazonaws.com/myinterviewtrainer-domestic/public_assets/assets/000/000/468/original/core_components_of_HTTP_Request.png?162256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p-south-1.amazonaws.com/myinterviewtrainer-domestic/public_assets/assets/000/000/468/original/core_components_of_HTTP_Request.png?1622561120"/>
                    <pic:cNvPicPr>
                      <a:picLocks noChangeAspect="1" noChangeArrowheads="1"/>
                    </pic:cNvPicPr>
                  </pic:nvPicPr>
                  <pic:blipFill>
                    <a:blip r:embed="rId11"/>
                    <a:srcRect/>
                    <a:stretch>
                      <a:fillRect/>
                    </a:stretch>
                  </pic:blipFill>
                  <pic:spPr bwMode="auto">
                    <a:xfrm>
                      <a:off x="0" y="0"/>
                      <a:ext cx="9448800" cy="4019550"/>
                    </a:xfrm>
                    <a:prstGeom prst="rect">
                      <a:avLst/>
                    </a:prstGeom>
                    <a:noFill/>
                    <a:ln w="9525">
                      <a:noFill/>
                      <a:miter lim="800000"/>
                      <a:headEnd/>
                      <a:tailEnd/>
                    </a:ln>
                  </pic:spPr>
                </pic:pic>
              </a:graphicData>
            </a:graphic>
          </wp:inline>
        </w:drawing>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17. What constitutes the core components of HTTP Response?</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HTTP Response has 4 components:</w:t>
      </w:r>
    </w:p>
    <w:p w:rsidR="000E25ED" w:rsidRDefault="000E25ED" w:rsidP="000E25ED">
      <w:pPr>
        <w:numPr>
          <w:ilvl w:val="0"/>
          <w:numId w:val="13"/>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 xml:space="preserve">Response Status Code − </w:t>
      </w:r>
      <w:proofErr w:type="gramStart"/>
      <w:r>
        <w:rPr>
          <w:rFonts w:ascii="Segoe UI" w:hAnsi="Segoe UI" w:cs="Segoe UI"/>
          <w:color w:val="1A3D3C"/>
          <w:spacing w:val="2"/>
        </w:rPr>
        <w:t>This</w:t>
      </w:r>
      <w:proofErr w:type="gramEnd"/>
      <w:r>
        <w:rPr>
          <w:rFonts w:ascii="Segoe UI" w:hAnsi="Segoe UI" w:cs="Segoe UI"/>
          <w:color w:val="1A3D3C"/>
          <w:spacing w:val="2"/>
        </w:rPr>
        <w:t xml:space="preserve"> represents the server response status code for the requested resource. Example- 400 represents a client-side error, 200 represents a successful response.</w:t>
      </w:r>
    </w:p>
    <w:p w:rsidR="000E25ED" w:rsidRDefault="000E25ED" w:rsidP="000E25ED">
      <w:pPr>
        <w:numPr>
          <w:ilvl w:val="0"/>
          <w:numId w:val="13"/>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HTTP Version − Indicates the HTTP protocol version.</w:t>
      </w:r>
    </w:p>
    <w:p w:rsidR="000E25ED" w:rsidRDefault="000E25ED" w:rsidP="000E25ED">
      <w:pPr>
        <w:numPr>
          <w:ilvl w:val="0"/>
          <w:numId w:val="13"/>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 xml:space="preserve">Response Header − </w:t>
      </w:r>
      <w:proofErr w:type="gramStart"/>
      <w:r>
        <w:rPr>
          <w:rFonts w:ascii="Segoe UI" w:hAnsi="Segoe UI" w:cs="Segoe UI"/>
          <w:color w:val="1A3D3C"/>
          <w:spacing w:val="2"/>
        </w:rPr>
        <w:t>This</w:t>
      </w:r>
      <w:proofErr w:type="gramEnd"/>
      <w:r>
        <w:rPr>
          <w:rFonts w:ascii="Segoe UI" w:hAnsi="Segoe UI" w:cs="Segoe UI"/>
          <w:color w:val="1A3D3C"/>
          <w:spacing w:val="2"/>
        </w:rPr>
        <w:t xml:space="preserve"> part has the metadata of the response message. Data can describe what is the content length, content type, response date, what is server type, etc.</w:t>
      </w:r>
    </w:p>
    <w:p w:rsidR="000E25ED" w:rsidRDefault="000E25ED" w:rsidP="000E25ED">
      <w:pPr>
        <w:numPr>
          <w:ilvl w:val="0"/>
          <w:numId w:val="13"/>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lastRenderedPageBreak/>
        <w:t xml:space="preserve">Response Body − </w:t>
      </w:r>
      <w:proofErr w:type="gramStart"/>
      <w:r>
        <w:rPr>
          <w:rFonts w:ascii="Segoe UI" w:hAnsi="Segoe UI" w:cs="Segoe UI"/>
          <w:color w:val="1A3D3C"/>
          <w:spacing w:val="2"/>
        </w:rPr>
        <w:t>This</w:t>
      </w:r>
      <w:proofErr w:type="gramEnd"/>
      <w:r>
        <w:rPr>
          <w:rFonts w:ascii="Segoe UI" w:hAnsi="Segoe UI" w:cs="Segoe UI"/>
          <w:color w:val="1A3D3C"/>
          <w:spacing w:val="2"/>
        </w:rPr>
        <w:t xml:space="preserve"> part contains what is the actual resource/message returned from the server.</w:t>
      </w:r>
    </w:p>
    <w:p w:rsidR="000E25ED" w:rsidRDefault="000E25ED" w:rsidP="000E25ED">
      <w:pPr>
        <w:shd w:val="clear" w:color="auto" w:fill="FFFFFF"/>
        <w:spacing w:after="0"/>
        <w:rPr>
          <w:rFonts w:ascii="Segoe UI" w:hAnsi="Segoe UI" w:cs="Segoe UI"/>
          <w:color w:val="1A3D3C"/>
          <w:spacing w:val="2"/>
        </w:rPr>
      </w:pPr>
      <w:r>
        <w:rPr>
          <w:rFonts w:ascii="Segoe UI" w:hAnsi="Segoe UI" w:cs="Segoe UI"/>
          <w:noProof/>
          <w:color w:val="1A3D3C"/>
          <w:spacing w:val="2"/>
        </w:rPr>
        <w:drawing>
          <wp:inline distT="0" distB="0" distL="0" distR="0">
            <wp:extent cx="9324975" cy="4010025"/>
            <wp:effectExtent l="19050" t="0" r="9525" b="0"/>
            <wp:docPr id="9" name="Picture 9" descr="https://s3.ap-south-1.amazonaws.com/myinterviewtrainer-domestic/public_assets/assets/000/000/467/original/core_components_of_HTTP_Response.png?162256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p-south-1.amazonaws.com/myinterviewtrainer-domestic/public_assets/assets/000/000/467/original/core_components_of_HTTP_Response.png?1622561057"/>
                    <pic:cNvPicPr>
                      <a:picLocks noChangeAspect="1" noChangeArrowheads="1"/>
                    </pic:cNvPicPr>
                  </pic:nvPicPr>
                  <pic:blipFill>
                    <a:blip r:embed="rId12"/>
                    <a:srcRect/>
                    <a:stretch>
                      <a:fillRect/>
                    </a:stretch>
                  </pic:blipFill>
                  <pic:spPr bwMode="auto">
                    <a:xfrm>
                      <a:off x="0" y="0"/>
                      <a:ext cx="9324975" cy="4010025"/>
                    </a:xfrm>
                    <a:prstGeom prst="rect">
                      <a:avLst/>
                    </a:prstGeom>
                    <a:noFill/>
                    <a:ln w="9525">
                      <a:noFill/>
                      <a:miter lim="800000"/>
                      <a:headEnd/>
                      <a:tailEnd/>
                    </a:ln>
                  </pic:spPr>
                </pic:pic>
              </a:graphicData>
            </a:graphic>
          </wp:inline>
        </w:drawing>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 xml:space="preserve">18. Define Addressing in terms of </w:t>
      </w:r>
      <w:proofErr w:type="spellStart"/>
      <w:r>
        <w:rPr>
          <w:rFonts w:ascii="Segoe UI" w:hAnsi="Segoe UI" w:cs="Segoe UI"/>
          <w:color w:val="1A3D3C"/>
          <w:spacing w:val="2"/>
        </w:rPr>
        <w:t>RESTful</w:t>
      </w:r>
      <w:proofErr w:type="spellEnd"/>
      <w:r>
        <w:rPr>
          <w:rFonts w:ascii="Segoe UI" w:hAnsi="Segoe UI" w:cs="Segoe UI"/>
          <w:color w:val="1A3D3C"/>
          <w:spacing w:val="2"/>
        </w:rPr>
        <w:t xml:space="preserve"> Web Services.</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 xml:space="preserve">Addressing is the process of locating </w:t>
      </w:r>
      <w:proofErr w:type="gramStart"/>
      <w:r>
        <w:rPr>
          <w:rFonts w:ascii="Segoe UI" w:hAnsi="Segoe UI" w:cs="Segoe UI"/>
          <w:color w:val="373E3F"/>
          <w:spacing w:val="2"/>
        </w:rPr>
        <w:t>a single/multiple resources</w:t>
      </w:r>
      <w:proofErr w:type="gramEnd"/>
      <w:r>
        <w:rPr>
          <w:rFonts w:ascii="Segoe UI" w:hAnsi="Segoe UI" w:cs="Segoe UI"/>
          <w:color w:val="373E3F"/>
          <w:spacing w:val="2"/>
        </w:rPr>
        <w:t xml:space="preserve"> that are present on the server. This task is accomplished by making use of URI (Uniform Resource Identifier). The general format of URI is </w:t>
      </w:r>
    </w:p>
    <w:p w:rsidR="000E25ED" w:rsidRDefault="000E25ED" w:rsidP="000E25ED">
      <w:pPr>
        <w:pStyle w:val="HTMLPreformatted"/>
        <w:shd w:val="clear" w:color="auto" w:fill="F5F8FF"/>
        <w:rPr>
          <w:color w:val="1A3D3C"/>
          <w:spacing w:val="2"/>
        </w:rPr>
      </w:pPr>
      <w:r>
        <w:rPr>
          <w:rStyle w:val="HTMLCode"/>
          <w:color w:val="444444"/>
          <w:spacing w:val="2"/>
          <w:shd w:val="clear" w:color="auto" w:fill="F5F8FF"/>
        </w:rPr>
        <w:t>&lt;</w:t>
      </w:r>
      <w:proofErr w:type="gramStart"/>
      <w:r>
        <w:rPr>
          <w:rStyle w:val="HTMLCode"/>
          <w:color w:val="444444"/>
          <w:spacing w:val="2"/>
          <w:shd w:val="clear" w:color="auto" w:fill="F5F8FF"/>
        </w:rPr>
        <w:t>protocol</w:t>
      </w:r>
      <w:proofErr w:type="gramEnd"/>
      <w:r>
        <w:rPr>
          <w:rStyle w:val="HTMLCode"/>
          <w:color w:val="444444"/>
          <w:spacing w:val="2"/>
          <w:shd w:val="clear" w:color="auto" w:fill="F5F8FF"/>
        </w:rPr>
        <w:t>&gt;://&lt;application-name&gt;/&lt;type-of-resource&gt;/&lt;id-of-resource&gt;</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lastRenderedPageBreak/>
        <w:t>19. What are the differences between PUT and POST in REST?</w:t>
      </w:r>
    </w:p>
    <w:tbl>
      <w:tblPr>
        <w:tblW w:w="0" w:type="auto"/>
        <w:tblCellSpacing w:w="15" w:type="dxa"/>
        <w:tblCellMar>
          <w:top w:w="15" w:type="dxa"/>
          <w:left w:w="15" w:type="dxa"/>
          <w:bottom w:w="15" w:type="dxa"/>
          <w:right w:w="15" w:type="dxa"/>
        </w:tblCellMar>
        <w:tblLook w:val="04A0"/>
      </w:tblPr>
      <w:tblGrid>
        <w:gridCol w:w="8499"/>
        <w:gridCol w:w="4551"/>
      </w:tblGrid>
      <w:tr w:rsidR="000E25ED" w:rsidTr="000E25ED">
        <w:trPr>
          <w:tblHeader/>
          <w:tblCellSpacing w:w="15" w:type="dxa"/>
        </w:trPr>
        <w:tc>
          <w:tcPr>
            <w:tcW w:w="0" w:type="auto"/>
            <w:shd w:val="clear" w:color="auto" w:fill="CDD5E4"/>
            <w:noWrap/>
            <w:vAlign w:val="center"/>
            <w:hideMark/>
          </w:tcPr>
          <w:p w:rsidR="000E25ED" w:rsidRDefault="000E25ED">
            <w:pPr>
              <w:rPr>
                <w:rFonts w:ascii="Segoe UI" w:hAnsi="Segoe UI" w:cs="Segoe UI"/>
                <w:b/>
                <w:bCs/>
                <w:sz w:val="24"/>
                <w:szCs w:val="24"/>
              </w:rPr>
            </w:pPr>
            <w:r>
              <w:rPr>
                <w:rFonts w:ascii="Segoe UI" w:hAnsi="Segoe UI" w:cs="Segoe UI"/>
                <w:b/>
                <w:bCs/>
              </w:rPr>
              <w:t>PUT</w:t>
            </w:r>
          </w:p>
        </w:tc>
        <w:tc>
          <w:tcPr>
            <w:tcW w:w="0" w:type="auto"/>
            <w:shd w:val="clear" w:color="auto" w:fill="CDD5E4"/>
            <w:noWrap/>
            <w:vAlign w:val="center"/>
            <w:hideMark/>
          </w:tcPr>
          <w:p w:rsidR="000E25ED" w:rsidRDefault="000E25ED">
            <w:pPr>
              <w:rPr>
                <w:rFonts w:ascii="Segoe UI" w:hAnsi="Segoe UI" w:cs="Segoe UI"/>
                <w:b/>
                <w:bCs/>
                <w:sz w:val="24"/>
                <w:szCs w:val="24"/>
              </w:rPr>
            </w:pPr>
            <w:r>
              <w:rPr>
                <w:rFonts w:ascii="Segoe UI" w:hAnsi="Segoe UI" w:cs="Segoe UI"/>
                <w:b/>
                <w:bCs/>
              </w:rPr>
              <w:t>POST</w:t>
            </w:r>
          </w:p>
        </w:tc>
      </w:tr>
      <w:tr w:rsidR="000E25ED" w:rsidTr="000E25ED">
        <w:trPr>
          <w:tblCellSpacing w:w="15" w:type="dxa"/>
        </w:trPr>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PUT methods are used to request the server to store the enclosed entity in request. In case, the request does not exist, then new resource has to be created. If the resource exists, then the resource should get updated.</w:t>
            </w:r>
          </w:p>
        </w:tc>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POST method is used to request the server to store the enclosed entity in the request as a new resource.</w:t>
            </w:r>
          </w:p>
        </w:tc>
      </w:tr>
      <w:tr w:rsidR="000E25ED" w:rsidTr="000E25ED">
        <w:trPr>
          <w:tblCellSpacing w:w="15" w:type="dxa"/>
        </w:trPr>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The URI should have a resource identifier. Example: </w:t>
            </w:r>
            <w:r>
              <w:rPr>
                <w:rStyle w:val="HTMLCode"/>
                <w:rFonts w:eastAsiaTheme="minorEastAsia"/>
              </w:rPr>
              <w:t>PUT /users/{user-id}</w:t>
            </w:r>
          </w:p>
        </w:tc>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The POST URI should indicate the collection of the resource. Example: </w:t>
            </w:r>
            <w:r>
              <w:rPr>
                <w:rStyle w:val="HTMLCode"/>
                <w:rFonts w:eastAsiaTheme="minorEastAsia"/>
              </w:rPr>
              <w:t>POST /users</w:t>
            </w:r>
          </w:p>
        </w:tc>
      </w:tr>
      <w:tr w:rsidR="000E25ED" w:rsidTr="000E25ED">
        <w:trPr>
          <w:tblCellSpacing w:w="15" w:type="dxa"/>
        </w:trPr>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PUT methods are idempotent.</w:t>
            </w:r>
          </w:p>
        </w:tc>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POST methods are not idempotent.</w:t>
            </w:r>
          </w:p>
        </w:tc>
      </w:tr>
      <w:tr w:rsidR="000E25ED" w:rsidTr="000E25ED">
        <w:trPr>
          <w:tblCellSpacing w:w="15" w:type="dxa"/>
        </w:trPr>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PUT is used when the client wants to modify a single resource that is part of the collection. If a part of the resource has to be updated, then PATCH needs to be used.</w:t>
            </w:r>
          </w:p>
        </w:tc>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POST methods are used to add a new resource to the collection.</w:t>
            </w:r>
          </w:p>
        </w:tc>
      </w:tr>
      <w:tr w:rsidR="000E25ED" w:rsidTr="000E25ED">
        <w:trPr>
          <w:tblCellSpacing w:w="15" w:type="dxa"/>
        </w:trPr>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 xml:space="preserve">The responses are not cached here despite the </w:t>
            </w:r>
            <w:proofErr w:type="spellStart"/>
            <w:r>
              <w:rPr>
                <w:rFonts w:ascii="Segoe UI" w:hAnsi="Segoe UI" w:cs="Segoe UI"/>
              </w:rPr>
              <w:t>idempotency</w:t>
            </w:r>
            <w:proofErr w:type="spellEnd"/>
            <w:r>
              <w:rPr>
                <w:rFonts w:ascii="Segoe UI" w:hAnsi="Segoe UI" w:cs="Segoe UI"/>
              </w:rPr>
              <w:t>.</w:t>
            </w:r>
          </w:p>
        </w:tc>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Responses are not cacheable unless the response explicitly specifies Cache-Control fields in the header.</w:t>
            </w:r>
          </w:p>
        </w:tc>
      </w:tr>
      <w:tr w:rsidR="000E25ED" w:rsidTr="000E25ED">
        <w:trPr>
          <w:tblCellSpacing w:w="15" w:type="dxa"/>
        </w:trPr>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In general, PUT is used for UPDATE operations.</w:t>
            </w:r>
          </w:p>
        </w:tc>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POST is used for CREATE operations.</w:t>
            </w:r>
          </w:p>
        </w:tc>
      </w:tr>
    </w:tbl>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20. What makes REST services to be easily scalable?</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REST services follow the concept of statelessness which essentially means no storing of any data across the requests on the server. This makes it easier to scale horizontally because the servers need not communicate much with each other while serving requests.</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lastRenderedPageBreak/>
        <w:t>21. Based on what factors, you can decide which type of web services you need to use - SOAP or REST?</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REST services have gained popularity due to the nature of simplicity, scalability, faster speed, improved performance, and multiple data format support. But, SOAP has its own advantages too. Developers use SOAP where the services require advanced security and reliability.</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Following are the questions you need to ask to help you decide which service can be used:</w:t>
      </w:r>
    </w:p>
    <w:p w:rsidR="000E25ED" w:rsidRDefault="000E25ED" w:rsidP="000E25ED">
      <w:pPr>
        <w:numPr>
          <w:ilvl w:val="0"/>
          <w:numId w:val="1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Do you want to expose resource data or business logic?</w:t>
      </w:r>
    </w:p>
    <w:p w:rsidR="000E25ED" w:rsidRDefault="000E25ED" w:rsidP="000E25ED">
      <w:pPr>
        <w:numPr>
          <w:ilvl w:val="1"/>
          <w:numId w:val="1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SOAP is commonly used for exposing business logic and REST for exposing data.</w:t>
      </w:r>
    </w:p>
    <w:p w:rsidR="000E25ED" w:rsidRDefault="000E25ED" w:rsidP="000E25ED">
      <w:pPr>
        <w:numPr>
          <w:ilvl w:val="0"/>
          <w:numId w:val="1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Does the client require a formal strict contract?</w:t>
      </w:r>
    </w:p>
    <w:p w:rsidR="000E25ED" w:rsidRDefault="000E25ED" w:rsidP="000E25ED">
      <w:pPr>
        <w:numPr>
          <w:ilvl w:val="1"/>
          <w:numId w:val="1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If yes, SOAP provides strict contracts by using WSDL. Hence, SOAP is preferred here.</w:t>
      </w:r>
    </w:p>
    <w:p w:rsidR="000E25ED" w:rsidRDefault="000E25ED" w:rsidP="000E25ED">
      <w:pPr>
        <w:numPr>
          <w:ilvl w:val="0"/>
          <w:numId w:val="1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Does your service require support for multiple formats of data?</w:t>
      </w:r>
    </w:p>
    <w:p w:rsidR="000E25ED" w:rsidRDefault="000E25ED" w:rsidP="000E25ED">
      <w:pPr>
        <w:numPr>
          <w:ilvl w:val="1"/>
          <w:numId w:val="1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If yes, REST supports multiple data formats which is why it is preferred in this case.</w:t>
      </w:r>
    </w:p>
    <w:p w:rsidR="000E25ED" w:rsidRDefault="000E25ED" w:rsidP="000E25ED">
      <w:pPr>
        <w:numPr>
          <w:ilvl w:val="0"/>
          <w:numId w:val="1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Does your service require AJAX call support?</w:t>
      </w:r>
    </w:p>
    <w:p w:rsidR="000E25ED" w:rsidRDefault="000E25ED" w:rsidP="000E25ED">
      <w:pPr>
        <w:numPr>
          <w:ilvl w:val="1"/>
          <w:numId w:val="1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 xml:space="preserve">If yes, REST can be used as it provides the </w:t>
      </w:r>
      <w:proofErr w:type="spellStart"/>
      <w:r>
        <w:rPr>
          <w:rFonts w:ascii="Segoe UI" w:hAnsi="Segoe UI" w:cs="Segoe UI"/>
          <w:color w:val="1A3D3C"/>
          <w:spacing w:val="2"/>
        </w:rPr>
        <w:t>XMLHttpRequest</w:t>
      </w:r>
      <w:proofErr w:type="spellEnd"/>
      <w:r>
        <w:rPr>
          <w:rFonts w:ascii="Segoe UI" w:hAnsi="Segoe UI" w:cs="Segoe UI"/>
          <w:color w:val="1A3D3C"/>
          <w:spacing w:val="2"/>
        </w:rPr>
        <w:t>.</w:t>
      </w:r>
    </w:p>
    <w:p w:rsidR="000E25ED" w:rsidRDefault="000E25ED" w:rsidP="000E25ED">
      <w:pPr>
        <w:numPr>
          <w:ilvl w:val="0"/>
          <w:numId w:val="1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Does your service require both synchronous and asynchronous requests?</w:t>
      </w:r>
    </w:p>
    <w:p w:rsidR="000E25ED" w:rsidRDefault="000E25ED" w:rsidP="000E25ED">
      <w:pPr>
        <w:numPr>
          <w:ilvl w:val="1"/>
          <w:numId w:val="1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SOAP has support for both sync/</w:t>
      </w:r>
      <w:proofErr w:type="spellStart"/>
      <w:r>
        <w:rPr>
          <w:rFonts w:ascii="Segoe UI" w:hAnsi="Segoe UI" w:cs="Segoe UI"/>
          <w:color w:val="1A3D3C"/>
          <w:spacing w:val="2"/>
        </w:rPr>
        <w:t>async</w:t>
      </w:r>
      <w:proofErr w:type="spellEnd"/>
      <w:r>
        <w:rPr>
          <w:rFonts w:ascii="Segoe UI" w:hAnsi="Segoe UI" w:cs="Segoe UI"/>
          <w:color w:val="1A3D3C"/>
          <w:spacing w:val="2"/>
        </w:rPr>
        <w:t xml:space="preserve"> operations.</w:t>
      </w:r>
    </w:p>
    <w:p w:rsidR="000E25ED" w:rsidRDefault="000E25ED" w:rsidP="000E25ED">
      <w:pPr>
        <w:numPr>
          <w:ilvl w:val="1"/>
          <w:numId w:val="1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REST only supports synchronous calls.</w:t>
      </w:r>
    </w:p>
    <w:p w:rsidR="000E25ED" w:rsidRDefault="000E25ED" w:rsidP="000E25ED">
      <w:pPr>
        <w:numPr>
          <w:ilvl w:val="0"/>
          <w:numId w:val="1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Does your service require statelessness?</w:t>
      </w:r>
    </w:p>
    <w:p w:rsidR="000E25ED" w:rsidRDefault="000E25ED" w:rsidP="000E25ED">
      <w:pPr>
        <w:numPr>
          <w:ilvl w:val="1"/>
          <w:numId w:val="1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If yes, REST is suitable. If no, SOAP is preferred.</w:t>
      </w:r>
    </w:p>
    <w:p w:rsidR="000E25ED" w:rsidRDefault="000E25ED" w:rsidP="000E25ED">
      <w:pPr>
        <w:numPr>
          <w:ilvl w:val="0"/>
          <w:numId w:val="1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Does your service require a high-security level?</w:t>
      </w:r>
    </w:p>
    <w:p w:rsidR="000E25ED" w:rsidRDefault="000E25ED" w:rsidP="000E25ED">
      <w:pPr>
        <w:numPr>
          <w:ilvl w:val="1"/>
          <w:numId w:val="1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If yes, SOAP is preferred. REST inherits the security property based on the underlying implementation of the protocol. Hence, it can’t be preferred at all times.</w:t>
      </w:r>
    </w:p>
    <w:p w:rsidR="000E25ED" w:rsidRDefault="000E25ED" w:rsidP="000E25ED">
      <w:pPr>
        <w:numPr>
          <w:ilvl w:val="0"/>
          <w:numId w:val="1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Does your service require support for transactions?</w:t>
      </w:r>
    </w:p>
    <w:p w:rsidR="000E25ED" w:rsidRDefault="000E25ED" w:rsidP="000E25ED">
      <w:pPr>
        <w:numPr>
          <w:ilvl w:val="1"/>
          <w:numId w:val="1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If yes, SOAP is preferred as it is good in providing advanced support for transaction management.</w:t>
      </w:r>
    </w:p>
    <w:p w:rsidR="000E25ED" w:rsidRDefault="000E25ED" w:rsidP="000E25ED">
      <w:pPr>
        <w:numPr>
          <w:ilvl w:val="0"/>
          <w:numId w:val="1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What is the bandwidth/resource required?</w:t>
      </w:r>
    </w:p>
    <w:p w:rsidR="000E25ED" w:rsidRDefault="000E25ED" w:rsidP="000E25ED">
      <w:pPr>
        <w:numPr>
          <w:ilvl w:val="1"/>
          <w:numId w:val="1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SOAP involves a lot of overhead while sending and receiving XML data, hence it consumes a lot of bandwidth.</w:t>
      </w:r>
    </w:p>
    <w:p w:rsidR="000E25ED" w:rsidRDefault="000E25ED" w:rsidP="000E25ED">
      <w:pPr>
        <w:numPr>
          <w:ilvl w:val="1"/>
          <w:numId w:val="1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REST makes use of less bandwidth for data transmission.</w:t>
      </w:r>
    </w:p>
    <w:p w:rsidR="000E25ED" w:rsidRDefault="000E25ED" w:rsidP="000E25ED">
      <w:pPr>
        <w:numPr>
          <w:ilvl w:val="0"/>
          <w:numId w:val="1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Do you want services that are easy to develop, test, and maintain frequently?</w:t>
      </w:r>
    </w:p>
    <w:p w:rsidR="000E25ED" w:rsidRDefault="000E25ED" w:rsidP="000E25ED">
      <w:pPr>
        <w:numPr>
          <w:ilvl w:val="1"/>
          <w:numId w:val="1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REST is known for simplicity, hence it is preferred.</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lastRenderedPageBreak/>
        <w:t xml:space="preserve">22. We can develop </w:t>
      </w:r>
      <w:proofErr w:type="spellStart"/>
      <w:r>
        <w:rPr>
          <w:rFonts w:ascii="Segoe UI" w:hAnsi="Segoe UI" w:cs="Segoe UI"/>
          <w:color w:val="1A3D3C"/>
          <w:spacing w:val="2"/>
        </w:rPr>
        <w:t>webservices</w:t>
      </w:r>
      <w:proofErr w:type="spellEnd"/>
      <w:r>
        <w:rPr>
          <w:rFonts w:ascii="Segoe UI" w:hAnsi="Segoe UI" w:cs="Segoe UI"/>
          <w:color w:val="1A3D3C"/>
          <w:spacing w:val="2"/>
        </w:rPr>
        <w:t xml:space="preserve"> using web sockets as well as REST. What are the differences between these two?</w:t>
      </w:r>
    </w:p>
    <w:tbl>
      <w:tblPr>
        <w:tblW w:w="0" w:type="auto"/>
        <w:tblCellSpacing w:w="15" w:type="dxa"/>
        <w:tblCellMar>
          <w:top w:w="15" w:type="dxa"/>
          <w:left w:w="15" w:type="dxa"/>
          <w:bottom w:w="15" w:type="dxa"/>
          <w:right w:w="15" w:type="dxa"/>
        </w:tblCellMar>
        <w:tblLook w:val="04A0"/>
      </w:tblPr>
      <w:tblGrid>
        <w:gridCol w:w="6651"/>
        <w:gridCol w:w="6399"/>
      </w:tblGrid>
      <w:tr w:rsidR="000E25ED" w:rsidTr="000E25ED">
        <w:trPr>
          <w:tblHeader/>
          <w:tblCellSpacing w:w="15" w:type="dxa"/>
        </w:trPr>
        <w:tc>
          <w:tcPr>
            <w:tcW w:w="0" w:type="auto"/>
            <w:shd w:val="clear" w:color="auto" w:fill="CDD5E4"/>
            <w:noWrap/>
            <w:vAlign w:val="center"/>
            <w:hideMark/>
          </w:tcPr>
          <w:p w:rsidR="000E25ED" w:rsidRDefault="000E25ED">
            <w:pPr>
              <w:rPr>
                <w:rFonts w:ascii="Segoe UI" w:hAnsi="Segoe UI" w:cs="Segoe UI"/>
                <w:b/>
                <w:bCs/>
                <w:sz w:val="24"/>
                <w:szCs w:val="24"/>
              </w:rPr>
            </w:pPr>
            <w:r>
              <w:rPr>
                <w:rFonts w:ascii="Segoe UI" w:hAnsi="Segoe UI" w:cs="Segoe UI"/>
                <w:b/>
                <w:bCs/>
              </w:rPr>
              <w:t>REST</w:t>
            </w:r>
          </w:p>
        </w:tc>
        <w:tc>
          <w:tcPr>
            <w:tcW w:w="0" w:type="auto"/>
            <w:shd w:val="clear" w:color="auto" w:fill="CDD5E4"/>
            <w:noWrap/>
            <w:vAlign w:val="center"/>
            <w:hideMark/>
          </w:tcPr>
          <w:p w:rsidR="000E25ED" w:rsidRDefault="000E25ED">
            <w:pPr>
              <w:rPr>
                <w:rFonts w:ascii="Segoe UI" w:hAnsi="Segoe UI" w:cs="Segoe UI"/>
                <w:b/>
                <w:bCs/>
                <w:sz w:val="24"/>
                <w:szCs w:val="24"/>
              </w:rPr>
            </w:pPr>
            <w:r>
              <w:rPr>
                <w:rFonts w:ascii="Segoe UI" w:hAnsi="Segoe UI" w:cs="Segoe UI"/>
                <w:b/>
                <w:bCs/>
              </w:rPr>
              <w:t>Web Socket</w:t>
            </w:r>
          </w:p>
        </w:tc>
      </w:tr>
      <w:tr w:rsidR="000E25ED" w:rsidTr="000E25ED">
        <w:trPr>
          <w:tblCellSpacing w:w="15" w:type="dxa"/>
        </w:trPr>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REST follows stateless architecture, meaning it won’t store any session-based data.</w:t>
            </w:r>
          </w:p>
        </w:tc>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 xml:space="preserve">Web Socket APIs follow the </w:t>
            </w:r>
            <w:proofErr w:type="spellStart"/>
            <w:r>
              <w:rPr>
                <w:rFonts w:ascii="Segoe UI" w:hAnsi="Segoe UI" w:cs="Segoe UI"/>
              </w:rPr>
              <w:t>stateful</w:t>
            </w:r>
            <w:proofErr w:type="spellEnd"/>
            <w:r>
              <w:rPr>
                <w:rFonts w:ascii="Segoe UI" w:hAnsi="Segoe UI" w:cs="Segoe UI"/>
              </w:rPr>
              <w:t xml:space="preserve"> protocol as it necessitates session-based data storage.</w:t>
            </w:r>
          </w:p>
        </w:tc>
      </w:tr>
      <w:tr w:rsidR="000E25ED" w:rsidTr="000E25ED">
        <w:trPr>
          <w:tblCellSpacing w:w="15" w:type="dxa"/>
        </w:trPr>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 xml:space="preserve">The mode of communication is </w:t>
            </w:r>
            <w:proofErr w:type="spellStart"/>
            <w:r>
              <w:rPr>
                <w:rFonts w:ascii="Segoe UI" w:hAnsi="Segoe UI" w:cs="Segoe UI"/>
              </w:rPr>
              <w:t>uni</w:t>
            </w:r>
            <w:proofErr w:type="spellEnd"/>
            <w:r>
              <w:rPr>
                <w:rFonts w:ascii="Segoe UI" w:hAnsi="Segoe UI" w:cs="Segoe UI"/>
              </w:rPr>
              <w:t>-directional. At a time, only the server or the client will communicate.</w:t>
            </w:r>
          </w:p>
        </w:tc>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The communication is bi-</w:t>
            </w:r>
            <w:proofErr w:type="gramStart"/>
            <w:r>
              <w:rPr>
                <w:rFonts w:ascii="Segoe UI" w:hAnsi="Segoe UI" w:cs="Segoe UI"/>
              </w:rPr>
              <w:t>directional,</w:t>
            </w:r>
            <w:proofErr w:type="gramEnd"/>
            <w:r>
              <w:rPr>
                <w:rFonts w:ascii="Segoe UI" w:hAnsi="Segoe UI" w:cs="Segoe UI"/>
              </w:rPr>
              <w:t xml:space="preserve"> communication can be done by both client or server at a time.</w:t>
            </w:r>
          </w:p>
        </w:tc>
      </w:tr>
      <w:tr w:rsidR="000E25ED" w:rsidTr="000E25ED">
        <w:trPr>
          <w:tblCellSpacing w:w="15" w:type="dxa"/>
        </w:trPr>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REST is based on the Request-Response Model.</w:t>
            </w:r>
          </w:p>
        </w:tc>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Web Socket follows the full-duplex model.</w:t>
            </w:r>
          </w:p>
        </w:tc>
      </w:tr>
      <w:tr w:rsidR="000E25ED" w:rsidTr="000E25ED">
        <w:trPr>
          <w:tblCellSpacing w:w="15" w:type="dxa"/>
        </w:trPr>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Every request will have sections like header, title, body, URL, etc.</w:t>
            </w:r>
          </w:p>
        </w:tc>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Web sockets do not have any overhead and hence suited for real-time communication.</w:t>
            </w:r>
          </w:p>
        </w:tc>
      </w:tr>
      <w:tr w:rsidR="000E25ED" w:rsidTr="000E25ED">
        <w:trPr>
          <w:tblCellSpacing w:w="15" w:type="dxa"/>
        </w:trPr>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For every HTTP request, a new TCP connection is set up.</w:t>
            </w:r>
          </w:p>
        </w:tc>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There will be only one TCP connection and then the client and server can start communicating.</w:t>
            </w:r>
          </w:p>
        </w:tc>
      </w:tr>
      <w:tr w:rsidR="000E25ED" w:rsidTr="000E25ED">
        <w:trPr>
          <w:tblCellSpacing w:w="15" w:type="dxa"/>
        </w:trPr>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REST web services support both vertical and horizontal scaling.</w:t>
            </w:r>
          </w:p>
        </w:tc>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Web socket-based services only support vertical scaling.</w:t>
            </w:r>
          </w:p>
        </w:tc>
      </w:tr>
      <w:tr w:rsidR="000E25ED" w:rsidTr="000E25ED">
        <w:trPr>
          <w:tblCellSpacing w:w="15" w:type="dxa"/>
        </w:trPr>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REST depends on HTTP methods to get the response.</w:t>
            </w:r>
          </w:p>
        </w:tc>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Web Sockets depend on the IP address and port number of the system to get a response.</w:t>
            </w:r>
          </w:p>
        </w:tc>
      </w:tr>
      <w:tr w:rsidR="000E25ED" w:rsidTr="000E25ED">
        <w:trPr>
          <w:tblCellSpacing w:w="15" w:type="dxa"/>
        </w:trPr>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Communication is slower here.</w:t>
            </w:r>
          </w:p>
        </w:tc>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Message transmission happens very faster than REST API.</w:t>
            </w:r>
          </w:p>
        </w:tc>
      </w:tr>
      <w:tr w:rsidR="000E25ED" w:rsidTr="000E25ED">
        <w:trPr>
          <w:tblCellSpacing w:w="15" w:type="dxa"/>
        </w:trPr>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Memory/Buffers are not needed to store data here.</w:t>
            </w:r>
          </w:p>
        </w:tc>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Memory is required to store data.</w:t>
            </w:r>
          </w:p>
        </w:tc>
      </w:tr>
    </w:tbl>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The request flow difference between the REST and Web Socket is shown below:</w:t>
      </w:r>
    </w:p>
    <w:p w:rsidR="000E25ED" w:rsidRDefault="000E25ED" w:rsidP="000E25ED">
      <w:pPr>
        <w:shd w:val="clear" w:color="auto" w:fill="FFFFFF"/>
        <w:rPr>
          <w:rFonts w:ascii="Segoe UI" w:hAnsi="Segoe UI" w:cs="Segoe UI"/>
          <w:color w:val="1A3D3C"/>
          <w:spacing w:val="2"/>
        </w:rPr>
      </w:pPr>
      <w:r>
        <w:rPr>
          <w:rFonts w:ascii="Segoe UI" w:hAnsi="Segoe UI" w:cs="Segoe UI"/>
          <w:noProof/>
          <w:color w:val="1A3D3C"/>
          <w:spacing w:val="2"/>
        </w:rPr>
        <w:lastRenderedPageBreak/>
        <w:drawing>
          <wp:inline distT="0" distB="0" distL="0" distR="0">
            <wp:extent cx="10182225" cy="5695950"/>
            <wp:effectExtent l="19050" t="0" r="9525" b="0"/>
            <wp:docPr id="10" name="Picture 10" descr="https://s3.ap-south-1.amazonaws.com/myinterviewtrainer-domestic/public_assets/assets/000/000/469/original/request_flow_difference_between_the_REST_and_Web_Socket.png?162256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p-south-1.amazonaws.com/myinterviewtrainer-domestic/public_assets/assets/000/000/469/original/request_flow_difference_between_the_REST_and_Web_Socket.png?1622562127"/>
                    <pic:cNvPicPr>
                      <a:picLocks noChangeAspect="1" noChangeArrowheads="1"/>
                    </pic:cNvPicPr>
                  </pic:nvPicPr>
                  <pic:blipFill>
                    <a:blip r:embed="rId13"/>
                    <a:srcRect/>
                    <a:stretch>
                      <a:fillRect/>
                    </a:stretch>
                  </pic:blipFill>
                  <pic:spPr bwMode="auto">
                    <a:xfrm>
                      <a:off x="0" y="0"/>
                      <a:ext cx="10182225" cy="5695950"/>
                    </a:xfrm>
                    <a:prstGeom prst="rect">
                      <a:avLst/>
                    </a:prstGeom>
                    <a:noFill/>
                    <a:ln w="9525">
                      <a:noFill/>
                      <a:miter lim="800000"/>
                      <a:headEnd/>
                      <a:tailEnd/>
                    </a:ln>
                  </pic:spPr>
                </pic:pic>
              </a:graphicData>
            </a:graphic>
          </wp:inline>
        </w:drawing>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lastRenderedPageBreak/>
        <w:t>23. Can we implement transport layer security (TLS) in REST?</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 xml:space="preserve">Yes, we can. TLS does the task of encrypting the communication between the REST client and the server and provides the means to authenticate the server to the client. It is used for secure communication as it is the successor of the Secure Socket Layer (SSL). HTTPS works well with both TLS and SSL thereby making it effective while implementing </w:t>
      </w:r>
      <w:proofErr w:type="spellStart"/>
      <w:r>
        <w:rPr>
          <w:rFonts w:ascii="Segoe UI" w:hAnsi="Segoe UI" w:cs="Segoe UI"/>
          <w:color w:val="373E3F"/>
          <w:spacing w:val="2"/>
        </w:rPr>
        <w:t>RESTful</w:t>
      </w:r>
      <w:proofErr w:type="spellEnd"/>
      <w:r>
        <w:rPr>
          <w:rFonts w:ascii="Segoe UI" w:hAnsi="Segoe UI" w:cs="Segoe UI"/>
          <w:color w:val="373E3F"/>
          <w:spacing w:val="2"/>
        </w:rPr>
        <w:t xml:space="preserve"> web services. One point to mention here is</w:t>
      </w:r>
      <w:proofErr w:type="gramStart"/>
      <w:r>
        <w:rPr>
          <w:rFonts w:ascii="Segoe UI" w:hAnsi="Segoe UI" w:cs="Segoe UI"/>
          <w:color w:val="373E3F"/>
          <w:spacing w:val="2"/>
        </w:rPr>
        <w:t>,</w:t>
      </w:r>
      <w:proofErr w:type="gramEnd"/>
      <w:r>
        <w:rPr>
          <w:rFonts w:ascii="Segoe UI" w:hAnsi="Segoe UI" w:cs="Segoe UI"/>
          <w:color w:val="373E3F"/>
          <w:spacing w:val="2"/>
        </w:rPr>
        <w:t xml:space="preserve"> the REST inherits the property of the protocol it implements. So security measures are dependent on the protocol REST implements.</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24. Should we make the resources thread safe explicitly if they are made to share across multiple clients?</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There is no need to explicitly making the resources thread-safe because, upon every request, new resource instances are created which makes them thread-safe by default.</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 xml:space="preserve">25. What is Payload in terms of </w:t>
      </w:r>
      <w:proofErr w:type="spellStart"/>
      <w:r>
        <w:rPr>
          <w:rFonts w:ascii="Segoe UI" w:hAnsi="Segoe UI" w:cs="Segoe UI"/>
          <w:color w:val="1A3D3C"/>
          <w:spacing w:val="2"/>
        </w:rPr>
        <w:t>RESTful</w:t>
      </w:r>
      <w:proofErr w:type="spellEnd"/>
      <w:r>
        <w:rPr>
          <w:rFonts w:ascii="Segoe UI" w:hAnsi="Segoe UI" w:cs="Segoe UI"/>
          <w:color w:val="1A3D3C"/>
          <w:spacing w:val="2"/>
        </w:rPr>
        <w:t xml:space="preserve"> web services?</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Payload refers to the data passes in the request body. It is not the same as the request parameters. The payload can be sent only in POST methods as part of the request body.</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26. Is it possible to send payload in the GET and DELETE methods?</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No, the payload is not the same as the request parameters. Hence, it is not possible to send payload data in these methods.</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 xml:space="preserve">27. How can you test </w:t>
      </w:r>
      <w:proofErr w:type="spellStart"/>
      <w:r>
        <w:rPr>
          <w:rFonts w:ascii="Segoe UI" w:hAnsi="Segoe UI" w:cs="Segoe UI"/>
          <w:color w:val="1A3D3C"/>
          <w:spacing w:val="2"/>
        </w:rPr>
        <w:t>RESTful</w:t>
      </w:r>
      <w:proofErr w:type="spellEnd"/>
      <w:r>
        <w:rPr>
          <w:rFonts w:ascii="Segoe UI" w:hAnsi="Segoe UI" w:cs="Segoe UI"/>
          <w:color w:val="1A3D3C"/>
          <w:spacing w:val="2"/>
        </w:rPr>
        <w:t xml:space="preserve"> Web Services?</w:t>
      </w:r>
    </w:p>
    <w:p w:rsidR="000E25ED" w:rsidRDefault="000E25ED" w:rsidP="000E25ED">
      <w:pPr>
        <w:pStyle w:val="NormalWeb"/>
        <w:shd w:val="clear" w:color="auto" w:fill="FFFFFF"/>
        <w:rPr>
          <w:rFonts w:ascii="Segoe UI" w:hAnsi="Segoe UI" w:cs="Segoe UI"/>
          <w:color w:val="373E3F"/>
          <w:spacing w:val="2"/>
        </w:rPr>
      </w:pPr>
      <w:proofErr w:type="spellStart"/>
      <w:r>
        <w:rPr>
          <w:rFonts w:ascii="Segoe UI" w:hAnsi="Segoe UI" w:cs="Segoe UI"/>
          <w:color w:val="373E3F"/>
          <w:spacing w:val="2"/>
        </w:rPr>
        <w:t>RESTful</w:t>
      </w:r>
      <w:proofErr w:type="spellEnd"/>
      <w:r>
        <w:rPr>
          <w:rFonts w:ascii="Segoe UI" w:hAnsi="Segoe UI" w:cs="Segoe UI"/>
          <w:color w:val="373E3F"/>
          <w:spacing w:val="2"/>
        </w:rPr>
        <w:t xml:space="preserve"> web services can be tested using various tools like Postman, Swagger, etc. Postman provides a lot of features like sending requests to endpoints and show the response which can be converted to JSON or XML and also provides features to inspect request parameters like headers, query parameters, and also the response headers. Swagger also provides similar features like Postman and it provides the facility of documentation of the endpoints too. We can also use tools like </w:t>
      </w:r>
      <w:proofErr w:type="spellStart"/>
      <w:r>
        <w:rPr>
          <w:rFonts w:ascii="Segoe UI" w:hAnsi="Segoe UI" w:cs="Segoe UI"/>
          <w:color w:val="373E3F"/>
          <w:spacing w:val="2"/>
        </w:rPr>
        <w:t>Jmeter</w:t>
      </w:r>
      <w:proofErr w:type="spellEnd"/>
      <w:r>
        <w:rPr>
          <w:rFonts w:ascii="Segoe UI" w:hAnsi="Segoe UI" w:cs="Segoe UI"/>
          <w:color w:val="373E3F"/>
          <w:spacing w:val="2"/>
        </w:rPr>
        <w:t xml:space="preserve"> for performance and load testing of APIs.</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lastRenderedPageBreak/>
        <w:t>28. What is the maximum payload size that can be sent in POST methods?</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Theoretically, there is no restriction on the size of the payload that can be sent. But one must remember that the greater the size of the payload, the larger would be the bandwidth consumption and time taken to process the request that can impact the server performance.</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29. How does HTTP Basic Authentication work?</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While implementing Basic Authentication as part of APIs, the user must provide the username and password which is then concatenated by the browser in the form of “username: password” and then perform base64 encoding on it. The encoded value is then sent as the value for the “Authorization” header on every HTTP request from the browser. Since the credentials are only encoded, it is advised to use this form when requests are sent over HTTPS as they are not secure and can be intercepted by anyone if secure protocols are not used.</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30. What is the difference between idempotent and safe HTTP methods?</w:t>
      </w:r>
    </w:p>
    <w:p w:rsidR="000E25ED" w:rsidRDefault="000E25ED" w:rsidP="000E25ED">
      <w:pPr>
        <w:numPr>
          <w:ilvl w:val="0"/>
          <w:numId w:val="15"/>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Safe methods are those that do not change any resources internally. These methods can be cached and can be retrieved without any effects on the resource.</w:t>
      </w:r>
    </w:p>
    <w:p w:rsidR="000E25ED" w:rsidRDefault="000E25ED" w:rsidP="000E25ED">
      <w:pPr>
        <w:numPr>
          <w:ilvl w:val="0"/>
          <w:numId w:val="15"/>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Idempotent methods are those methods that do not change the responses to the resources externally. They can be called multiple times without any change in the responses.</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According to </w:t>
      </w:r>
      <w:hyperlink r:id="rId14" w:tgtFrame="_blank" w:history="1">
        <w:r>
          <w:rPr>
            <w:rStyle w:val="Hyperlink"/>
            <w:rFonts w:ascii="Segoe UI" w:hAnsi="Segoe UI" w:cs="Segoe UI"/>
            <w:color w:val="0B65BF"/>
            <w:spacing w:val="2"/>
          </w:rPr>
          <w:t>restcookbook.com</w:t>
        </w:r>
      </w:hyperlink>
      <w:r>
        <w:rPr>
          <w:rFonts w:ascii="Segoe UI" w:hAnsi="Segoe UI" w:cs="Segoe UI"/>
          <w:color w:val="373E3F"/>
          <w:spacing w:val="2"/>
        </w:rPr>
        <w:t>, the following is the table that describes what methods are idempotent and what is safe.</w:t>
      </w:r>
    </w:p>
    <w:tbl>
      <w:tblPr>
        <w:tblW w:w="0" w:type="auto"/>
        <w:tblCellSpacing w:w="15" w:type="dxa"/>
        <w:tblCellMar>
          <w:top w:w="15" w:type="dxa"/>
          <w:left w:w="15" w:type="dxa"/>
          <w:bottom w:w="15" w:type="dxa"/>
          <w:right w:w="15" w:type="dxa"/>
        </w:tblCellMar>
        <w:tblLook w:val="04A0"/>
      </w:tblPr>
      <w:tblGrid>
        <w:gridCol w:w="1613"/>
        <w:gridCol w:w="1342"/>
        <w:gridCol w:w="521"/>
      </w:tblGrid>
      <w:tr w:rsidR="000E25ED" w:rsidTr="000E25ED">
        <w:trPr>
          <w:tblHeader/>
          <w:tblCellSpacing w:w="15" w:type="dxa"/>
        </w:trPr>
        <w:tc>
          <w:tcPr>
            <w:tcW w:w="0" w:type="auto"/>
            <w:shd w:val="clear" w:color="auto" w:fill="CDD5E4"/>
            <w:noWrap/>
            <w:vAlign w:val="center"/>
            <w:hideMark/>
          </w:tcPr>
          <w:p w:rsidR="000E25ED" w:rsidRDefault="000E25ED">
            <w:pPr>
              <w:rPr>
                <w:rFonts w:ascii="Segoe UI" w:hAnsi="Segoe UI" w:cs="Segoe UI"/>
                <w:b/>
                <w:bCs/>
                <w:sz w:val="24"/>
                <w:szCs w:val="24"/>
              </w:rPr>
            </w:pPr>
            <w:r>
              <w:rPr>
                <w:rFonts w:ascii="Segoe UI" w:hAnsi="Segoe UI" w:cs="Segoe UI"/>
                <w:b/>
                <w:bCs/>
              </w:rPr>
              <w:t>HTTP Methods</w:t>
            </w:r>
          </w:p>
        </w:tc>
        <w:tc>
          <w:tcPr>
            <w:tcW w:w="0" w:type="auto"/>
            <w:shd w:val="clear" w:color="auto" w:fill="CDD5E4"/>
            <w:noWrap/>
            <w:vAlign w:val="center"/>
            <w:hideMark/>
          </w:tcPr>
          <w:p w:rsidR="000E25ED" w:rsidRDefault="000E25ED">
            <w:pPr>
              <w:rPr>
                <w:rFonts w:ascii="Segoe UI" w:hAnsi="Segoe UI" w:cs="Segoe UI"/>
                <w:b/>
                <w:bCs/>
                <w:sz w:val="24"/>
                <w:szCs w:val="24"/>
              </w:rPr>
            </w:pPr>
            <w:r>
              <w:rPr>
                <w:rFonts w:ascii="Segoe UI" w:hAnsi="Segoe UI" w:cs="Segoe UI"/>
                <w:b/>
                <w:bCs/>
              </w:rPr>
              <w:t>Idempotent </w:t>
            </w:r>
          </w:p>
        </w:tc>
        <w:tc>
          <w:tcPr>
            <w:tcW w:w="0" w:type="auto"/>
            <w:shd w:val="clear" w:color="auto" w:fill="CDD5E4"/>
            <w:noWrap/>
            <w:vAlign w:val="center"/>
            <w:hideMark/>
          </w:tcPr>
          <w:p w:rsidR="000E25ED" w:rsidRDefault="000E25ED">
            <w:pPr>
              <w:rPr>
                <w:rFonts w:ascii="Segoe UI" w:hAnsi="Segoe UI" w:cs="Segoe UI"/>
                <w:b/>
                <w:bCs/>
                <w:sz w:val="24"/>
                <w:szCs w:val="24"/>
              </w:rPr>
            </w:pPr>
            <w:r>
              <w:rPr>
                <w:rFonts w:ascii="Segoe UI" w:hAnsi="Segoe UI" w:cs="Segoe UI"/>
                <w:b/>
                <w:bCs/>
              </w:rPr>
              <w:t>Safe</w:t>
            </w:r>
          </w:p>
        </w:tc>
      </w:tr>
      <w:tr w:rsidR="000E25ED" w:rsidTr="000E25ED">
        <w:trPr>
          <w:tblCellSpacing w:w="15" w:type="dxa"/>
        </w:trPr>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OPTIONS</w:t>
            </w:r>
          </w:p>
        </w:tc>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yes</w:t>
            </w:r>
          </w:p>
        </w:tc>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yes</w:t>
            </w:r>
          </w:p>
        </w:tc>
      </w:tr>
      <w:tr w:rsidR="000E25ED" w:rsidTr="000E25ED">
        <w:trPr>
          <w:tblCellSpacing w:w="15" w:type="dxa"/>
        </w:trPr>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GET</w:t>
            </w:r>
          </w:p>
        </w:tc>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yes</w:t>
            </w:r>
          </w:p>
        </w:tc>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yes</w:t>
            </w:r>
          </w:p>
        </w:tc>
      </w:tr>
      <w:tr w:rsidR="000E25ED" w:rsidTr="000E25ED">
        <w:trPr>
          <w:tblCellSpacing w:w="15" w:type="dxa"/>
        </w:trPr>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lastRenderedPageBreak/>
              <w:t>HEAD</w:t>
            </w:r>
          </w:p>
        </w:tc>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yes</w:t>
            </w:r>
          </w:p>
        </w:tc>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yes</w:t>
            </w:r>
          </w:p>
        </w:tc>
      </w:tr>
      <w:tr w:rsidR="000E25ED" w:rsidTr="000E25ED">
        <w:trPr>
          <w:tblCellSpacing w:w="15" w:type="dxa"/>
        </w:trPr>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PUT</w:t>
            </w:r>
          </w:p>
        </w:tc>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yes</w:t>
            </w:r>
          </w:p>
        </w:tc>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no</w:t>
            </w:r>
          </w:p>
        </w:tc>
      </w:tr>
      <w:tr w:rsidR="000E25ED" w:rsidTr="000E25ED">
        <w:trPr>
          <w:tblCellSpacing w:w="15" w:type="dxa"/>
        </w:trPr>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POST</w:t>
            </w:r>
          </w:p>
        </w:tc>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no</w:t>
            </w:r>
          </w:p>
        </w:tc>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no</w:t>
            </w:r>
          </w:p>
        </w:tc>
      </w:tr>
      <w:tr w:rsidR="000E25ED" w:rsidTr="000E25ED">
        <w:trPr>
          <w:tblCellSpacing w:w="15" w:type="dxa"/>
        </w:trPr>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DELETE</w:t>
            </w:r>
          </w:p>
        </w:tc>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yes</w:t>
            </w:r>
          </w:p>
        </w:tc>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no</w:t>
            </w:r>
          </w:p>
        </w:tc>
      </w:tr>
      <w:tr w:rsidR="000E25ED" w:rsidTr="000E25ED">
        <w:trPr>
          <w:tblCellSpacing w:w="15" w:type="dxa"/>
        </w:trPr>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PATCH</w:t>
            </w:r>
          </w:p>
        </w:tc>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no</w:t>
            </w:r>
          </w:p>
        </w:tc>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no</w:t>
            </w:r>
          </w:p>
        </w:tc>
      </w:tr>
    </w:tbl>
    <w:p w:rsidR="000E25ED" w:rsidRDefault="000E25ED" w:rsidP="000E25ED">
      <w:pPr>
        <w:pStyle w:val="Heading2"/>
        <w:shd w:val="clear" w:color="auto" w:fill="FFFFFF"/>
        <w:rPr>
          <w:rFonts w:ascii="Segoe UI" w:hAnsi="Segoe UI" w:cs="Segoe UI"/>
          <w:color w:val="1A3D3C"/>
          <w:spacing w:val="2"/>
        </w:rPr>
      </w:pPr>
      <w:r>
        <w:rPr>
          <w:rFonts w:ascii="Segoe UI" w:hAnsi="Segoe UI" w:cs="Segoe UI"/>
          <w:color w:val="1A3D3C"/>
          <w:spacing w:val="2"/>
        </w:rPr>
        <w:t>JAX-RS Interview Questions</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31. What are the key features provided by JAX-RS API in Java EE?</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 xml:space="preserve">JAX-RS stands for Java API for </w:t>
      </w:r>
      <w:proofErr w:type="spellStart"/>
      <w:r>
        <w:rPr>
          <w:rFonts w:ascii="Segoe UI" w:hAnsi="Segoe UI" w:cs="Segoe UI"/>
          <w:color w:val="373E3F"/>
          <w:spacing w:val="2"/>
        </w:rPr>
        <w:t>RESTful</w:t>
      </w:r>
      <w:proofErr w:type="spellEnd"/>
      <w:r>
        <w:rPr>
          <w:rFonts w:ascii="Segoe UI" w:hAnsi="Segoe UI" w:cs="Segoe UI"/>
          <w:color w:val="373E3F"/>
          <w:spacing w:val="2"/>
        </w:rPr>
        <w:t xml:space="preserve"> Web services. They are nothing but a set of Java-based APIs that are provided in the Java EE which is useful in the implementation and development of </w:t>
      </w:r>
      <w:proofErr w:type="spellStart"/>
      <w:r>
        <w:rPr>
          <w:rFonts w:ascii="Segoe UI" w:hAnsi="Segoe UI" w:cs="Segoe UI"/>
          <w:color w:val="373E3F"/>
          <w:spacing w:val="2"/>
        </w:rPr>
        <w:t>RESTful</w:t>
      </w:r>
      <w:proofErr w:type="spellEnd"/>
      <w:r>
        <w:rPr>
          <w:rFonts w:ascii="Segoe UI" w:hAnsi="Segoe UI" w:cs="Segoe UI"/>
          <w:color w:val="373E3F"/>
          <w:spacing w:val="2"/>
        </w:rPr>
        <w:t xml:space="preserve"> web services.</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Features of JAX-RS are:</w:t>
      </w:r>
    </w:p>
    <w:p w:rsidR="000E25ED" w:rsidRDefault="000E25ED" w:rsidP="000E25ED">
      <w:pPr>
        <w:numPr>
          <w:ilvl w:val="0"/>
          <w:numId w:val="16"/>
        </w:numPr>
        <w:shd w:val="clear" w:color="auto" w:fill="FFFFFF"/>
        <w:spacing w:before="100" w:beforeAutospacing="1" w:after="100" w:afterAutospacing="1" w:line="240" w:lineRule="auto"/>
        <w:ind w:left="0"/>
        <w:rPr>
          <w:rFonts w:ascii="Segoe UI" w:hAnsi="Segoe UI" w:cs="Segoe UI"/>
          <w:color w:val="1A3D3C"/>
          <w:spacing w:val="2"/>
        </w:rPr>
      </w:pPr>
      <w:r>
        <w:rPr>
          <w:rStyle w:val="Strong"/>
          <w:rFonts w:ascii="Segoe UI" w:hAnsi="Segoe UI" w:cs="Segoe UI"/>
          <w:color w:val="1A3D3C"/>
          <w:spacing w:val="2"/>
        </w:rPr>
        <w:t>POJO-based</w:t>
      </w:r>
      <w:r>
        <w:rPr>
          <w:rFonts w:ascii="Segoe UI" w:hAnsi="Segoe UI" w:cs="Segoe UI"/>
          <w:color w:val="1A3D3C"/>
          <w:spacing w:val="2"/>
        </w:rPr>
        <w:t>: The APIs in the JAX-RS is based on a certain set of annotations, classes, and interfaces that are used with POJO (Plain Old Java Object) to expose the services as web services.</w:t>
      </w:r>
    </w:p>
    <w:p w:rsidR="000E25ED" w:rsidRDefault="000E25ED" w:rsidP="000E25ED">
      <w:pPr>
        <w:numPr>
          <w:ilvl w:val="0"/>
          <w:numId w:val="16"/>
        </w:numPr>
        <w:shd w:val="clear" w:color="auto" w:fill="FFFFFF"/>
        <w:spacing w:before="100" w:beforeAutospacing="1" w:after="100" w:afterAutospacing="1" w:line="240" w:lineRule="auto"/>
        <w:ind w:left="0"/>
        <w:rPr>
          <w:rFonts w:ascii="Segoe UI" w:hAnsi="Segoe UI" w:cs="Segoe UI"/>
          <w:color w:val="1A3D3C"/>
          <w:spacing w:val="2"/>
        </w:rPr>
      </w:pPr>
      <w:r>
        <w:rPr>
          <w:rStyle w:val="Strong"/>
          <w:rFonts w:ascii="Segoe UI" w:hAnsi="Segoe UI" w:cs="Segoe UI"/>
          <w:color w:val="1A3D3C"/>
          <w:spacing w:val="2"/>
        </w:rPr>
        <w:t>HTTP-based:</w:t>
      </w:r>
      <w:r>
        <w:rPr>
          <w:rFonts w:ascii="Segoe UI" w:hAnsi="Segoe UI" w:cs="Segoe UI"/>
          <w:color w:val="1A3D3C"/>
          <w:spacing w:val="2"/>
        </w:rPr>
        <w:t> The JAX-RS APIs are designed using HTTP as their base protocol. They support the HTTP usage patterns and they provide the corresponding mapping between the HTTP actions and the API classes.</w:t>
      </w:r>
    </w:p>
    <w:p w:rsidR="000E25ED" w:rsidRDefault="000E25ED" w:rsidP="000E25ED">
      <w:pPr>
        <w:numPr>
          <w:ilvl w:val="0"/>
          <w:numId w:val="16"/>
        </w:numPr>
        <w:shd w:val="clear" w:color="auto" w:fill="FFFFFF"/>
        <w:spacing w:before="100" w:beforeAutospacing="1" w:after="100" w:afterAutospacing="1" w:line="240" w:lineRule="auto"/>
        <w:ind w:left="0"/>
        <w:rPr>
          <w:rFonts w:ascii="Segoe UI" w:hAnsi="Segoe UI" w:cs="Segoe UI"/>
          <w:color w:val="1A3D3C"/>
          <w:spacing w:val="2"/>
        </w:rPr>
      </w:pPr>
      <w:r>
        <w:rPr>
          <w:rStyle w:val="Strong"/>
          <w:rFonts w:ascii="Segoe UI" w:hAnsi="Segoe UI" w:cs="Segoe UI"/>
          <w:color w:val="1A3D3C"/>
          <w:spacing w:val="2"/>
        </w:rPr>
        <w:t>Format Independent</w:t>
      </w:r>
      <w:r>
        <w:rPr>
          <w:rFonts w:ascii="Segoe UI" w:hAnsi="Segoe UI" w:cs="Segoe UI"/>
          <w:color w:val="1A3D3C"/>
          <w:spacing w:val="2"/>
        </w:rPr>
        <w:t>: They can be used to work with a wide range of data types that are supported by the HTTP body content.</w:t>
      </w:r>
    </w:p>
    <w:p w:rsidR="000E25ED" w:rsidRDefault="000E25ED" w:rsidP="000E25ED">
      <w:pPr>
        <w:numPr>
          <w:ilvl w:val="0"/>
          <w:numId w:val="16"/>
        </w:numPr>
        <w:shd w:val="clear" w:color="auto" w:fill="FFFFFF"/>
        <w:spacing w:before="100" w:beforeAutospacing="1" w:after="100" w:afterAutospacing="1" w:line="240" w:lineRule="auto"/>
        <w:ind w:left="0"/>
        <w:rPr>
          <w:rFonts w:ascii="Segoe UI" w:hAnsi="Segoe UI" w:cs="Segoe UI"/>
          <w:color w:val="1A3D3C"/>
          <w:spacing w:val="2"/>
        </w:rPr>
      </w:pPr>
      <w:r>
        <w:rPr>
          <w:rStyle w:val="Strong"/>
          <w:rFonts w:ascii="Segoe UI" w:hAnsi="Segoe UI" w:cs="Segoe UI"/>
          <w:color w:val="1A3D3C"/>
          <w:spacing w:val="2"/>
        </w:rPr>
        <w:t>Container Independent</w:t>
      </w:r>
      <w:r>
        <w:rPr>
          <w:rFonts w:ascii="Segoe UI" w:hAnsi="Segoe UI" w:cs="Segoe UI"/>
          <w:color w:val="1A3D3C"/>
          <w:spacing w:val="2"/>
        </w:rPr>
        <w:t xml:space="preserve">: The APIs can be deployed in the Java EE container or a </w:t>
      </w:r>
      <w:proofErr w:type="spellStart"/>
      <w:r>
        <w:rPr>
          <w:rFonts w:ascii="Segoe UI" w:hAnsi="Segoe UI" w:cs="Segoe UI"/>
          <w:color w:val="1A3D3C"/>
          <w:spacing w:val="2"/>
        </w:rPr>
        <w:t>servlet</w:t>
      </w:r>
      <w:proofErr w:type="spellEnd"/>
      <w:r>
        <w:rPr>
          <w:rFonts w:ascii="Segoe UI" w:hAnsi="Segoe UI" w:cs="Segoe UI"/>
          <w:color w:val="1A3D3C"/>
          <w:spacing w:val="2"/>
        </w:rPr>
        <w:t xml:space="preserve"> container such as Tomcat or they can also be plugged into JAX-WS (Java API for XML-based web services) providers.</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lastRenderedPageBreak/>
        <w:t xml:space="preserve">32. Define </w:t>
      </w:r>
      <w:proofErr w:type="spellStart"/>
      <w:r>
        <w:rPr>
          <w:rFonts w:ascii="Segoe UI" w:hAnsi="Segoe UI" w:cs="Segoe UI"/>
          <w:color w:val="1A3D3C"/>
          <w:spacing w:val="2"/>
        </w:rPr>
        <w:t>RESTful</w:t>
      </w:r>
      <w:proofErr w:type="spellEnd"/>
      <w:r>
        <w:rPr>
          <w:rFonts w:ascii="Segoe UI" w:hAnsi="Segoe UI" w:cs="Segoe UI"/>
          <w:color w:val="1A3D3C"/>
          <w:spacing w:val="2"/>
        </w:rPr>
        <w:t xml:space="preserve"> Root Resource Classes in the JAX-RS API?</w:t>
      </w:r>
    </w:p>
    <w:p w:rsidR="000E25ED" w:rsidRDefault="000E25ED" w:rsidP="000E25ED">
      <w:pPr>
        <w:numPr>
          <w:ilvl w:val="0"/>
          <w:numId w:val="17"/>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A resource class is nothing but a Java class that uses JAX-RS provided annotations for implementing web resources.</w:t>
      </w:r>
    </w:p>
    <w:p w:rsidR="000E25ED" w:rsidRDefault="000E25ED" w:rsidP="000E25ED">
      <w:pPr>
        <w:numPr>
          <w:ilvl w:val="0"/>
          <w:numId w:val="17"/>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They are the POJOs that are annotated either with @Path or have at least one method annotated with @Path, @GET, @POST, @DELETE, @PUT, etc.</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Example:</w:t>
      </w:r>
    </w:p>
    <w:p w:rsidR="000E25ED" w:rsidRDefault="000E25ED" w:rsidP="000E25ED">
      <w:pPr>
        <w:pStyle w:val="HTMLPreformatted"/>
        <w:shd w:val="clear" w:color="auto" w:fill="F5F8FF"/>
        <w:rPr>
          <w:rStyle w:val="HTMLCode"/>
          <w:color w:val="444444"/>
          <w:spacing w:val="2"/>
          <w:shd w:val="clear" w:color="auto" w:fill="F5F8FF"/>
        </w:rPr>
      </w:pPr>
      <w:proofErr w:type="gramStart"/>
      <w:r>
        <w:rPr>
          <w:rStyle w:val="hljs-keyword"/>
          <w:b/>
          <w:bCs/>
          <w:color w:val="444444"/>
          <w:spacing w:val="2"/>
          <w:shd w:val="clear" w:color="auto" w:fill="F5F8FF"/>
        </w:rPr>
        <w:t>import</w:t>
      </w:r>
      <w:proofErr w:type="gramEnd"/>
      <w:r>
        <w:rPr>
          <w:rStyle w:val="HTMLCode"/>
          <w:color w:val="444444"/>
          <w:spacing w:val="2"/>
          <w:shd w:val="clear" w:color="auto" w:fill="F5F8FF"/>
        </w:rPr>
        <w:t xml:space="preserve"> </w:t>
      </w:r>
      <w:proofErr w:type="spellStart"/>
      <w:r>
        <w:rPr>
          <w:rStyle w:val="HTMLCode"/>
          <w:color w:val="444444"/>
          <w:spacing w:val="2"/>
          <w:shd w:val="clear" w:color="auto" w:fill="F5F8FF"/>
        </w:rPr>
        <w:t>javax.ws.rs.Path</w:t>
      </w:r>
      <w:proofErr w:type="spellEnd"/>
      <w:r>
        <w:rPr>
          <w:rStyle w:val="HTMLCode"/>
          <w:color w:val="444444"/>
          <w:spacing w:val="2"/>
          <w:shd w:val="clear" w:color="auto" w:fill="F5F8FF"/>
        </w:rPr>
        <w:t>;</w:t>
      </w:r>
    </w:p>
    <w:p w:rsidR="000E25ED" w:rsidRDefault="000E25ED" w:rsidP="000E25ED">
      <w:pPr>
        <w:pStyle w:val="HTMLPreformatted"/>
        <w:shd w:val="clear" w:color="auto" w:fill="F5F8FF"/>
        <w:rPr>
          <w:rStyle w:val="hljs-comment"/>
          <w:color w:val="888888"/>
          <w:spacing w:val="2"/>
          <w:shd w:val="clear" w:color="auto" w:fill="F5F8FF"/>
        </w:rPr>
      </w:pPr>
      <w:r>
        <w:rPr>
          <w:rStyle w:val="hljs-comment"/>
          <w:color w:val="888888"/>
          <w:spacing w:val="2"/>
          <w:shd w:val="clear" w:color="auto" w:fill="F5F8FF"/>
        </w:rPr>
        <w:t>/**</w:t>
      </w:r>
    </w:p>
    <w:p w:rsidR="000E25ED" w:rsidRDefault="000E25ED" w:rsidP="000E25ED">
      <w:pPr>
        <w:pStyle w:val="HTMLPreformatted"/>
        <w:shd w:val="clear" w:color="auto" w:fill="F5F8FF"/>
        <w:rPr>
          <w:rStyle w:val="hljs-comment"/>
          <w:color w:val="888888"/>
          <w:spacing w:val="2"/>
          <w:shd w:val="clear" w:color="auto" w:fill="F5F8FF"/>
        </w:rPr>
      </w:pPr>
      <w:r>
        <w:rPr>
          <w:rStyle w:val="hljs-comment"/>
          <w:color w:val="888888"/>
          <w:spacing w:val="2"/>
          <w:shd w:val="clear" w:color="auto" w:fill="F5F8FF"/>
        </w:rPr>
        <w:t xml:space="preserve">* </w:t>
      </w:r>
      <w:proofErr w:type="spellStart"/>
      <w:r>
        <w:rPr>
          <w:rStyle w:val="hljs-comment"/>
          <w:color w:val="888888"/>
          <w:spacing w:val="2"/>
          <w:shd w:val="clear" w:color="auto" w:fill="F5F8FF"/>
        </w:rPr>
        <w:t>InterviewBitService</w:t>
      </w:r>
      <w:proofErr w:type="spellEnd"/>
      <w:r>
        <w:rPr>
          <w:rStyle w:val="hljs-comment"/>
          <w:color w:val="888888"/>
          <w:spacing w:val="2"/>
          <w:shd w:val="clear" w:color="auto" w:fill="F5F8FF"/>
        </w:rPr>
        <w:t xml:space="preserve"> is a root resource class that is exposed at '</w:t>
      </w:r>
      <w:proofErr w:type="spellStart"/>
      <w:r>
        <w:rPr>
          <w:rStyle w:val="hljs-comment"/>
          <w:color w:val="888888"/>
          <w:spacing w:val="2"/>
          <w:shd w:val="clear" w:color="auto" w:fill="F5F8FF"/>
        </w:rPr>
        <w:t>resource_service</w:t>
      </w:r>
      <w:proofErr w:type="spellEnd"/>
      <w:r>
        <w:rPr>
          <w:rStyle w:val="hljs-comment"/>
          <w:color w:val="888888"/>
          <w:spacing w:val="2"/>
          <w:shd w:val="clear" w:color="auto" w:fill="F5F8FF"/>
        </w:rPr>
        <w:t>' path</w:t>
      </w:r>
    </w:p>
    <w:p w:rsidR="000E25ED" w:rsidRDefault="000E25ED" w:rsidP="000E25ED">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w:t>
      </w:r>
    </w:p>
    <w:p w:rsidR="000E25ED" w:rsidRDefault="000E25ED" w:rsidP="000E25ED">
      <w:pPr>
        <w:pStyle w:val="HTMLPreformatted"/>
        <w:shd w:val="clear" w:color="auto" w:fill="F5F8FF"/>
        <w:rPr>
          <w:rStyle w:val="HTMLCode"/>
          <w:color w:val="444444"/>
          <w:spacing w:val="2"/>
          <w:shd w:val="clear" w:color="auto" w:fill="F5F8FF"/>
        </w:rPr>
      </w:pPr>
      <w:proofErr w:type="gramStart"/>
      <w:r>
        <w:rPr>
          <w:rStyle w:val="hljs-meta"/>
          <w:color w:val="1F7199"/>
          <w:spacing w:val="2"/>
          <w:shd w:val="clear" w:color="auto" w:fill="F5F8FF"/>
        </w:rPr>
        <w:t>@Path(</w:t>
      </w:r>
      <w:proofErr w:type="gramEnd"/>
      <w:r>
        <w:rPr>
          <w:rStyle w:val="hljs-meta"/>
          <w:color w:val="1F7199"/>
          <w:spacing w:val="2"/>
          <w:shd w:val="clear" w:color="auto" w:fill="F5F8FF"/>
        </w:rPr>
        <w:t>'</w:t>
      </w:r>
      <w:proofErr w:type="spellStart"/>
      <w:r>
        <w:rPr>
          <w:rStyle w:val="hljs-meta"/>
          <w:color w:val="1F7199"/>
          <w:spacing w:val="2"/>
          <w:shd w:val="clear" w:color="auto" w:fill="F5F8FF"/>
        </w:rPr>
        <w:t>resource_service</w:t>
      </w:r>
      <w:proofErr w:type="spellEnd"/>
      <w:r>
        <w:rPr>
          <w:rStyle w:val="hljs-meta"/>
          <w:color w:val="1F7199"/>
          <w:spacing w:val="2"/>
          <w:shd w:val="clear" w:color="auto" w:fill="F5F8FF"/>
        </w:rPr>
        <w:t>')</w:t>
      </w:r>
    </w:p>
    <w:p w:rsidR="000E25ED" w:rsidRDefault="000E25ED" w:rsidP="000E25ED">
      <w:pPr>
        <w:pStyle w:val="HTMLPreformatted"/>
        <w:shd w:val="clear" w:color="auto" w:fill="F5F8FF"/>
        <w:rPr>
          <w:rStyle w:val="HTMLCode"/>
          <w:color w:val="444444"/>
          <w:spacing w:val="2"/>
          <w:shd w:val="clear" w:color="auto" w:fill="F5F8FF"/>
        </w:rPr>
      </w:pPr>
      <w:proofErr w:type="gramStart"/>
      <w:r>
        <w:rPr>
          <w:rStyle w:val="hljs-keyword"/>
          <w:b/>
          <w:bCs/>
          <w:color w:val="444444"/>
          <w:spacing w:val="2"/>
          <w:shd w:val="clear" w:color="auto" w:fill="F5F8FF"/>
        </w:rPr>
        <w:t>public</w:t>
      </w:r>
      <w:proofErr w:type="gramEnd"/>
      <w:r>
        <w:rPr>
          <w:rStyle w:val="HTMLCode"/>
          <w:color w:val="444444"/>
          <w:spacing w:val="2"/>
          <w:shd w:val="clear" w:color="auto" w:fill="F5F8FF"/>
        </w:rPr>
        <w:t xml:space="preserve"> </w:t>
      </w:r>
      <w:r>
        <w:rPr>
          <w:rStyle w:val="hljs-keyword"/>
          <w:b/>
          <w:bCs/>
          <w:color w:val="444444"/>
          <w:spacing w:val="2"/>
          <w:shd w:val="clear" w:color="auto" w:fill="F5F8FF"/>
        </w:rPr>
        <w:t>class</w:t>
      </w:r>
      <w:r>
        <w:rPr>
          <w:rStyle w:val="hljs-class"/>
          <w:color w:val="444444"/>
          <w:spacing w:val="2"/>
          <w:shd w:val="clear" w:color="auto" w:fill="F5F8FF"/>
        </w:rPr>
        <w:t xml:space="preserve"> </w:t>
      </w:r>
      <w:proofErr w:type="spellStart"/>
      <w:r>
        <w:rPr>
          <w:rStyle w:val="hljs-title"/>
          <w:b/>
          <w:bCs/>
          <w:color w:val="880000"/>
          <w:spacing w:val="2"/>
          <w:shd w:val="clear" w:color="auto" w:fill="F5F8FF"/>
        </w:rPr>
        <w:t>InterviewBitService</w:t>
      </w:r>
      <w:proofErr w:type="spellEnd"/>
      <w:r>
        <w:rPr>
          <w:rStyle w:val="hljs-class"/>
          <w:color w:val="444444"/>
          <w:spacing w:val="2"/>
          <w:shd w:val="clear" w:color="auto" w:fill="F5F8FF"/>
        </w:rPr>
        <w:t xml:space="preserve"> </w:t>
      </w:r>
      <w:r>
        <w:rPr>
          <w:rStyle w:val="HTMLCode"/>
          <w:color w:val="444444"/>
          <w:spacing w:val="2"/>
          <w:shd w:val="clear" w:color="auto" w:fill="F5F8FF"/>
        </w:rPr>
        <w:t>{</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ljs-comment"/>
          <w:color w:val="888888"/>
          <w:spacing w:val="2"/>
          <w:shd w:val="clear" w:color="auto" w:fill="F5F8FF"/>
        </w:rPr>
        <w:t xml:space="preserve">// </w:t>
      </w:r>
      <w:proofErr w:type="gramStart"/>
      <w:r>
        <w:rPr>
          <w:rStyle w:val="hljs-comment"/>
          <w:color w:val="888888"/>
          <w:spacing w:val="2"/>
          <w:shd w:val="clear" w:color="auto" w:fill="F5F8FF"/>
        </w:rPr>
        <w:t>Defined</w:t>
      </w:r>
      <w:proofErr w:type="gramEnd"/>
      <w:r>
        <w:rPr>
          <w:rStyle w:val="hljs-comment"/>
          <w:color w:val="888888"/>
          <w:spacing w:val="2"/>
          <w:shd w:val="clear" w:color="auto" w:fill="F5F8FF"/>
        </w:rPr>
        <w:t xml:space="preserve"> methods</w:t>
      </w:r>
    </w:p>
    <w:p w:rsidR="000E25ED" w:rsidRDefault="000E25ED" w:rsidP="000E25ED">
      <w:pPr>
        <w:pStyle w:val="HTMLPreformatted"/>
        <w:shd w:val="clear" w:color="auto" w:fill="F5F8FF"/>
        <w:rPr>
          <w:color w:val="1A3D3C"/>
          <w:spacing w:val="2"/>
        </w:rPr>
      </w:pPr>
      <w:r>
        <w:rPr>
          <w:rStyle w:val="HTMLCode"/>
          <w:color w:val="444444"/>
          <w:spacing w:val="2"/>
          <w:shd w:val="clear" w:color="auto" w:fill="F5F8FF"/>
        </w:rPr>
        <w:t>}</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33. What do you understand by request method designator annotations?</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They are the runtime annotations in the JAX-RS library that are applied to Java methods. They correspond to the HTTP request methods that the clients want to make. They are @GET, @POST, @PUT, @DELETE, @HEAD.</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Usage Example:</w:t>
      </w:r>
    </w:p>
    <w:p w:rsidR="000E25ED" w:rsidRDefault="000E25ED" w:rsidP="000E25ED">
      <w:pPr>
        <w:pStyle w:val="HTMLPreformatted"/>
        <w:shd w:val="clear" w:color="auto" w:fill="F5F8FF"/>
        <w:rPr>
          <w:rStyle w:val="HTMLCode"/>
          <w:color w:val="444444"/>
          <w:spacing w:val="2"/>
          <w:shd w:val="clear" w:color="auto" w:fill="F5F8FF"/>
        </w:rPr>
      </w:pPr>
      <w:proofErr w:type="gramStart"/>
      <w:r>
        <w:rPr>
          <w:rStyle w:val="hljs-keyword"/>
          <w:b/>
          <w:bCs/>
          <w:color w:val="444444"/>
          <w:spacing w:val="2"/>
          <w:shd w:val="clear" w:color="auto" w:fill="F5F8FF"/>
        </w:rPr>
        <w:t>import</w:t>
      </w:r>
      <w:proofErr w:type="gramEnd"/>
      <w:r>
        <w:rPr>
          <w:rStyle w:val="HTMLCode"/>
          <w:color w:val="444444"/>
          <w:spacing w:val="2"/>
          <w:shd w:val="clear" w:color="auto" w:fill="F5F8FF"/>
        </w:rPr>
        <w:t xml:space="preserve"> </w:t>
      </w:r>
      <w:proofErr w:type="spellStart"/>
      <w:r>
        <w:rPr>
          <w:rStyle w:val="HTMLCode"/>
          <w:color w:val="444444"/>
          <w:spacing w:val="2"/>
          <w:shd w:val="clear" w:color="auto" w:fill="F5F8FF"/>
        </w:rPr>
        <w:t>javax.ws.rs.Path</w:t>
      </w:r>
      <w:proofErr w:type="spellEnd"/>
      <w:r>
        <w:rPr>
          <w:rStyle w:val="HTMLCode"/>
          <w:color w:val="444444"/>
          <w:spacing w:val="2"/>
          <w:shd w:val="clear" w:color="auto" w:fill="F5F8FF"/>
        </w:rPr>
        <w:t>;</w:t>
      </w:r>
    </w:p>
    <w:p w:rsidR="000E25ED" w:rsidRDefault="000E25ED" w:rsidP="000E25ED">
      <w:pPr>
        <w:pStyle w:val="HTMLPreformatted"/>
        <w:shd w:val="clear" w:color="auto" w:fill="F5F8FF"/>
        <w:rPr>
          <w:rStyle w:val="hljs-comment"/>
          <w:color w:val="888888"/>
          <w:spacing w:val="2"/>
          <w:shd w:val="clear" w:color="auto" w:fill="F5F8FF"/>
        </w:rPr>
      </w:pPr>
      <w:r>
        <w:rPr>
          <w:rStyle w:val="hljs-comment"/>
          <w:color w:val="888888"/>
          <w:spacing w:val="2"/>
          <w:shd w:val="clear" w:color="auto" w:fill="F5F8FF"/>
        </w:rPr>
        <w:t>/**</w:t>
      </w:r>
    </w:p>
    <w:p w:rsidR="000E25ED" w:rsidRDefault="000E25ED" w:rsidP="000E25ED">
      <w:pPr>
        <w:pStyle w:val="HTMLPreformatted"/>
        <w:shd w:val="clear" w:color="auto" w:fill="F5F8FF"/>
        <w:rPr>
          <w:rStyle w:val="hljs-comment"/>
          <w:color w:val="888888"/>
          <w:spacing w:val="2"/>
          <w:shd w:val="clear" w:color="auto" w:fill="F5F8FF"/>
        </w:rPr>
      </w:pPr>
      <w:r>
        <w:rPr>
          <w:rStyle w:val="hljs-comment"/>
          <w:color w:val="888888"/>
          <w:spacing w:val="2"/>
          <w:shd w:val="clear" w:color="auto" w:fill="F5F8FF"/>
        </w:rPr>
        <w:t xml:space="preserve">* </w:t>
      </w:r>
      <w:proofErr w:type="spellStart"/>
      <w:r>
        <w:rPr>
          <w:rStyle w:val="hljs-comment"/>
          <w:color w:val="888888"/>
          <w:spacing w:val="2"/>
          <w:shd w:val="clear" w:color="auto" w:fill="F5F8FF"/>
        </w:rPr>
        <w:t>InterviewBitService</w:t>
      </w:r>
      <w:proofErr w:type="spellEnd"/>
      <w:r>
        <w:rPr>
          <w:rStyle w:val="hljs-comment"/>
          <w:color w:val="888888"/>
          <w:spacing w:val="2"/>
          <w:shd w:val="clear" w:color="auto" w:fill="F5F8FF"/>
        </w:rPr>
        <w:t xml:space="preserve"> is a root resource class that is exposed at '</w:t>
      </w:r>
      <w:proofErr w:type="spellStart"/>
      <w:r>
        <w:rPr>
          <w:rStyle w:val="hljs-comment"/>
          <w:color w:val="888888"/>
          <w:spacing w:val="2"/>
          <w:shd w:val="clear" w:color="auto" w:fill="F5F8FF"/>
        </w:rPr>
        <w:t>resource_service</w:t>
      </w:r>
      <w:proofErr w:type="spellEnd"/>
      <w:r>
        <w:rPr>
          <w:rStyle w:val="hljs-comment"/>
          <w:color w:val="888888"/>
          <w:spacing w:val="2"/>
          <w:shd w:val="clear" w:color="auto" w:fill="F5F8FF"/>
        </w:rPr>
        <w:t>' path</w:t>
      </w:r>
    </w:p>
    <w:p w:rsidR="000E25ED" w:rsidRDefault="000E25ED" w:rsidP="000E25ED">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w:t>
      </w:r>
    </w:p>
    <w:p w:rsidR="000E25ED" w:rsidRDefault="000E25ED" w:rsidP="000E25ED">
      <w:pPr>
        <w:pStyle w:val="HTMLPreformatted"/>
        <w:shd w:val="clear" w:color="auto" w:fill="F5F8FF"/>
        <w:rPr>
          <w:rStyle w:val="HTMLCode"/>
          <w:color w:val="444444"/>
          <w:spacing w:val="2"/>
          <w:shd w:val="clear" w:color="auto" w:fill="F5F8FF"/>
        </w:rPr>
      </w:pPr>
      <w:proofErr w:type="gramStart"/>
      <w:r>
        <w:rPr>
          <w:rStyle w:val="hljs-meta"/>
          <w:color w:val="1F7199"/>
          <w:spacing w:val="2"/>
          <w:shd w:val="clear" w:color="auto" w:fill="F5F8FF"/>
        </w:rPr>
        <w:t>@Path(</w:t>
      </w:r>
      <w:proofErr w:type="gramEnd"/>
      <w:r>
        <w:rPr>
          <w:rStyle w:val="hljs-meta"/>
          <w:color w:val="1F7199"/>
          <w:spacing w:val="2"/>
          <w:shd w:val="clear" w:color="auto" w:fill="F5F8FF"/>
        </w:rPr>
        <w:t>'</w:t>
      </w:r>
      <w:proofErr w:type="spellStart"/>
      <w:r>
        <w:rPr>
          <w:rStyle w:val="hljs-meta"/>
          <w:color w:val="1F7199"/>
          <w:spacing w:val="2"/>
          <w:shd w:val="clear" w:color="auto" w:fill="F5F8FF"/>
        </w:rPr>
        <w:t>resource_service</w:t>
      </w:r>
      <w:proofErr w:type="spellEnd"/>
      <w:r>
        <w:rPr>
          <w:rStyle w:val="hljs-meta"/>
          <w:color w:val="1F7199"/>
          <w:spacing w:val="2"/>
          <w:shd w:val="clear" w:color="auto" w:fill="F5F8FF"/>
        </w:rPr>
        <w:t>')</w:t>
      </w:r>
    </w:p>
    <w:p w:rsidR="000E25ED" w:rsidRDefault="000E25ED" w:rsidP="000E25ED">
      <w:pPr>
        <w:pStyle w:val="HTMLPreformatted"/>
        <w:shd w:val="clear" w:color="auto" w:fill="F5F8FF"/>
        <w:rPr>
          <w:rStyle w:val="HTMLCode"/>
          <w:color w:val="444444"/>
          <w:spacing w:val="2"/>
          <w:shd w:val="clear" w:color="auto" w:fill="F5F8FF"/>
        </w:rPr>
      </w:pPr>
      <w:proofErr w:type="gramStart"/>
      <w:r>
        <w:rPr>
          <w:rStyle w:val="hljs-keyword"/>
          <w:b/>
          <w:bCs/>
          <w:color w:val="444444"/>
          <w:spacing w:val="2"/>
          <w:shd w:val="clear" w:color="auto" w:fill="F5F8FF"/>
        </w:rPr>
        <w:t>public</w:t>
      </w:r>
      <w:proofErr w:type="gramEnd"/>
      <w:r>
        <w:rPr>
          <w:rStyle w:val="HTMLCode"/>
          <w:color w:val="444444"/>
          <w:spacing w:val="2"/>
          <w:shd w:val="clear" w:color="auto" w:fill="F5F8FF"/>
        </w:rPr>
        <w:t xml:space="preserve"> </w:t>
      </w:r>
      <w:r>
        <w:rPr>
          <w:rStyle w:val="hljs-keyword"/>
          <w:b/>
          <w:bCs/>
          <w:color w:val="444444"/>
          <w:spacing w:val="2"/>
          <w:shd w:val="clear" w:color="auto" w:fill="F5F8FF"/>
        </w:rPr>
        <w:t>class</w:t>
      </w:r>
      <w:r>
        <w:rPr>
          <w:rStyle w:val="hljs-class"/>
          <w:color w:val="444444"/>
          <w:spacing w:val="2"/>
          <w:shd w:val="clear" w:color="auto" w:fill="F5F8FF"/>
        </w:rPr>
        <w:t xml:space="preserve"> </w:t>
      </w:r>
      <w:proofErr w:type="spellStart"/>
      <w:r>
        <w:rPr>
          <w:rStyle w:val="hljs-title"/>
          <w:b/>
          <w:bCs/>
          <w:color w:val="880000"/>
          <w:spacing w:val="2"/>
          <w:shd w:val="clear" w:color="auto" w:fill="F5F8FF"/>
        </w:rPr>
        <w:t>InterviewBitService</w:t>
      </w:r>
      <w:proofErr w:type="spellEnd"/>
      <w:r>
        <w:rPr>
          <w:rStyle w:val="hljs-class"/>
          <w:color w:val="444444"/>
          <w:spacing w:val="2"/>
          <w:shd w:val="clear" w:color="auto" w:fill="F5F8FF"/>
        </w:rPr>
        <w:t xml:space="preserve"> </w:t>
      </w:r>
      <w:r>
        <w:rPr>
          <w:rStyle w:val="HTMLCode"/>
          <w:color w:val="444444"/>
          <w:spacing w:val="2"/>
          <w:shd w:val="clear" w:color="auto" w:fill="F5F8FF"/>
        </w:rPr>
        <w:t>{</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ljs-meta"/>
          <w:color w:val="1F7199"/>
          <w:spacing w:val="2"/>
          <w:shd w:val="clear" w:color="auto" w:fill="F5F8FF"/>
        </w:rPr>
        <w:t>@GET</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ljs-keyword"/>
          <w:b/>
          <w:bCs/>
          <w:color w:val="444444"/>
          <w:spacing w:val="2"/>
          <w:shd w:val="clear" w:color="auto" w:fill="F5F8FF"/>
        </w:rPr>
        <w:t>public</w:t>
      </w:r>
      <w:proofErr w:type="gramEnd"/>
      <w:r>
        <w:rPr>
          <w:rStyle w:val="hljs-function"/>
          <w:color w:val="444444"/>
          <w:spacing w:val="2"/>
          <w:shd w:val="clear" w:color="auto" w:fill="F5F8FF"/>
        </w:rPr>
        <w:t xml:space="preserve"> String </w:t>
      </w:r>
      <w:proofErr w:type="spellStart"/>
      <w:r>
        <w:rPr>
          <w:rStyle w:val="hljs-title"/>
          <w:b/>
          <w:bCs/>
          <w:color w:val="880000"/>
          <w:spacing w:val="2"/>
          <w:shd w:val="clear" w:color="auto" w:fill="F5F8FF"/>
        </w:rPr>
        <w:t>getRESTQuestions</w:t>
      </w:r>
      <w:proofErr w:type="spellEnd"/>
      <w:r>
        <w:rPr>
          <w:rStyle w:val="hljs-params"/>
          <w:color w:val="444444"/>
          <w:spacing w:val="2"/>
          <w:shd w:val="clear" w:color="auto" w:fill="F5F8FF"/>
        </w:rPr>
        <w:t>()</w:t>
      </w:r>
      <w:r>
        <w:rPr>
          <w:rStyle w:val="hljs-function"/>
          <w:color w:val="444444"/>
          <w:spacing w:val="2"/>
          <w:shd w:val="clear" w:color="auto" w:fill="F5F8FF"/>
        </w:rPr>
        <w:t xml:space="preserve"> </w:t>
      </w:r>
      <w:r>
        <w:rPr>
          <w:rStyle w:val="HTMLCode"/>
          <w:color w:val="444444"/>
          <w:spacing w:val="2"/>
          <w:shd w:val="clear" w:color="auto" w:fill="F5F8FF"/>
        </w:rPr>
        <w:t>{</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ljs-comment"/>
          <w:color w:val="888888"/>
          <w:spacing w:val="2"/>
          <w:shd w:val="clear" w:color="auto" w:fill="F5F8FF"/>
        </w:rPr>
        <w:t>// some operations</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w:t>
      </w:r>
    </w:p>
    <w:p w:rsidR="000E25ED" w:rsidRDefault="000E25ED" w:rsidP="000E25ED">
      <w:pPr>
        <w:pStyle w:val="HTMLPreformatted"/>
        <w:shd w:val="clear" w:color="auto" w:fill="F5F8FF"/>
        <w:rPr>
          <w:color w:val="1A3D3C"/>
          <w:spacing w:val="2"/>
        </w:rPr>
      </w:pPr>
      <w:r>
        <w:rPr>
          <w:rStyle w:val="HTMLCode"/>
          <w:color w:val="444444"/>
          <w:spacing w:val="2"/>
          <w:shd w:val="clear" w:color="auto" w:fill="F5F8FF"/>
        </w:rPr>
        <w:t>}</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lastRenderedPageBreak/>
        <w:t>34. How can the JAX-RS applications be configured?</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JAX-RS applications have the root resource classes packaged in a war file. There are 2 means of configuring JAX-RS applications.</w:t>
      </w:r>
    </w:p>
    <w:p w:rsidR="000E25ED" w:rsidRDefault="000E25ED" w:rsidP="000E25ED">
      <w:pPr>
        <w:numPr>
          <w:ilvl w:val="0"/>
          <w:numId w:val="18"/>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Use @</w:t>
      </w:r>
      <w:proofErr w:type="spellStart"/>
      <w:r>
        <w:rPr>
          <w:rFonts w:ascii="Segoe UI" w:hAnsi="Segoe UI" w:cs="Segoe UI"/>
          <w:color w:val="1A3D3C"/>
          <w:spacing w:val="2"/>
        </w:rPr>
        <w:t>ApplicationPath</w:t>
      </w:r>
      <w:proofErr w:type="spellEnd"/>
      <w:r>
        <w:rPr>
          <w:rFonts w:ascii="Segoe UI" w:hAnsi="Segoe UI" w:cs="Segoe UI"/>
          <w:color w:val="1A3D3C"/>
          <w:spacing w:val="2"/>
        </w:rPr>
        <w:t xml:space="preserve"> annotation in a subclass of </w:t>
      </w:r>
      <w:proofErr w:type="spellStart"/>
      <w:r>
        <w:rPr>
          <w:rStyle w:val="HTMLCode"/>
          <w:rFonts w:eastAsiaTheme="minorEastAsia"/>
          <w:color w:val="E01E5A"/>
          <w:spacing w:val="2"/>
        </w:rPr>
        <w:t>javax.ws.rs.core.Application</w:t>
      </w:r>
      <w:proofErr w:type="spellEnd"/>
      <w:r>
        <w:rPr>
          <w:rFonts w:ascii="Segoe UI" w:hAnsi="Segoe UI" w:cs="Segoe UI"/>
          <w:color w:val="1A3D3C"/>
          <w:spacing w:val="2"/>
        </w:rPr>
        <w:t> that is packaged in the WAR file.</w:t>
      </w:r>
    </w:p>
    <w:p w:rsidR="000E25ED" w:rsidRDefault="000E25ED" w:rsidP="000E25ED">
      <w:pPr>
        <w:numPr>
          <w:ilvl w:val="0"/>
          <w:numId w:val="18"/>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Use the &lt;</w:t>
      </w:r>
      <w:proofErr w:type="spellStart"/>
      <w:r>
        <w:rPr>
          <w:rFonts w:ascii="Segoe UI" w:hAnsi="Segoe UI" w:cs="Segoe UI"/>
          <w:color w:val="1A3D3C"/>
          <w:spacing w:val="2"/>
        </w:rPr>
        <w:t>servlet</w:t>
      </w:r>
      <w:proofErr w:type="spellEnd"/>
      <w:r>
        <w:rPr>
          <w:rFonts w:ascii="Segoe UI" w:hAnsi="Segoe UI" w:cs="Segoe UI"/>
          <w:color w:val="1A3D3C"/>
          <w:spacing w:val="2"/>
        </w:rPr>
        <w:t xml:space="preserve">-mapping&gt; tag inside the web.xml of the WAR. </w:t>
      </w:r>
      <w:proofErr w:type="gramStart"/>
      <w:r>
        <w:rPr>
          <w:rFonts w:ascii="Segoe UI" w:hAnsi="Segoe UI" w:cs="Segoe UI"/>
          <w:color w:val="1A3D3C"/>
          <w:spacing w:val="2"/>
        </w:rPr>
        <w:t>web.xml</w:t>
      </w:r>
      <w:proofErr w:type="gramEnd"/>
      <w:r>
        <w:rPr>
          <w:rFonts w:ascii="Segoe UI" w:hAnsi="Segoe UI" w:cs="Segoe UI"/>
          <w:color w:val="1A3D3C"/>
          <w:spacing w:val="2"/>
        </w:rPr>
        <w:t xml:space="preserve"> is the deployment descriptor of the application where the mappings to the </w:t>
      </w:r>
      <w:proofErr w:type="spellStart"/>
      <w:r>
        <w:rPr>
          <w:rFonts w:ascii="Segoe UI" w:hAnsi="Segoe UI" w:cs="Segoe UI"/>
          <w:color w:val="1A3D3C"/>
          <w:spacing w:val="2"/>
        </w:rPr>
        <w:t>servlets</w:t>
      </w:r>
      <w:proofErr w:type="spellEnd"/>
      <w:r>
        <w:rPr>
          <w:rFonts w:ascii="Segoe UI" w:hAnsi="Segoe UI" w:cs="Segoe UI"/>
          <w:color w:val="1A3D3C"/>
          <w:spacing w:val="2"/>
        </w:rPr>
        <w:t xml:space="preserve"> can be defined.</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35. Is it possible to make asynchronous requests in JAX-RS?</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 xml:space="preserve">Yes. </w:t>
      </w:r>
      <w:proofErr w:type="gramStart"/>
      <w:r>
        <w:rPr>
          <w:rFonts w:ascii="Segoe UI" w:hAnsi="Segoe UI" w:cs="Segoe UI"/>
          <w:color w:val="373E3F"/>
          <w:spacing w:val="2"/>
        </w:rPr>
        <w:t>the</w:t>
      </w:r>
      <w:proofErr w:type="gramEnd"/>
      <w:r>
        <w:rPr>
          <w:rFonts w:ascii="Segoe UI" w:hAnsi="Segoe UI" w:cs="Segoe UI"/>
          <w:color w:val="373E3F"/>
          <w:spacing w:val="2"/>
        </w:rPr>
        <w:t xml:space="preserve"> JAX-RS Client API provides a method called </w:t>
      </w:r>
      <w:proofErr w:type="spellStart"/>
      <w:r>
        <w:rPr>
          <w:rStyle w:val="HTMLCode"/>
          <w:color w:val="E01E5A"/>
          <w:spacing w:val="2"/>
        </w:rPr>
        <w:t>Invocation.Builder.async</w:t>
      </w:r>
      <w:proofErr w:type="spellEnd"/>
      <w:r>
        <w:rPr>
          <w:rStyle w:val="HTMLCode"/>
          <w:color w:val="E01E5A"/>
          <w:spacing w:val="2"/>
        </w:rPr>
        <w:t>()</w:t>
      </w:r>
      <w:r>
        <w:rPr>
          <w:rFonts w:ascii="Segoe UI" w:hAnsi="Segoe UI" w:cs="Segoe UI"/>
          <w:color w:val="373E3F"/>
          <w:spacing w:val="2"/>
        </w:rPr>
        <w:t xml:space="preserve"> that is used for constructing client requests that need to be executed asynchronously. Invoking a request asynchronously does the task of returning the control to the caller by returning with </w:t>
      </w:r>
      <w:proofErr w:type="spellStart"/>
      <w:r>
        <w:rPr>
          <w:rFonts w:ascii="Segoe UI" w:hAnsi="Segoe UI" w:cs="Segoe UI"/>
          <w:color w:val="373E3F"/>
          <w:spacing w:val="2"/>
        </w:rPr>
        <w:t>datatype</w:t>
      </w:r>
      <w:proofErr w:type="spellEnd"/>
      <w:r>
        <w:rPr>
          <w:rFonts w:ascii="Segoe UI" w:hAnsi="Segoe UI" w:cs="Segoe UI"/>
          <w:color w:val="373E3F"/>
          <w:spacing w:val="2"/>
        </w:rPr>
        <w:t> </w:t>
      </w:r>
      <w:proofErr w:type="spellStart"/>
      <w:r>
        <w:rPr>
          <w:rStyle w:val="HTMLCode"/>
          <w:color w:val="E01E5A"/>
          <w:spacing w:val="2"/>
        </w:rPr>
        <w:t>java.util.concurrent.Future</w:t>
      </w:r>
      <w:proofErr w:type="spellEnd"/>
      <w:r>
        <w:rPr>
          <w:rFonts w:ascii="Segoe UI" w:hAnsi="Segoe UI" w:cs="Segoe UI"/>
          <w:color w:val="373E3F"/>
          <w:spacing w:val="2"/>
        </w:rPr>
        <w:t xml:space="preserve"> whose type is set to return the service call type. Future objects are used because they have the required methods to check whether the asynchronous calls have been completed and if yes, </w:t>
      </w:r>
      <w:proofErr w:type="gramStart"/>
      <w:r>
        <w:rPr>
          <w:rFonts w:ascii="Segoe UI" w:hAnsi="Segoe UI" w:cs="Segoe UI"/>
          <w:color w:val="373E3F"/>
          <w:spacing w:val="2"/>
        </w:rPr>
        <w:t>then</w:t>
      </w:r>
      <w:proofErr w:type="gramEnd"/>
      <w:r>
        <w:rPr>
          <w:rFonts w:ascii="Segoe UI" w:hAnsi="Segoe UI" w:cs="Segoe UI"/>
          <w:color w:val="373E3F"/>
          <w:spacing w:val="2"/>
        </w:rPr>
        <w:t xml:space="preserve"> retrieve the responses. They also provide the flexibility to cancel the request invocations and also check if the cancellation has been successful.</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Let us understand this with the help of a random example. We know that the </w:t>
      </w:r>
      <w:r>
        <w:rPr>
          <w:rStyle w:val="HTMLCode"/>
          <w:color w:val="E01E5A"/>
          <w:spacing w:val="2"/>
        </w:rPr>
        <w:t>Future</w:t>
      </w:r>
      <w:r>
        <w:rPr>
          <w:rFonts w:ascii="Segoe UI" w:hAnsi="Segoe UI" w:cs="Segoe UI"/>
          <w:color w:val="373E3F"/>
          <w:spacing w:val="2"/>
        </w:rPr>
        <w:t> interface from the </w:t>
      </w:r>
      <w:proofErr w:type="spellStart"/>
      <w:r>
        <w:rPr>
          <w:rStyle w:val="HTMLCode"/>
          <w:color w:val="E01E5A"/>
          <w:spacing w:val="2"/>
        </w:rPr>
        <w:t>java.util.concurrent</w:t>
      </w:r>
      <w:proofErr w:type="spellEnd"/>
      <w:r>
        <w:rPr>
          <w:rFonts w:ascii="Segoe UI" w:hAnsi="Segoe UI" w:cs="Segoe UI"/>
          <w:color w:val="373E3F"/>
          <w:spacing w:val="2"/>
        </w:rPr>
        <w:t> has the below functions available:</w:t>
      </w:r>
    </w:p>
    <w:p w:rsidR="000E25ED" w:rsidRDefault="000E25ED" w:rsidP="000E25ED">
      <w:pPr>
        <w:pStyle w:val="HTMLPreformatted"/>
        <w:shd w:val="clear" w:color="auto" w:fill="F5F8FF"/>
        <w:rPr>
          <w:rStyle w:val="HTMLCode"/>
          <w:color w:val="444444"/>
          <w:spacing w:val="2"/>
          <w:shd w:val="clear" w:color="auto" w:fill="F5F8FF"/>
        </w:rPr>
      </w:pPr>
      <w:proofErr w:type="gramStart"/>
      <w:r>
        <w:rPr>
          <w:rStyle w:val="hljs-keyword"/>
          <w:b/>
          <w:bCs/>
          <w:color w:val="444444"/>
          <w:spacing w:val="2"/>
          <w:shd w:val="clear" w:color="auto" w:fill="F5F8FF"/>
        </w:rPr>
        <w:t>package</w:t>
      </w:r>
      <w:proofErr w:type="gramEnd"/>
      <w:r>
        <w:rPr>
          <w:rStyle w:val="HTMLCode"/>
          <w:color w:val="444444"/>
          <w:spacing w:val="2"/>
          <w:shd w:val="clear" w:color="auto" w:fill="F5F8FF"/>
        </w:rPr>
        <w:t xml:space="preserve"> </w:t>
      </w:r>
      <w:proofErr w:type="spellStart"/>
      <w:r>
        <w:rPr>
          <w:rStyle w:val="HTMLCode"/>
          <w:color w:val="444444"/>
          <w:spacing w:val="2"/>
          <w:shd w:val="clear" w:color="auto" w:fill="F5F8FF"/>
        </w:rPr>
        <w:t>java.util.concurrent</w:t>
      </w:r>
      <w:proofErr w:type="spellEnd"/>
      <w:r>
        <w:rPr>
          <w:rStyle w:val="HTMLCode"/>
          <w:color w:val="444444"/>
          <w:spacing w:val="2"/>
          <w:shd w:val="clear" w:color="auto" w:fill="F5F8FF"/>
        </w:rPr>
        <w:t>;</w:t>
      </w:r>
    </w:p>
    <w:p w:rsidR="000E25ED" w:rsidRDefault="000E25ED" w:rsidP="000E25ED">
      <w:pPr>
        <w:pStyle w:val="HTMLPreformatted"/>
        <w:shd w:val="clear" w:color="auto" w:fill="F5F8FF"/>
        <w:rPr>
          <w:rStyle w:val="HTMLCode"/>
          <w:color w:val="444444"/>
          <w:spacing w:val="2"/>
          <w:shd w:val="clear" w:color="auto" w:fill="F5F8FF"/>
        </w:rPr>
      </w:pPr>
      <w:proofErr w:type="gramStart"/>
      <w:r>
        <w:rPr>
          <w:rStyle w:val="hljs-keyword"/>
          <w:b/>
          <w:bCs/>
          <w:color w:val="444444"/>
          <w:spacing w:val="2"/>
          <w:shd w:val="clear" w:color="auto" w:fill="F5F8FF"/>
        </w:rPr>
        <w:t>public</w:t>
      </w:r>
      <w:proofErr w:type="gramEnd"/>
      <w:r>
        <w:rPr>
          <w:rStyle w:val="HTMLCode"/>
          <w:color w:val="444444"/>
          <w:spacing w:val="2"/>
          <w:shd w:val="clear" w:color="auto" w:fill="F5F8FF"/>
        </w:rPr>
        <w:t xml:space="preserve"> </w:t>
      </w:r>
      <w:r>
        <w:rPr>
          <w:rStyle w:val="hljs-keyword"/>
          <w:b/>
          <w:bCs/>
          <w:color w:val="444444"/>
          <w:spacing w:val="2"/>
          <w:shd w:val="clear" w:color="auto" w:fill="F5F8FF"/>
        </w:rPr>
        <w:t>interface</w:t>
      </w:r>
      <w:r>
        <w:rPr>
          <w:rStyle w:val="hljs-class"/>
          <w:color w:val="444444"/>
          <w:spacing w:val="2"/>
          <w:shd w:val="clear" w:color="auto" w:fill="F5F8FF"/>
        </w:rPr>
        <w:t xml:space="preserve"> </w:t>
      </w:r>
      <w:r>
        <w:rPr>
          <w:rStyle w:val="hljs-title"/>
          <w:b/>
          <w:bCs/>
          <w:color w:val="880000"/>
          <w:spacing w:val="2"/>
          <w:shd w:val="clear" w:color="auto" w:fill="F5F8FF"/>
        </w:rPr>
        <w:t>Future</w:t>
      </w:r>
      <w:r>
        <w:rPr>
          <w:rStyle w:val="hljs-class"/>
          <w:color w:val="444444"/>
          <w:spacing w:val="2"/>
          <w:shd w:val="clear" w:color="auto" w:fill="F5F8FF"/>
        </w:rPr>
        <w:t>&lt;</w:t>
      </w:r>
      <w:r>
        <w:rPr>
          <w:rStyle w:val="hljs-title"/>
          <w:b/>
          <w:bCs/>
          <w:color w:val="880000"/>
          <w:spacing w:val="2"/>
          <w:shd w:val="clear" w:color="auto" w:fill="F5F8FF"/>
        </w:rPr>
        <w:t>V</w:t>
      </w:r>
      <w:r>
        <w:rPr>
          <w:rStyle w:val="hljs-class"/>
          <w:color w:val="444444"/>
          <w:spacing w:val="2"/>
          <w:shd w:val="clear" w:color="auto" w:fill="F5F8FF"/>
        </w:rPr>
        <w:t xml:space="preserve">&gt; </w:t>
      </w:r>
      <w:r>
        <w:rPr>
          <w:rStyle w:val="HTMLCode"/>
          <w:color w:val="444444"/>
          <w:spacing w:val="2"/>
          <w:shd w:val="clear" w:color="auto" w:fill="F5F8FF"/>
        </w:rPr>
        <w:t>{</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ljs-comment"/>
          <w:color w:val="888888"/>
          <w:spacing w:val="2"/>
          <w:shd w:val="clear" w:color="auto" w:fill="F5F8FF"/>
        </w:rPr>
        <w:t>// informs the executor to stop the thread execution</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proofErr w:type="gramStart"/>
      <w:r>
        <w:rPr>
          <w:rStyle w:val="hljs-keyword"/>
          <w:b/>
          <w:bCs/>
          <w:color w:val="444444"/>
          <w:spacing w:val="2"/>
          <w:shd w:val="clear" w:color="auto" w:fill="F5F8FF"/>
        </w:rPr>
        <w:t>boolean</w:t>
      </w:r>
      <w:proofErr w:type="spellEnd"/>
      <w:proofErr w:type="gramEnd"/>
      <w:r>
        <w:rPr>
          <w:rStyle w:val="hljs-function"/>
          <w:color w:val="444444"/>
          <w:spacing w:val="2"/>
          <w:shd w:val="clear" w:color="auto" w:fill="F5F8FF"/>
        </w:rPr>
        <w:t xml:space="preserve"> </w:t>
      </w:r>
      <w:r>
        <w:rPr>
          <w:rStyle w:val="hljs-title"/>
          <w:b/>
          <w:bCs/>
          <w:color w:val="880000"/>
          <w:spacing w:val="2"/>
          <w:shd w:val="clear" w:color="auto" w:fill="F5F8FF"/>
        </w:rPr>
        <w:t>cancel</w:t>
      </w:r>
      <w:r>
        <w:rPr>
          <w:rStyle w:val="hljs-params"/>
          <w:color w:val="444444"/>
          <w:spacing w:val="2"/>
          <w:shd w:val="clear" w:color="auto" w:fill="F5F8FF"/>
        </w:rPr>
        <w:t>(</w:t>
      </w:r>
      <w:proofErr w:type="spellStart"/>
      <w:r>
        <w:rPr>
          <w:rStyle w:val="hljs-keyword"/>
          <w:b/>
          <w:bCs/>
          <w:color w:val="444444"/>
          <w:spacing w:val="2"/>
          <w:shd w:val="clear" w:color="auto" w:fill="F5F8FF"/>
        </w:rPr>
        <w:t>boolean</w:t>
      </w:r>
      <w:proofErr w:type="spellEnd"/>
      <w:r>
        <w:rPr>
          <w:rStyle w:val="hljs-params"/>
          <w:color w:val="444444"/>
          <w:spacing w:val="2"/>
          <w:shd w:val="clear" w:color="auto" w:fill="F5F8FF"/>
        </w:rPr>
        <w:t xml:space="preserve"> </w:t>
      </w:r>
      <w:proofErr w:type="spellStart"/>
      <w:r>
        <w:rPr>
          <w:rStyle w:val="hljs-params"/>
          <w:color w:val="444444"/>
          <w:spacing w:val="2"/>
          <w:shd w:val="clear" w:color="auto" w:fill="F5F8FF"/>
        </w:rPr>
        <w:t>mayInterruptIfRunning</w:t>
      </w:r>
      <w:proofErr w:type="spellEnd"/>
      <w:r>
        <w:rPr>
          <w:rStyle w:val="hljs-params"/>
          <w:color w:val="444444"/>
          <w:spacing w:val="2"/>
          <w:shd w:val="clear" w:color="auto" w:fill="F5F8FF"/>
        </w:rPr>
        <w:t>)</w:t>
      </w:r>
      <w:r>
        <w:rPr>
          <w:rStyle w:val="HTMLCode"/>
          <w:color w:val="444444"/>
          <w:spacing w:val="2"/>
          <w:shd w:val="clear" w:color="auto" w:fill="F5F8FF"/>
        </w:rPr>
        <w:t>;</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ljs-comment"/>
          <w:color w:val="888888"/>
          <w:spacing w:val="2"/>
          <w:shd w:val="clear" w:color="auto" w:fill="F5F8FF"/>
        </w:rPr>
        <w:t>// indicates whether the Future was cancelled or not</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proofErr w:type="gramStart"/>
      <w:r>
        <w:rPr>
          <w:rStyle w:val="hljs-keyword"/>
          <w:b/>
          <w:bCs/>
          <w:color w:val="444444"/>
          <w:spacing w:val="2"/>
          <w:shd w:val="clear" w:color="auto" w:fill="F5F8FF"/>
        </w:rPr>
        <w:t>boolean</w:t>
      </w:r>
      <w:proofErr w:type="spellEnd"/>
      <w:proofErr w:type="gramEnd"/>
      <w:r>
        <w:rPr>
          <w:rStyle w:val="hljs-function"/>
          <w:color w:val="444444"/>
          <w:spacing w:val="2"/>
          <w:shd w:val="clear" w:color="auto" w:fill="F5F8FF"/>
        </w:rPr>
        <w:t xml:space="preserve"> </w:t>
      </w:r>
      <w:proofErr w:type="spellStart"/>
      <w:r>
        <w:rPr>
          <w:rStyle w:val="hljs-title"/>
          <w:b/>
          <w:bCs/>
          <w:color w:val="880000"/>
          <w:spacing w:val="2"/>
          <w:shd w:val="clear" w:color="auto" w:fill="F5F8FF"/>
        </w:rPr>
        <w:t>isCancelled</w:t>
      </w:r>
      <w:proofErr w:type="spellEnd"/>
      <w:r>
        <w:rPr>
          <w:rStyle w:val="hljs-params"/>
          <w:color w:val="444444"/>
          <w:spacing w:val="2"/>
          <w:shd w:val="clear" w:color="auto" w:fill="F5F8FF"/>
        </w:rPr>
        <w:t>()</w:t>
      </w:r>
      <w:r>
        <w:rPr>
          <w:rStyle w:val="HTMLCode"/>
          <w:color w:val="444444"/>
          <w:spacing w:val="2"/>
          <w:shd w:val="clear" w:color="auto" w:fill="F5F8FF"/>
        </w:rPr>
        <w:t>;</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ljs-comment"/>
          <w:color w:val="888888"/>
          <w:spacing w:val="2"/>
          <w:shd w:val="clear" w:color="auto" w:fill="F5F8FF"/>
        </w:rPr>
        <w:t>// indicates if the executor has completed the task</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proofErr w:type="gramStart"/>
      <w:r>
        <w:rPr>
          <w:rStyle w:val="hljs-keyword"/>
          <w:b/>
          <w:bCs/>
          <w:color w:val="444444"/>
          <w:spacing w:val="2"/>
          <w:shd w:val="clear" w:color="auto" w:fill="F5F8FF"/>
        </w:rPr>
        <w:t>boolean</w:t>
      </w:r>
      <w:proofErr w:type="spellEnd"/>
      <w:proofErr w:type="gramEnd"/>
      <w:r>
        <w:rPr>
          <w:rStyle w:val="hljs-function"/>
          <w:color w:val="444444"/>
          <w:spacing w:val="2"/>
          <w:shd w:val="clear" w:color="auto" w:fill="F5F8FF"/>
        </w:rPr>
        <w:t xml:space="preserve"> </w:t>
      </w:r>
      <w:proofErr w:type="spellStart"/>
      <w:r>
        <w:rPr>
          <w:rStyle w:val="hljs-title"/>
          <w:b/>
          <w:bCs/>
          <w:color w:val="880000"/>
          <w:spacing w:val="2"/>
          <w:shd w:val="clear" w:color="auto" w:fill="F5F8FF"/>
        </w:rPr>
        <w:t>isDone</w:t>
      </w:r>
      <w:proofErr w:type="spellEnd"/>
      <w:r>
        <w:rPr>
          <w:rStyle w:val="hljs-params"/>
          <w:color w:val="444444"/>
          <w:spacing w:val="2"/>
          <w:shd w:val="clear" w:color="auto" w:fill="F5F8FF"/>
        </w:rPr>
        <w:t>()</w:t>
      </w:r>
      <w:r>
        <w:rPr>
          <w:rStyle w:val="HTMLCode"/>
          <w:color w:val="444444"/>
          <w:spacing w:val="2"/>
          <w:shd w:val="clear" w:color="auto" w:fill="F5F8FF"/>
        </w:rPr>
        <w:t>;</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ljs-comment"/>
          <w:color w:val="888888"/>
          <w:spacing w:val="2"/>
          <w:shd w:val="clear" w:color="auto" w:fill="F5F8FF"/>
        </w:rPr>
        <w:t xml:space="preserve">// gets the actual result from the process. </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lastRenderedPageBreak/>
        <w:t xml:space="preserve">   </w:t>
      </w:r>
      <w:r>
        <w:rPr>
          <w:rStyle w:val="hljs-comment"/>
          <w:color w:val="888888"/>
          <w:spacing w:val="2"/>
          <w:shd w:val="clear" w:color="auto" w:fill="F5F8FF"/>
        </w:rPr>
        <w:t xml:space="preserve">// </w:t>
      </w:r>
      <w:proofErr w:type="gramStart"/>
      <w:r>
        <w:rPr>
          <w:rStyle w:val="hljs-comment"/>
          <w:color w:val="888888"/>
          <w:spacing w:val="2"/>
          <w:shd w:val="clear" w:color="auto" w:fill="F5F8FF"/>
        </w:rPr>
        <w:t>This</w:t>
      </w:r>
      <w:proofErr w:type="gramEnd"/>
      <w:r>
        <w:rPr>
          <w:rStyle w:val="hljs-comment"/>
          <w:color w:val="888888"/>
          <w:spacing w:val="2"/>
          <w:shd w:val="clear" w:color="auto" w:fill="F5F8FF"/>
        </w:rPr>
        <w:t xml:space="preserve"> blocks the program execution until the result is ready.</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ljs-function"/>
          <w:color w:val="444444"/>
          <w:spacing w:val="2"/>
          <w:shd w:val="clear" w:color="auto" w:fill="F5F8FF"/>
        </w:rPr>
        <w:t xml:space="preserve">V </w:t>
      </w:r>
      <w:proofErr w:type="gramStart"/>
      <w:r>
        <w:rPr>
          <w:rStyle w:val="hljs-title"/>
          <w:b/>
          <w:bCs/>
          <w:color w:val="880000"/>
          <w:spacing w:val="2"/>
          <w:shd w:val="clear" w:color="auto" w:fill="F5F8FF"/>
        </w:rPr>
        <w:t>get</w:t>
      </w:r>
      <w:r>
        <w:rPr>
          <w:rStyle w:val="hljs-params"/>
          <w:color w:val="444444"/>
          <w:spacing w:val="2"/>
          <w:shd w:val="clear" w:color="auto" w:fill="F5F8FF"/>
        </w:rPr>
        <w:t>(</w:t>
      </w:r>
      <w:proofErr w:type="gramEnd"/>
      <w:r>
        <w:rPr>
          <w:rStyle w:val="hljs-params"/>
          <w:color w:val="444444"/>
          <w:spacing w:val="2"/>
          <w:shd w:val="clear" w:color="auto" w:fill="F5F8FF"/>
        </w:rPr>
        <w:t>)</w:t>
      </w:r>
      <w:r>
        <w:rPr>
          <w:rStyle w:val="hljs-function"/>
          <w:color w:val="444444"/>
          <w:spacing w:val="2"/>
          <w:shd w:val="clear" w:color="auto" w:fill="F5F8FF"/>
        </w:rPr>
        <w:t xml:space="preserve"> </w:t>
      </w:r>
      <w:r>
        <w:rPr>
          <w:rStyle w:val="hljs-keyword"/>
          <w:b/>
          <w:bCs/>
          <w:color w:val="444444"/>
          <w:spacing w:val="2"/>
          <w:shd w:val="clear" w:color="auto" w:fill="F5F8FF"/>
        </w:rPr>
        <w:t>throws</w:t>
      </w:r>
      <w:r>
        <w:rPr>
          <w:rStyle w:val="hljs-function"/>
          <w:color w:val="444444"/>
          <w:spacing w:val="2"/>
          <w:shd w:val="clear" w:color="auto" w:fill="F5F8FF"/>
        </w:rPr>
        <w:t xml:space="preserve"> </w:t>
      </w:r>
      <w:proofErr w:type="spellStart"/>
      <w:r>
        <w:rPr>
          <w:rStyle w:val="hljs-function"/>
          <w:color w:val="444444"/>
          <w:spacing w:val="2"/>
          <w:shd w:val="clear" w:color="auto" w:fill="F5F8FF"/>
        </w:rPr>
        <w:t>InterruptedException</w:t>
      </w:r>
      <w:proofErr w:type="spellEnd"/>
      <w:r>
        <w:rPr>
          <w:rStyle w:val="hljs-function"/>
          <w:color w:val="444444"/>
          <w:spacing w:val="2"/>
          <w:shd w:val="clear" w:color="auto" w:fill="F5F8FF"/>
        </w:rPr>
        <w:t xml:space="preserve">, </w:t>
      </w:r>
      <w:proofErr w:type="spellStart"/>
      <w:r>
        <w:rPr>
          <w:rStyle w:val="hljs-function"/>
          <w:color w:val="444444"/>
          <w:spacing w:val="2"/>
          <w:shd w:val="clear" w:color="auto" w:fill="F5F8FF"/>
        </w:rPr>
        <w:t>ExecutionException</w:t>
      </w:r>
      <w:proofErr w:type="spellEnd"/>
      <w:r>
        <w:rPr>
          <w:rStyle w:val="HTMLCode"/>
          <w:color w:val="444444"/>
          <w:spacing w:val="2"/>
          <w:shd w:val="clear" w:color="auto" w:fill="F5F8FF"/>
        </w:rPr>
        <w:t>;</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ljs-comment"/>
          <w:color w:val="888888"/>
          <w:spacing w:val="2"/>
          <w:shd w:val="clear" w:color="auto" w:fill="F5F8FF"/>
        </w:rPr>
        <w:t xml:space="preserve">// also gets actual result from the process but it throws </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ljs-comment"/>
          <w:color w:val="888888"/>
          <w:spacing w:val="2"/>
          <w:shd w:val="clear" w:color="auto" w:fill="F5F8FF"/>
        </w:rPr>
        <w:t xml:space="preserve">// the </w:t>
      </w:r>
      <w:proofErr w:type="spellStart"/>
      <w:r>
        <w:rPr>
          <w:rStyle w:val="hljs-comment"/>
          <w:color w:val="888888"/>
          <w:spacing w:val="2"/>
          <w:shd w:val="clear" w:color="auto" w:fill="F5F8FF"/>
        </w:rPr>
        <w:t>TimeoutException</w:t>
      </w:r>
      <w:proofErr w:type="spellEnd"/>
      <w:r>
        <w:rPr>
          <w:rStyle w:val="hljs-comment"/>
          <w:color w:val="888888"/>
          <w:spacing w:val="2"/>
          <w:shd w:val="clear" w:color="auto" w:fill="F5F8FF"/>
        </w:rPr>
        <w:t xml:space="preserve"> in case the result is not obtained before specified timeout</w:t>
      </w:r>
    </w:p>
    <w:p w:rsidR="000E25ED" w:rsidRDefault="000E25ED" w:rsidP="000E25ED">
      <w:pPr>
        <w:pStyle w:val="HTMLPreformatted"/>
        <w:shd w:val="clear" w:color="auto" w:fill="F5F8FF"/>
        <w:rPr>
          <w:rStyle w:val="hljs-function"/>
          <w:color w:val="444444"/>
          <w:spacing w:val="2"/>
          <w:shd w:val="clear" w:color="auto" w:fill="F5F8FF"/>
        </w:rPr>
      </w:pPr>
      <w:r>
        <w:rPr>
          <w:rStyle w:val="HTMLCode"/>
          <w:color w:val="444444"/>
          <w:spacing w:val="2"/>
          <w:shd w:val="clear" w:color="auto" w:fill="F5F8FF"/>
        </w:rPr>
        <w:t xml:space="preserve">   </w:t>
      </w:r>
      <w:r>
        <w:rPr>
          <w:rStyle w:val="hljs-function"/>
          <w:color w:val="444444"/>
          <w:spacing w:val="2"/>
          <w:shd w:val="clear" w:color="auto" w:fill="F5F8FF"/>
        </w:rPr>
        <w:t xml:space="preserve">V </w:t>
      </w:r>
      <w:proofErr w:type="gramStart"/>
      <w:r>
        <w:rPr>
          <w:rStyle w:val="hljs-title"/>
          <w:b/>
          <w:bCs/>
          <w:color w:val="880000"/>
          <w:spacing w:val="2"/>
          <w:shd w:val="clear" w:color="auto" w:fill="F5F8FF"/>
        </w:rPr>
        <w:t>get</w:t>
      </w:r>
      <w:r>
        <w:rPr>
          <w:rStyle w:val="hljs-params"/>
          <w:color w:val="444444"/>
          <w:spacing w:val="2"/>
          <w:shd w:val="clear" w:color="auto" w:fill="F5F8FF"/>
        </w:rPr>
        <w:t>(</w:t>
      </w:r>
      <w:proofErr w:type="gramEnd"/>
      <w:r>
        <w:rPr>
          <w:rStyle w:val="hljs-keyword"/>
          <w:b/>
          <w:bCs/>
          <w:color w:val="444444"/>
          <w:spacing w:val="2"/>
          <w:shd w:val="clear" w:color="auto" w:fill="F5F8FF"/>
        </w:rPr>
        <w:t>long</w:t>
      </w:r>
      <w:r>
        <w:rPr>
          <w:rStyle w:val="hljs-params"/>
          <w:color w:val="444444"/>
          <w:spacing w:val="2"/>
          <w:shd w:val="clear" w:color="auto" w:fill="F5F8FF"/>
        </w:rPr>
        <w:t xml:space="preserve"> timeout, </w:t>
      </w:r>
      <w:proofErr w:type="spellStart"/>
      <w:r>
        <w:rPr>
          <w:rStyle w:val="hljs-params"/>
          <w:color w:val="444444"/>
          <w:spacing w:val="2"/>
          <w:shd w:val="clear" w:color="auto" w:fill="F5F8FF"/>
        </w:rPr>
        <w:t>TimeUnit</w:t>
      </w:r>
      <w:proofErr w:type="spellEnd"/>
      <w:r>
        <w:rPr>
          <w:rStyle w:val="hljs-params"/>
          <w:color w:val="444444"/>
          <w:spacing w:val="2"/>
          <w:shd w:val="clear" w:color="auto" w:fill="F5F8FF"/>
        </w:rPr>
        <w:t xml:space="preserve"> unit)</w:t>
      </w:r>
    </w:p>
    <w:p w:rsidR="000E25ED" w:rsidRDefault="000E25ED" w:rsidP="000E25ED">
      <w:pPr>
        <w:pStyle w:val="HTMLPreformatted"/>
        <w:shd w:val="clear" w:color="auto" w:fill="F5F8FF"/>
        <w:rPr>
          <w:rStyle w:val="HTMLCode"/>
          <w:color w:val="444444"/>
          <w:spacing w:val="2"/>
          <w:shd w:val="clear" w:color="auto" w:fill="F5F8FF"/>
        </w:rPr>
      </w:pPr>
      <w:r>
        <w:rPr>
          <w:rStyle w:val="hljs-function"/>
          <w:color w:val="444444"/>
          <w:spacing w:val="2"/>
          <w:shd w:val="clear" w:color="auto" w:fill="F5F8FF"/>
        </w:rPr>
        <w:t xml:space="preserve">       </w:t>
      </w:r>
      <w:proofErr w:type="gramStart"/>
      <w:r>
        <w:rPr>
          <w:rStyle w:val="hljs-keyword"/>
          <w:b/>
          <w:bCs/>
          <w:color w:val="444444"/>
          <w:spacing w:val="2"/>
          <w:shd w:val="clear" w:color="auto" w:fill="F5F8FF"/>
        </w:rPr>
        <w:t>throws</w:t>
      </w:r>
      <w:proofErr w:type="gramEnd"/>
      <w:r>
        <w:rPr>
          <w:rStyle w:val="hljs-function"/>
          <w:color w:val="444444"/>
          <w:spacing w:val="2"/>
          <w:shd w:val="clear" w:color="auto" w:fill="F5F8FF"/>
        </w:rPr>
        <w:t xml:space="preserve"> </w:t>
      </w:r>
      <w:proofErr w:type="spellStart"/>
      <w:r>
        <w:rPr>
          <w:rStyle w:val="hljs-function"/>
          <w:color w:val="444444"/>
          <w:spacing w:val="2"/>
          <w:shd w:val="clear" w:color="auto" w:fill="F5F8FF"/>
        </w:rPr>
        <w:t>InterruptedException</w:t>
      </w:r>
      <w:proofErr w:type="spellEnd"/>
      <w:r>
        <w:rPr>
          <w:rStyle w:val="hljs-function"/>
          <w:color w:val="444444"/>
          <w:spacing w:val="2"/>
          <w:shd w:val="clear" w:color="auto" w:fill="F5F8FF"/>
        </w:rPr>
        <w:t xml:space="preserve">, </w:t>
      </w:r>
      <w:proofErr w:type="spellStart"/>
      <w:r>
        <w:rPr>
          <w:rStyle w:val="hljs-function"/>
          <w:color w:val="444444"/>
          <w:spacing w:val="2"/>
          <w:shd w:val="clear" w:color="auto" w:fill="F5F8FF"/>
        </w:rPr>
        <w:t>ExecutionException</w:t>
      </w:r>
      <w:proofErr w:type="spellEnd"/>
      <w:r>
        <w:rPr>
          <w:rStyle w:val="hljs-function"/>
          <w:color w:val="444444"/>
          <w:spacing w:val="2"/>
          <w:shd w:val="clear" w:color="auto" w:fill="F5F8FF"/>
        </w:rPr>
        <w:t xml:space="preserve">, </w:t>
      </w:r>
      <w:proofErr w:type="spellStart"/>
      <w:r>
        <w:rPr>
          <w:rStyle w:val="hljs-function"/>
          <w:color w:val="444444"/>
          <w:spacing w:val="2"/>
          <w:shd w:val="clear" w:color="auto" w:fill="F5F8FF"/>
        </w:rPr>
        <w:t>TimeoutException</w:t>
      </w:r>
      <w:proofErr w:type="spellEnd"/>
      <w:r>
        <w:rPr>
          <w:rStyle w:val="HTMLCode"/>
          <w:color w:val="444444"/>
          <w:spacing w:val="2"/>
          <w:shd w:val="clear" w:color="auto" w:fill="F5F8FF"/>
        </w:rPr>
        <w:t>;</w:t>
      </w:r>
    </w:p>
    <w:p w:rsidR="000E25ED" w:rsidRDefault="000E25ED" w:rsidP="000E25ED">
      <w:pPr>
        <w:pStyle w:val="HTMLPreformatted"/>
        <w:shd w:val="clear" w:color="auto" w:fill="F5F8FF"/>
        <w:rPr>
          <w:color w:val="1A3D3C"/>
          <w:spacing w:val="2"/>
        </w:rPr>
      </w:pPr>
      <w:r>
        <w:rPr>
          <w:rStyle w:val="HTMLCode"/>
          <w:color w:val="444444"/>
          <w:spacing w:val="2"/>
          <w:shd w:val="clear" w:color="auto" w:fill="F5F8FF"/>
        </w:rPr>
        <w:t>}</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 xml:space="preserve">Let us consider we have this function below which is used for processing 2 Ids </w:t>
      </w:r>
      <w:proofErr w:type="spellStart"/>
      <w:r>
        <w:rPr>
          <w:rFonts w:ascii="Segoe UI" w:hAnsi="Segoe UI" w:cs="Segoe UI"/>
          <w:color w:val="373E3F"/>
          <w:spacing w:val="2"/>
        </w:rPr>
        <w:t>parallelly</w:t>
      </w:r>
      <w:proofErr w:type="spellEnd"/>
      <w:r>
        <w:rPr>
          <w:rFonts w:ascii="Segoe UI" w:hAnsi="Segoe UI" w:cs="Segoe UI"/>
          <w:color w:val="373E3F"/>
          <w:spacing w:val="2"/>
        </w:rPr>
        <w:t>.</w:t>
      </w:r>
    </w:p>
    <w:p w:rsidR="000E25ED" w:rsidRDefault="000E25ED" w:rsidP="000E25ED">
      <w:pPr>
        <w:pStyle w:val="HTMLPreformatted"/>
        <w:shd w:val="clear" w:color="auto" w:fill="F5F8FF"/>
        <w:rPr>
          <w:rStyle w:val="HTMLCode"/>
          <w:color w:val="444444"/>
          <w:spacing w:val="2"/>
          <w:shd w:val="clear" w:color="auto" w:fill="F5F8FF"/>
        </w:rPr>
      </w:pPr>
      <w:proofErr w:type="gramStart"/>
      <w:r>
        <w:rPr>
          <w:rStyle w:val="hljs-keyword"/>
          <w:b/>
          <w:bCs/>
          <w:color w:val="444444"/>
          <w:spacing w:val="2"/>
          <w:shd w:val="clear" w:color="auto" w:fill="F5F8FF"/>
        </w:rPr>
        <w:t>public</w:t>
      </w:r>
      <w:proofErr w:type="gramEnd"/>
      <w:r>
        <w:rPr>
          <w:rStyle w:val="hljs-function"/>
          <w:color w:val="444444"/>
          <w:spacing w:val="2"/>
          <w:shd w:val="clear" w:color="auto" w:fill="F5F8FF"/>
        </w:rPr>
        <w:t xml:space="preserve"> </w:t>
      </w:r>
      <w:r>
        <w:rPr>
          <w:rStyle w:val="hljs-keyword"/>
          <w:b/>
          <w:bCs/>
          <w:color w:val="444444"/>
          <w:spacing w:val="2"/>
          <w:shd w:val="clear" w:color="auto" w:fill="F5F8FF"/>
        </w:rPr>
        <w:t>void</w:t>
      </w:r>
      <w:r>
        <w:rPr>
          <w:rStyle w:val="hljs-function"/>
          <w:color w:val="444444"/>
          <w:spacing w:val="2"/>
          <w:shd w:val="clear" w:color="auto" w:fill="F5F8FF"/>
        </w:rPr>
        <w:t xml:space="preserve"> </w:t>
      </w:r>
      <w:proofErr w:type="spellStart"/>
      <w:r>
        <w:rPr>
          <w:rStyle w:val="hljs-title"/>
          <w:b/>
          <w:bCs/>
          <w:color w:val="880000"/>
          <w:spacing w:val="2"/>
          <w:shd w:val="clear" w:color="auto" w:fill="F5F8FF"/>
        </w:rPr>
        <w:t>processIds</w:t>
      </w:r>
      <w:proofErr w:type="spellEnd"/>
      <w:r>
        <w:rPr>
          <w:rStyle w:val="hljs-params"/>
          <w:color w:val="444444"/>
          <w:spacing w:val="2"/>
          <w:shd w:val="clear" w:color="auto" w:fill="F5F8FF"/>
        </w:rPr>
        <w:t xml:space="preserve">(String userId1, String </w:t>
      </w:r>
      <w:proofErr w:type="spellStart"/>
      <w:r>
        <w:rPr>
          <w:rStyle w:val="hljs-params"/>
          <w:color w:val="444444"/>
          <w:spacing w:val="2"/>
          <w:shd w:val="clear" w:color="auto" w:fill="F5F8FF"/>
        </w:rPr>
        <w:t>questionId</w:t>
      </w:r>
      <w:proofErr w:type="spellEnd"/>
      <w:r>
        <w:rPr>
          <w:rStyle w:val="hljs-params"/>
          <w:color w:val="444444"/>
          <w:spacing w:val="2"/>
          <w:shd w:val="clear" w:color="auto" w:fill="F5F8FF"/>
        </w:rPr>
        <w:t>)</w:t>
      </w:r>
      <w:r>
        <w:rPr>
          <w:rStyle w:val="HTMLCode"/>
          <w:color w:val="444444"/>
          <w:spacing w:val="2"/>
          <w:shd w:val="clear" w:color="auto" w:fill="F5F8FF"/>
        </w:rPr>
        <w:t>{</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Client </w:t>
      </w:r>
      <w:proofErr w:type="spellStart"/>
      <w:r>
        <w:rPr>
          <w:rStyle w:val="HTMLCode"/>
          <w:color w:val="444444"/>
          <w:spacing w:val="2"/>
          <w:shd w:val="clear" w:color="auto" w:fill="F5F8FF"/>
        </w:rPr>
        <w:t>client</w:t>
      </w:r>
      <w:proofErr w:type="spellEnd"/>
      <w:r>
        <w:rPr>
          <w:rStyle w:val="HTMLCode"/>
          <w:color w:val="444444"/>
          <w:spacing w:val="2"/>
          <w:shd w:val="clear" w:color="auto" w:fill="F5F8FF"/>
        </w:rPr>
        <w:t xml:space="preserve"> = </w:t>
      </w:r>
      <w:proofErr w:type="spellStart"/>
      <w:proofErr w:type="gramStart"/>
      <w:r>
        <w:rPr>
          <w:rStyle w:val="HTMLCode"/>
          <w:color w:val="444444"/>
          <w:spacing w:val="2"/>
          <w:shd w:val="clear" w:color="auto" w:fill="F5F8FF"/>
        </w:rPr>
        <w:t>ClientBuilder.newClient</w:t>
      </w:r>
      <w:proofErr w:type="spellEnd"/>
      <w:r>
        <w:rPr>
          <w:rStyle w:val="HTMLCode"/>
          <w:color w:val="444444"/>
          <w:spacing w:val="2"/>
          <w:shd w:val="clear" w:color="auto" w:fill="F5F8FF"/>
        </w:rPr>
        <w:t>(</w:t>
      </w:r>
      <w:proofErr w:type="gramEnd"/>
      <w:r>
        <w:rPr>
          <w:rStyle w:val="HTMLCode"/>
          <w:color w:val="444444"/>
          <w:spacing w:val="2"/>
          <w:shd w:val="clear" w:color="auto" w:fill="F5F8FF"/>
        </w:rPr>
        <w:t>);</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Future&lt;Response&gt; futureResponse1 = </w:t>
      </w:r>
      <w:proofErr w:type="gramStart"/>
      <w:r>
        <w:rPr>
          <w:rStyle w:val="HTMLCode"/>
          <w:color w:val="444444"/>
          <w:spacing w:val="2"/>
          <w:shd w:val="clear" w:color="auto" w:fill="F5F8FF"/>
        </w:rPr>
        <w:t>client.target(</w:t>
      </w:r>
      <w:proofErr w:type="gramEnd"/>
      <w:r>
        <w:rPr>
          <w:rStyle w:val="hljs-string"/>
          <w:color w:val="880000"/>
          <w:spacing w:val="2"/>
          <w:shd w:val="clear" w:color="auto" w:fill="F5F8FF"/>
        </w:rPr>
        <w:t>"http://interviewbitserver.com/users/"</w:t>
      </w:r>
      <w:r>
        <w:rPr>
          <w:rStyle w:val="HTMLCode"/>
          <w:color w:val="444444"/>
          <w:spacing w:val="2"/>
          <w:shd w:val="clear" w:color="auto" w:fill="F5F8FF"/>
        </w:rPr>
        <w:t>+userId).request().async().get();</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Future&lt;Order&gt; futureResponse2 = </w:t>
      </w:r>
      <w:proofErr w:type="gramStart"/>
      <w:r>
        <w:rPr>
          <w:rStyle w:val="HTMLCode"/>
          <w:color w:val="444444"/>
          <w:spacing w:val="2"/>
          <w:shd w:val="clear" w:color="auto" w:fill="F5F8FF"/>
        </w:rPr>
        <w:t>client.target(</w:t>
      </w:r>
      <w:proofErr w:type="gramEnd"/>
      <w:r>
        <w:rPr>
          <w:rStyle w:val="hljs-string"/>
          <w:color w:val="880000"/>
          <w:spacing w:val="2"/>
          <w:shd w:val="clear" w:color="auto" w:fill="F5F8FF"/>
        </w:rPr>
        <w:t>"http://interviewbitserver.com/questions/"</w:t>
      </w:r>
      <w:r>
        <w:rPr>
          <w:rStyle w:val="HTMLCode"/>
          <w:color w:val="444444"/>
          <w:spacing w:val="2"/>
          <w:shd w:val="clear" w:color="auto" w:fill="F5F8FF"/>
        </w:rPr>
        <w:t>+questionId).request().async().get(Question.class);</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ljs-comment"/>
          <w:color w:val="888888"/>
          <w:spacing w:val="2"/>
          <w:shd w:val="clear" w:color="auto" w:fill="F5F8FF"/>
        </w:rPr>
        <w:t>// block the process until complete</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Response response1 = </w:t>
      </w:r>
      <w:proofErr w:type="gramStart"/>
      <w:r>
        <w:rPr>
          <w:rStyle w:val="HTMLCode"/>
          <w:color w:val="444444"/>
          <w:spacing w:val="2"/>
          <w:shd w:val="clear" w:color="auto" w:fill="F5F8FF"/>
        </w:rPr>
        <w:t>futureResponse1.get(</w:t>
      </w:r>
      <w:proofErr w:type="gramEnd"/>
      <w:r>
        <w:rPr>
          <w:rStyle w:val="HTMLCode"/>
          <w:color w:val="444444"/>
          <w:spacing w:val="2"/>
          <w:shd w:val="clear" w:color="auto" w:fill="F5F8FF"/>
        </w:rPr>
        <w:t>);</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User </w:t>
      </w:r>
      <w:proofErr w:type="spellStart"/>
      <w:r>
        <w:rPr>
          <w:rStyle w:val="HTMLCode"/>
          <w:color w:val="444444"/>
          <w:spacing w:val="2"/>
          <w:shd w:val="clear" w:color="auto" w:fill="F5F8FF"/>
        </w:rPr>
        <w:t>userObject</w:t>
      </w:r>
      <w:proofErr w:type="spellEnd"/>
      <w:r>
        <w:rPr>
          <w:rStyle w:val="HTMLCode"/>
          <w:color w:val="444444"/>
          <w:spacing w:val="2"/>
          <w:shd w:val="clear" w:color="auto" w:fill="F5F8FF"/>
        </w:rPr>
        <w:t xml:space="preserve"> = </w:t>
      </w:r>
      <w:proofErr w:type="gramStart"/>
      <w:r>
        <w:rPr>
          <w:rStyle w:val="HTMLCode"/>
          <w:color w:val="444444"/>
          <w:spacing w:val="2"/>
          <w:shd w:val="clear" w:color="auto" w:fill="F5F8FF"/>
        </w:rPr>
        <w:t>response1.readEntity(</w:t>
      </w:r>
      <w:proofErr w:type="spellStart"/>
      <w:proofErr w:type="gramEnd"/>
      <w:r>
        <w:rPr>
          <w:rStyle w:val="HTMLCode"/>
          <w:color w:val="444444"/>
          <w:spacing w:val="2"/>
          <w:shd w:val="clear" w:color="auto" w:fill="F5F8FF"/>
        </w:rPr>
        <w:t>User.class</w:t>
      </w:r>
      <w:proofErr w:type="spellEnd"/>
      <w:r>
        <w:rPr>
          <w:rStyle w:val="HTMLCode"/>
          <w:color w:val="444444"/>
          <w:spacing w:val="2"/>
          <w:shd w:val="clear" w:color="auto" w:fill="F5F8FF"/>
        </w:rPr>
        <w:t>);</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ljs-comment"/>
          <w:color w:val="888888"/>
          <w:spacing w:val="2"/>
          <w:shd w:val="clear" w:color="auto" w:fill="F5F8FF"/>
        </w:rPr>
        <w:t xml:space="preserve">//Do processing of </w:t>
      </w:r>
      <w:proofErr w:type="spellStart"/>
      <w:r>
        <w:rPr>
          <w:rStyle w:val="hljs-comment"/>
          <w:color w:val="888888"/>
          <w:spacing w:val="2"/>
          <w:shd w:val="clear" w:color="auto" w:fill="F5F8FF"/>
        </w:rPr>
        <w:t>userObject</w:t>
      </w:r>
      <w:proofErr w:type="spellEnd"/>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ljs-comment"/>
          <w:color w:val="888888"/>
          <w:spacing w:val="2"/>
          <w:shd w:val="clear" w:color="auto" w:fill="F5F8FF"/>
        </w:rPr>
        <w:t>// Wait for 2 seconds before fetching record</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ljs-keyword"/>
          <w:b/>
          <w:bCs/>
          <w:color w:val="444444"/>
          <w:spacing w:val="2"/>
          <w:shd w:val="clear" w:color="auto" w:fill="F5F8FF"/>
        </w:rPr>
        <w:t>try</w:t>
      </w:r>
      <w:proofErr w:type="gramEnd"/>
      <w:r>
        <w:rPr>
          <w:rStyle w:val="HTMLCode"/>
          <w:color w:val="444444"/>
          <w:spacing w:val="2"/>
          <w:shd w:val="clear" w:color="auto" w:fill="F5F8FF"/>
        </w:rPr>
        <w:t xml:space="preserve"> {</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Question </w:t>
      </w:r>
      <w:proofErr w:type="spellStart"/>
      <w:r>
        <w:rPr>
          <w:rStyle w:val="HTMLCode"/>
          <w:color w:val="444444"/>
          <w:spacing w:val="2"/>
          <w:shd w:val="clear" w:color="auto" w:fill="F5F8FF"/>
        </w:rPr>
        <w:t>question</w:t>
      </w:r>
      <w:proofErr w:type="spellEnd"/>
      <w:r>
        <w:rPr>
          <w:rStyle w:val="HTMLCode"/>
          <w:color w:val="444444"/>
          <w:spacing w:val="2"/>
          <w:shd w:val="clear" w:color="auto" w:fill="F5F8FF"/>
        </w:rPr>
        <w:t xml:space="preserve"> = </w:t>
      </w:r>
      <w:proofErr w:type="gramStart"/>
      <w:r>
        <w:rPr>
          <w:rStyle w:val="HTMLCode"/>
          <w:color w:val="444444"/>
          <w:spacing w:val="2"/>
          <w:shd w:val="clear" w:color="auto" w:fill="F5F8FF"/>
        </w:rPr>
        <w:t>futureResponse2.get(</w:t>
      </w:r>
      <w:proofErr w:type="gramEnd"/>
      <w:r>
        <w:rPr>
          <w:rStyle w:val="hljs-number"/>
          <w:color w:val="880000"/>
          <w:spacing w:val="2"/>
          <w:shd w:val="clear" w:color="auto" w:fill="F5F8FF"/>
        </w:rPr>
        <w:t>2</w:t>
      </w:r>
      <w:r>
        <w:rPr>
          <w:rStyle w:val="HTMLCode"/>
          <w:color w:val="444444"/>
          <w:spacing w:val="2"/>
          <w:shd w:val="clear" w:color="auto" w:fill="F5F8FF"/>
        </w:rPr>
        <w:t xml:space="preserve">, </w:t>
      </w:r>
      <w:proofErr w:type="spellStart"/>
      <w:r>
        <w:rPr>
          <w:rStyle w:val="HTMLCode"/>
          <w:color w:val="444444"/>
          <w:spacing w:val="2"/>
          <w:shd w:val="clear" w:color="auto" w:fill="F5F8FF"/>
        </w:rPr>
        <w:t>TimeUnit.SECONDS</w:t>
      </w:r>
      <w:proofErr w:type="spellEnd"/>
      <w:r>
        <w:rPr>
          <w:rStyle w:val="HTMLCode"/>
          <w:color w:val="444444"/>
          <w:spacing w:val="2"/>
          <w:shd w:val="clear" w:color="auto" w:fill="F5F8FF"/>
        </w:rPr>
        <w:t>);</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ljs-comment"/>
          <w:color w:val="888888"/>
          <w:spacing w:val="2"/>
          <w:shd w:val="clear" w:color="auto" w:fill="F5F8FF"/>
        </w:rPr>
        <w:t xml:space="preserve">//Do </w:t>
      </w:r>
      <w:proofErr w:type="gramStart"/>
      <w:r>
        <w:rPr>
          <w:rStyle w:val="hljs-comment"/>
          <w:color w:val="888888"/>
          <w:spacing w:val="2"/>
          <w:shd w:val="clear" w:color="auto" w:fill="F5F8FF"/>
        </w:rPr>
        <w:t>Processing</w:t>
      </w:r>
      <w:proofErr w:type="gramEnd"/>
      <w:r>
        <w:rPr>
          <w:rStyle w:val="hljs-comment"/>
          <w:color w:val="888888"/>
          <w:spacing w:val="2"/>
          <w:shd w:val="clear" w:color="auto" w:fill="F5F8FF"/>
        </w:rPr>
        <w:t xml:space="preserve"> of question</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w:t>
      </w:r>
      <w:r>
        <w:rPr>
          <w:rStyle w:val="hljs-keyword"/>
          <w:b/>
          <w:bCs/>
          <w:color w:val="444444"/>
          <w:spacing w:val="2"/>
          <w:shd w:val="clear" w:color="auto" w:fill="F5F8FF"/>
        </w:rPr>
        <w:t>catch</w:t>
      </w:r>
      <w:r>
        <w:rPr>
          <w:rStyle w:val="HTMLCode"/>
          <w:color w:val="444444"/>
          <w:spacing w:val="2"/>
          <w:shd w:val="clear" w:color="auto" w:fill="F5F8FF"/>
        </w:rPr>
        <w:t xml:space="preserve"> (</w:t>
      </w:r>
      <w:proofErr w:type="spellStart"/>
      <w:r>
        <w:rPr>
          <w:rStyle w:val="HTMLCode"/>
          <w:color w:val="444444"/>
          <w:spacing w:val="2"/>
          <w:shd w:val="clear" w:color="auto" w:fill="F5F8FF"/>
        </w:rPr>
        <w:t>TimeoutException</w:t>
      </w:r>
      <w:proofErr w:type="spellEnd"/>
      <w:r>
        <w:rPr>
          <w:rStyle w:val="HTMLCode"/>
          <w:color w:val="444444"/>
          <w:spacing w:val="2"/>
          <w:shd w:val="clear" w:color="auto" w:fill="F5F8FF"/>
        </w:rPr>
        <w:t xml:space="preserve"> </w:t>
      </w:r>
      <w:proofErr w:type="spellStart"/>
      <w:proofErr w:type="gramStart"/>
      <w:r>
        <w:rPr>
          <w:rStyle w:val="HTMLCode"/>
          <w:color w:val="444444"/>
          <w:spacing w:val="2"/>
          <w:shd w:val="clear" w:color="auto" w:fill="F5F8FF"/>
        </w:rPr>
        <w:t>timeoutException</w:t>
      </w:r>
      <w:proofErr w:type="spellEnd"/>
      <w:r>
        <w:rPr>
          <w:rStyle w:val="HTMLCode"/>
          <w:color w:val="444444"/>
          <w:spacing w:val="2"/>
          <w:shd w:val="clear" w:color="auto" w:fill="F5F8FF"/>
        </w:rPr>
        <w:t xml:space="preserve"> )</w:t>
      </w:r>
      <w:proofErr w:type="gramEnd"/>
      <w:r>
        <w:rPr>
          <w:rStyle w:val="HTMLCode"/>
          <w:color w:val="444444"/>
          <w:spacing w:val="2"/>
          <w:shd w:val="clear" w:color="auto" w:fill="F5F8FF"/>
        </w:rPr>
        <w:t xml:space="preserve"> {</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ljs-comment"/>
          <w:color w:val="888888"/>
          <w:spacing w:val="2"/>
          <w:shd w:val="clear" w:color="auto" w:fill="F5F8FF"/>
        </w:rPr>
        <w:t>//handle exceptions</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0E25ED" w:rsidRDefault="000E25ED" w:rsidP="000E25E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ljs-keyword"/>
          <w:b/>
          <w:bCs/>
          <w:color w:val="444444"/>
          <w:spacing w:val="2"/>
          <w:shd w:val="clear" w:color="auto" w:fill="F5F8FF"/>
        </w:rPr>
        <w:t>return</w:t>
      </w:r>
      <w:proofErr w:type="gramEnd"/>
      <w:r>
        <w:rPr>
          <w:rStyle w:val="HTMLCode"/>
          <w:color w:val="444444"/>
          <w:spacing w:val="2"/>
          <w:shd w:val="clear" w:color="auto" w:fill="F5F8FF"/>
        </w:rPr>
        <w:t>;</w:t>
      </w:r>
    </w:p>
    <w:p w:rsidR="000E25ED" w:rsidRDefault="000E25ED" w:rsidP="000E25ED">
      <w:pPr>
        <w:pStyle w:val="HTMLPreformatted"/>
        <w:shd w:val="clear" w:color="auto" w:fill="F5F8FF"/>
        <w:rPr>
          <w:color w:val="1A3D3C"/>
          <w:spacing w:val="2"/>
        </w:rPr>
      </w:pPr>
      <w:r>
        <w:rPr>
          <w:rStyle w:val="HTMLCode"/>
          <w:color w:val="444444"/>
          <w:spacing w:val="2"/>
          <w:shd w:val="clear" w:color="auto" w:fill="F5F8FF"/>
        </w:rPr>
        <w:t>}</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 xml:space="preserve">In the above example, we see that there are 2 separate requests getting executed </w:t>
      </w:r>
      <w:proofErr w:type="spellStart"/>
      <w:r>
        <w:rPr>
          <w:rFonts w:ascii="Segoe UI" w:hAnsi="Segoe UI" w:cs="Segoe UI"/>
          <w:color w:val="373E3F"/>
          <w:spacing w:val="2"/>
        </w:rPr>
        <w:t>parallelly</w:t>
      </w:r>
      <w:proofErr w:type="spellEnd"/>
      <w:r>
        <w:rPr>
          <w:rFonts w:ascii="Segoe UI" w:hAnsi="Segoe UI" w:cs="Segoe UI"/>
          <w:color w:val="373E3F"/>
          <w:spacing w:val="2"/>
        </w:rPr>
        <w:t>. For the first future object, we await the </w:t>
      </w:r>
      <w:proofErr w:type="spellStart"/>
      <w:r>
        <w:rPr>
          <w:rStyle w:val="HTMLCode"/>
          <w:color w:val="E01E5A"/>
          <w:spacing w:val="2"/>
        </w:rPr>
        <w:t>javax.ws.rs.core.Response</w:t>
      </w:r>
      <w:proofErr w:type="spellEnd"/>
      <w:r>
        <w:rPr>
          <w:rFonts w:ascii="Segoe UI" w:hAnsi="Segoe UI" w:cs="Segoe UI"/>
          <w:color w:val="373E3F"/>
          <w:spacing w:val="2"/>
        </w:rPr>
        <w:t xml:space="preserve"> indefinitely using the </w:t>
      </w:r>
      <w:proofErr w:type="gramStart"/>
      <w:r>
        <w:rPr>
          <w:rFonts w:ascii="Segoe UI" w:hAnsi="Segoe UI" w:cs="Segoe UI"/>
          <w:color w:val="373E3F"/>
          <w:spacing w:val="2"/>
        </w:rPr>
        <w:t>get(</w:t>
      </w:r>
      <w:proofErr w:type="gramEnd"/>
      <w:r>
        <w:rPr>
          <w:rFonts w:ascii="Segoe UI" w:hAnsi="Segoe UI" w:cs="Segoe UI"/>
          <w:color w:val="373E3F"/>
          <w:spacing w:val="2"/>
        </w:rPr>
        <w:t xml:space="preserve">) method until we get the response. For the second future object, we wait for the response only for 2 seconds and if we do not get within 2 seconds, then </w:t>
      </w:r>
      <w:proofErr w:type="spellStart"/>
      <w:r>
        <w:rPr>
          <w:rFonts w:ascii="Segoe UI" w:hAnsi="Segoe UI" w:cs="Segoe UI"/>
          <w:color w:val="373E3F"/>
          <w:spacing w:val="2"/>
        </w:rPr>
        <w:t>the</w:t>
      </w:r>
      <w:proofErr w:type="spellEnd"/>
      <w:r>
        <w:rPr>
          <w:rFonts w:ascii="Segoe UI" w:hAnsi="Segoe UI" w:cs="Segoe UI"/>
          <w:color w:val="373E3F"/>
          <w:spacing w:val="2"/>
        </w:rPr>
        <w:t xml:space="preserve"> </w:t>
      </w:r>
      <w:proofErr w:type="gramStart"/>
      <w:r>
        <w:rPr>
          <w:rFonts w:ascii="Segoe UI" w:hAnsi="Segoe UI" w:cs="Segoe UI"/>
          <w:color w:val="373E3F"/>
          <w:spacing w:val="2"/>
        </w:rPr>
        <w:t>get(</w:t>
      </w:r>
      <w:proofErr w:type="gramEnd"/>
      <w:r>
        <w:rPr>
          <w:rFonts w:ascii="Segoe UI" w:hAnsi="Segoe UI" w:cs="Segoe UI"/>
          <w:color w:val="373E3F"/>
          <w:spacing w:val="2"/>
        </w:rPr>
        <w:t xml:space="preserve">) method </w:t>
      </w:r>
      <w:r>
        <w:rPr>
          <w:rFonts w:ascii="Segoe UI" w:hAnsi="Segoe UI" w:cs="Segoe UI"/>
          <w:color w:val="373E3F"/>
          <w:spacing w:val="2"/>
        </w:rPr>
        <w:lastRenderedPageBreak/>
        <w:t xml:space="preserve">throws </w:t>
      </w:r>
      <w:proofErr w:type="spellStart"/>
      <w:r>
        <w:rPr>
          <w:rFonts w:ascii="Segoe UI" w:hAnsi="Segoe UI" w:cs="Segoe UI"/>
          <w:color w:val="373E3F"/>
          <w:spacing w:val="2"/>
        </w:rPr>
        <w:t>TimeoutException</w:t>
      </w:r>
      <w:proofErr w:type="spellEnd"/>
      <w:r>
        <w:rPr>
          <w:rFonts w:ascii="Segoe UI" w:hAnsi="Segoe UI" w:cs="Segoe UI"/>
          <w:color w:val="373E3F"/>
          <w:spacing w:val="2"/>
        </w:rPr>
        <w:t xml:space="preserve">. We can also use the </w:t>
      </w:r>
      <w:proofErr w:type="spellStart"/>
      <w:proofErr w:type="gramStart"/>
      <w:r>
        <w:rPr>
          <w:rFonts w:ascii="Segoe UI" w:hAnsi="Segoe UI" w:cs="Segoe UI"/>
          <w:color w:val="373E3F"/>
          <w:spacing w:val="2"/>
        </w:rPr>
        <w:t>isDone</w:t>
      </w:r>
      <w:proofErr w:type="spellEnd"/>
      <w:r>
        <w:rPr>
          <w:rFonts w:ascii="Segoe UI" w:hAnsi="Segoe UI" w:cs="Segoe UI"/>
          <w:color w:val="373E3F"/>
          <w:spacing w:val="2"/>
        </w:rPr>
        <w:t>(</w:t>
      </w:r>
      <w:proofErr w:type="gramEnd"/>
      <w:r>
        <w:rPr>
          <w:rFonts w:ascii="Segoe UI" w:hAnsi="Segoe UI" w:cs="Segoe UI"/>
          <w:color w:val="373E3F"/>
          <w:spacing w:val="2"/>
        </w:rPr>
        <w:t xml:space="preserve">) method or </w:t>
      </w:r>
      <w:proofErr w:type="spellStart"/>
      <w:r>
        <w:rPr>
          <w:rFonts w:ascii="Segoe UI" w:hAnsi="Segoe UI" w:cs="Segoe UI"/>
          <w:color w:val="373E3F"/>
          <w:spacing w:val="2"/>
        </w:rPr>
        <w:t>isCancelled</w:t>
      </w:r>
      <w:proofErr w:type="spellEnd"/>
      <w:r>
        <w:rPr>
          <w:rFonts w:ascii="Segoe UI" w:hAnsi="Segoe UI" w:cs="Segoe UI"/>
          <w:color w:val="373E3F"/>
          <w:spacing w:val="2"/>
        </w:rPr>
        <w:t>() method to find out whether the executors have completed or cancelled.</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36. List the key annotations that are present in the JAX-RS API?</w:t>
      </w:r>
    </w:p>
    <w:p w:rsidR="000E25ED" w:rsidRDefault="000E25ED" w:rsidP="000E25ED">
      <w:pPr>
        <w:numPr>
          <w:ilvl w:val="0"/>
          <w:numId w:val="19"/>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@Path - This specifies the relative URI path to the REST resource.</w:t>
      </w:r>
    </w:p>
    <w:p w:rsidR="000E25ED" w:rsidRDefault="000E25ED" w:rsidP="000E25ED">
      <w:pPr>
        <w:numPr>
          <w:ilvl w:val="0"/>
          <w:numId w:val="19"/>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@GET - This is a request method designator which is corresponding to the HTTP GET requests. They process GET requests.</w:t>
      </w:r>
    </w:p>
    <w:p w:rsidR="000E25ED" w:rsidRDefault="000E25ED" w:rsidP="000E25ED">
      <w:pPr>
        <w:numPr>
          <w:ilvl w:val="0"/>
          <w:numId w:val="19"/>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@POST - This is a request method designator which is corresponding to the HTTP POST requests. They process POST requests.</w:t>
      </w:r>
    </w:p>
    <w:p w:rsidR="000E25ED" w:rsidRDefault="000E25ED" w:rsidP="000E25ED">
      <w:pPr>
        <w:numPr>
          <w:ilvl w:val="0"/>
          <w:numId w:val="19"/>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@PUT - This is a request method designator which is corresponding to the HTTP PUT requests. They process PUT requests.</w:t>
      </w:r>
    </w:p>
    <w:p w:rsidR="000E25ED" w:rsidRDefault="000E25ED" w:rsidP="000E25ED">
      <w:pPr>
        <w:numPr>
          <w:ilvl w:val="0"/>
          <w:numId w:val="19"/>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@DELETE - This is a request method designator which is corresponding to the HTTP DELETE requests. They process DELETE requests.</w:t>
      </w:r>
    </w:p>
    <w:p w:rsidR="000E25ED" w:rsidRDefault="000E25ED" w:rsidP="000E25ED">
      <w:pPr>
        <w:numPr>
          <w:ilvl w:val="0"/>
          <w:numId w:val="19"/>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@HEAD - This is a request method designator which is corresponding to the HTTP HEAD requests. They process HEAD requests.</w:t>
      </w:r>
    </w:p>
    <w:p w:rsidR="000E25ED" w:rsidRDefault="000E25ED" w:rsidP="000E25ED">
      <w:pPr>
        <w:numPr>
          <w:ilvl w:val="0"/>
          <w:numId w:val="19"/>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w:t>
      </w:r>
      <w:proofErr w:type="spellStart"/>
      <w:r>
        <w:rPr>
          <w:rFonts w:ascii="Segoe UI" w:hAnsi="Segoe UI" w:cs="Segoe UI"/>
          <w:color w:val="1A3D3C"/>
          <w:spacing w:val="2"/>
        </w:rPr>
        <w:t>PathParam</w:t>
      </w:r>
      <w:proofErr w:type="spellEnd"/>
      <w:r>
        <w:rPr>
          <w:rFonts w:ascii="Segoe UI" w:hAnsi="Segoe UI" w:cs="Segoe UI"/>
          <w:color w:val="1A3D3C"/>
          <w:spacing w:val="2"/>
        </w:rPr>
        <w:t xml:space="preserve"> - This is the URI path parameter that helps developers to extract the parameters from the URI and use them in the resource class/methods.</w:t>
      </w:r>
    </w:p>
    <w:p w:rsidR="000E25ED" w:rsidRDefault="000E25ED" w:rsidP="000E25ED">
      <w:pPr>
        <w:numPr>
          <w:ilvl w:val="0"/>
          <w:numId w:val="19"/>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w:t>
      </w:r>
      <w:proofErr w:type="spellStart"/>
      <w:r>
        <w:rPr>
          <w:rFonts w:ascii="Segoe UI" w:hAnsi="Segoe UI" w:cs="Segoe UI"/>
          <w:color w:val="1A3D3C"/>
          <w:spacing w:val="2"/>
        </w:rPr>
        <w:t>QueryParam</w:t>
      </w:r>
      <w:proofErr w:type="spellEnd"/>
      <w:r>
        <w:rPr>
          <w:rFonts w:ascii="Segoe UI" w:hAnsi="Segoe UI" w:cs="Segoe UI"/>
          <w:color w:val="1A3D3C"/>
          <w:spacing w:val="2"/>
        </w:rPr>
        <w:t xml:space="preserve"> - This is the URI query parameter that helps developers extract the query parameters from the URI and use them in the resource class/methods.</w:t>
      </w:r>
    </w:p>
    <w:p w:rsidR="000E25ED" w:rsidRDefault="000E25ED" w:rsidP="000E25ED">
      <w:pPr>
        <w:numPr>
          <w:ilvl w:val="0"/>
          <w:numId w:val="19"/>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@Produces - This specifies what MIME media types of the resource representations are produced and sent to the client as a response.</w:t>
      </w:r>
    </w:p>
    <w:p w:rsidR="000E25ED" w:rsidRDefault="000E25ED" w:rsidP="000E25ED">
      <w:pPr>
        <w:numPr>
          <w:ilvl w:val="0"/>
          <w:numId w:val="19"/>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@Consumes - This specifies which MIME media types of the resource representations are accepted or consumed by the server from the client.</w:t>
      </w:r>
    </w:p>
    <w:p w:rsidR="000E25ED" w:rsidRDefault="000E25ED" w:rsidP="000E25ED">
      <w:pPr>
        <w:pStyle w:val="Heading2"/>
        <w:shd w:val="clear" w:color="auto" w:fill="FFFFFF"/>
        <w:rPr>
          <w:rFonts w:ascii="Segoe UI" w:hAnsi="Segoe UI" w:cs="Segoe UI"/>
          <w:color w:val="1A3D3C"/>
          <w:spacing w:val="2"/>
        </w:rPr>
      </w:pPr>
      <w:r>
        <w:rPr>
          <w:rFonts w:ascii="Segoe UI" w:hAnsi="Segoe UI" w:cs="Segoe UI"/>
          <w:color w:val="1A3D3C"/>
          <w:spacing w:val="2"/>
        </w:rPr>
        <w:t xml:space="preserve">Spring </w:t>
      </w:r>
      <w:proofErr w:type="spellStart"/>
      <w:r>
        <w:rPr>
          <w:rFonts w:ascii="Segoe UI" w:hAnsi="Segoe UI" w:cs="Segoe UI"/>
          <w:color w:val="1A3D3C"/>
          <w:spacing w:val="2"/>
        </w:rPr>
        <w:t>RESTful</w:t>
      </w:r>
      <w:proofErr w:type="spellEnd"/>
      <w:r>
        <w:rPr>
          <w:rFonts w:ascii="Segoe UI" w:hAnsi="Segoe UI" w:cs="Segoe UI"/>
          <w:color w:val="1A3D3C"/>
          <w:spacing w:val="2"/>
        </w:rPr>
        <w:t xml:space="preserve"> Web Services Interview Questions</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 xml:space="preserve">37. Define </w:t>
      </w:r>
      <w:proofErr w:type="spellStart"/>
      <w:r>
        <w:rPr>
          <w:rFonts w:ascii="Segoe UI" w:hAnsi="Segoe UI" w:cs="Segoe UI"/>
          <w:color w:val="1A3D3C"/>
          <w:spacing w:val="2"/>
        </w:rPr>
        <w:t>RestTemplate</w:t>
      </w:r>
      <w:proofErr w:type="spellEnd"/>
      <w:r>
        <w:rPr>
          <w:rFonts w:ascii="Segoe UI" w:hAnsi="Segoe UI" w:cs="Segoe UI"/>
          <w:color w:val="1A3D3C"/>
          <w:spacing w:val="2"/>
        </w:rPr>
        <w:t xml:space="preserve"> in </w:t>
      </w:r>
      <w:proofErr w:type="gramStart"/>
      <w:r>
        <w:rPr>
          <w:rFonts w:ascii="Segoe UI" w:hAnsi="Segoe UI" w:cs="Segoe UI"/>
          <w:color w:val="1A3D3C"/>
          <w:spacing w:val="2"/>
        </w:rPr>
        <w:t>Spring</w:t>
      </w:r>
      <w:proofErr w:type="gramEnd"/>
      <w:r>
        <w:rPr>
          <w:rFonts w:ascii="Segoe UI" w:hAnsi="Segoe UI" w:cs="Segoe UI"/>
          <w:color w:val="1A3D3C"/>
          <w:spacing w:val="2"/>
        </w:rPr>
        <w:t>.</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 xml:space="preserve">The </w:t>
      </w:r>
      <w:proofErr w:type="spellStart"/>
      <w:r>
        <w:rPr>
          <w:rFonts w:ascii="Segoe UI" w:hAnsi="Segoe UI" w:cs="Segoe UI"/>
          <w:color w:val="373E3F"/>
          <w:spacing w:val="2"/>
        </w:rPr>
        <w:t>RestTemplate</w:t>
      </w:r>
      <w:proofErr w:type="spellEnd"/>
      <w:r>
        <w:rPr>
          <w:rFonts w:ascii="Segoe UI" w:hAnsi="Segoe UI" w:cs="Segoe UI"/>
          <w:color w:val="373E3F"/>
          <w:spacing w:val="2"/>
        </w:rPr>
        <w:t xml:space="preserve"> is the main class meant for the client-side access for Spring-based </w:t>
      </w:r>
      <w:proofErr w:type="spellStart"/>
      <w:r>
        <w:rPr>
          <w:rFonts w:ascii="Segoe UI" w:hAnsi="Segoe UI" w:cs="Segoe UI"/>
          <w:color w:val="373E3F"/>
          <w:spacing w:val="2"/>
        </w:rPr>
        <w:t>RESTful</w:t>
      </w:r>
      <w:proofErr w:type="spellEnd"/>
      <w:r>
        <w:rPr>
          <w:rFonts w:ascii="Segoe UI" w:hAnsi="Segoe UI" w:cs="Segoe UI"/>
          <w:color w:val="373E3F"/>
          <w:spacing w:val="2"/>
        </w:rPr>
        <w:t xml:space="preserve"> services. The communication to the server is accomplished using the REST constraints. This is similar to other template classes such as </w:t>
      </w:r>
      <w:proofErr w:type="spellStart"/>
      <w:r>
        <w:rPr>
          <w:rFonts w:ascii="Segoe UI" w:hAnsi="Segoe UI" w:cs="Segoe UI"/>
          <w:color w:val="373E3F"/>
          <w:spacing w:val="2"/>
        </w:rPr>
        <w:t>JdbcTemplate</w:t>
      </w:r>
      <w:proofErr w:type="spellEnd"/>
      <w:r>
        <w:rPr>
          <w:rFonts w:ascii="Segoe UI" w:hAnsi="Segoe UI" w:cs="Segoe UI"/>
          <w:color w:val="373E3F"/>
          <w:spacing w:val="2"/>
        </w:rPr>
        <w:t xml:space="preserve">, </w:t>
      </w:r>
      <w:proofErr w:type="spellStart"/>
      <w:r>
        <w:rPr>
          <w:rFonts w:ascii="Segoe UI" w:hAnsi="Segoe UI" w:cs="Segoe UI"/>
          <w:color w:val="373E3F"/>
          <w:spacing w:val="2"/>
        </w:rPr>
        <w:t>HibernateTemplate</w:t>
      </w:r>
      <w:proofErr w:type="spellEnd"/>
      <w:r>
        <w:rPr>
          <w:rFonts w:ascii="Segoe UI" w:hAnsi="Segoe UI" w:cs="Segoe UI"/>
          <w:color w:val="373E3F"/>
          <w:spacing w:val="2"/>
        </w:rPr>
        <w:t xml:space="preserve">, etc provided by </w:t>
      </w:r>
      <w:proofErr w:type="gramStart"/>
      <w:r>
        <w:rPr>
          <w:rFonts w:ascii="Segoe UI" w:hAnsi="Segoe UI" w:cs="Segoe UI"/>
          <w:color w:val="373E3F"/>
          <w:spacing w:val="2"/>
        </w:rPr>
        <w:t>Spring</w:t>
      </w:r>
      <w:proofErr w:type="gramEnd"/>
      <w:r>
        <w:rPr>
          <w:rFonts w:ascii="Segoe UI" w:hAnsi="Segoe UI" w:cs="Segoe UI"/>
          <w:color w:val="373E3F"/>
          <w:spacing w:val="2"/>
        </w:rPr>
        <w:t xml:space="preserve">. The </w:t>
      </w:r>
      <w:proofErr w:type="spellStart"/>
      <w:r>
        <w:rPr>
          <w:rFonts w:ascii="Segoe UI" w:hAnsi="Segoe UI" w:cs="Segoe UI"/>
          <w:color w:val="373E3F"/>
          <w:spacing w:val="2"/>
        </w:rPr>
        <w:t>RestTemplate</w:t>
      </w:r>
      <w:proofErr w:type="spellEnd"/>
      <w:r>
        <w:rPr>
          <w:rFonts w:ascii="Segoe UI" w:hAnsi="Segoe UI" w:cs="Segoe UI"/>
          <w:color w:val="373E3F"/>
          <w:spacing w:val="2"/>
        </w:rPr>
        <w:t xml:space="preserve"> provides high-level implementation details for the HTTP Methods like GET, POST, PUT, etc, and gives the methods to communicate using the URI template, URI path </w:t>
      </w:r>
      <w:proofErr w:type="spellStart"/>
      <w:r>
        <w:rPr>
          <w:rFonts w:ascii="Segoe UI" w:hAnsi="Segoe UI" w:cs="Segoe UI"/>
          <w:color w:val="373E3F"/>
          <w:spacing w:val="2"/>
        </w:rPr>
        <w:t>params</w:t>
      </w:r>
      <w:proofErr w:type="spellEnd"/>
      <w:r>
        <w:rPr>
          <w:rFonts w:ascii="Segoe UI" w:hAnsi="Segoe UI" w:cs="Segoe UI"/>
          <w:color w:val="373E3F"/>
          <w:spacing w:val="2"/>
        </w:rPr>
        <w:t>, request/response types, request object, etc as part of arguments.</w:t>
      </w:r>
    </w:p>
    <w:p w:rsidR="000E25ED" w:rsidRDefault="000E25ED" w:rsidP="000E25ED">
      <w:pPr>
        <w:numPr>
          <w:ilvl w:val="0"/>
          <w:numId w:val="2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lastRenderedPageBreak/>
        <w:t>Commonly used annotations like </w:t>
      </w:r>
      <w:r>
        <w:rPr>
          <w:rStyle w:val="HTMLCode"/>
          <w:rFonts w:eastAsiaTheme="minorEastAsia"/>
          <w:color w:val="E01E5A"/>
          <w:spacing w:val="2"/>
        </w:rPr>
        <w:t>@</w:t>
      </w:r>
      <w:proofErr w:type="spellStart"/>
      <w:r>
        <w:rPr>
          <w:rStyle w:val="HTMLCode"/>
          <w:rFonts w:eastAsiaTheme="minorEastAsia"/>
          <w:color w:val="E01E5A"/>
          <w:spacing w:val="2"/>
        </w:rPr>
        <w:t>GetMapping</w:t>
      </w:r>
      <w:proofErr w:type="spellEnd"/>
      <w:r>
        <w:rPr>
          <w:rFonts w:ascii="Segoe UI" w:hAnsi="Segoe UI" w:cs="Segoe UI"/>
          <w:color w:val="1A3D3C"/>
          <w:spacing w:val="2"/>
        </w:rPr>
        <w:t>, </w:t>
      </w:r>
      <w:r>
        <w:rPr>
          <w:rStyle w:val="HTMLCode"/>
          <w:rFonts w:eastAsiaTheme="minorEastAsia"/>
          <w:color w:val="E01E5A"/>
          <w:spacing w:val="2"/>
        </w:rPr>
        <w:t>@</w:t>
      </w:r>
      <w:proofErr w:type="spellStart"/>
      <w:r>
        <w:rPr>
          <w:rStyle w:val="HTMLCode"/>
          <w:rFonts w:eastAsiaTheme="minorEastAsia"/>
          <w:color w:val="E01E5A"/>
          <w:spacing w:val="2"/>
        </w:rPr>
        <w:t>PostMapping</w:t>
      </w:r>
      <w:proofErr w:type="spellEnd"/>
      <w:r>
        <w:rPr>
          <w:rFonts w:ascii="Segoe UI" w:hAnsi="Segoe UI" w:cs="Segoe UI"/>
          <w:color w:val="1A3D3C"/>
          <w:spacing w:val="2"/>
        </w:rPr>
        <w:t>, </w:t>
      </w:r>
      <w:r>
        <w:rPr>
          <w:rStyle w:val="HTMLCode"/>
          <w:rFonts w:eastAsiaTheme="minorEastAsia"/>
          <w:color w:val="E01E5A"/>
          <w:spacing w:val="2"/>
        </w:rPr>
        <w:t>@</w:t>
      </w:r>
      <w:proofErr w:type="spellStart"/>
      <w:r>
        <w:rPr>
          <w:rStyle w:val="HTMLCode"/>
          <w:rFonts w:eastAsiaTheme="minorEastAsia"/>
          <w:color w:val="E01E5A"/>
          <w:spacing w:val="2"/>
        </w:rPr>
        <w:t>PutMapping</w:t>
      </w:r>
      <w:proofErr w:type="spellEnd"/>
      <w:r>
        <w:rPr>
          <w:rFonts w:ascii="Segoe UI" w:hAnsi="Segoe UI" w:cs="Segoe UI"/>
          <w:color w:val="1A3D3C"/>
          <w:spacing w:val="2"/>
        </w:rPr>
        <w:t xml:space="preserve">, etc are provided by this class from Spring 4.3. Prior to that, </w:t>
      </w:r>
      <w:proofErr w:type="gramStart"/>
      <w:r>
        <w:rPr>
          <w:rFonts w:ascii="Segoe UI" w:hAnsi="Segoe UI" w:cs="Segoe UI"/>
          <w:color w:val="1A3D3C"/>
          <w:spacing w:val="2"/>
        </w:rPr>
        <w:t>Spring</w:t>
      </w:r>
      <w:proofErr w:type="gramEnd"/>
      <w:r>
        <w:rPr>
          <w:rFonts w:ascii="Segoe UI" w:hAnsi="Segoe UI" w:cs="Segoe UI"/>
          <w:color w:val="1A3D3C"/>
          <w:spacing w:val="2"/>
        </w:rPr>
        <w:t xml:space="preserve"> provided (and still provides) </w:t>
      </w:r>
      <w:r>
        <w:rPr>
          <w:rStyle w:val="HTMLCode"/>
          <w:rFonts w:eastAsiaTheme="minorEastAsia"/>
          <w:color w:val="E01E5A"/>
          <w:spacing w:val="2"/>
        </w:rPr>
        <w:t>@</w:t>
      </w:r>
      <w:proofErr w:type="spellStart"/>
      <w:r>
        <w:rPr>
          <w:rStyle w:val="HTMLCode"/>
          <w:rFonts w:eastAsiaTheme="minorEastAsia"/>
          <w:color w:val="E01E5A"/>
          <w:spacing w:val="2"/>
        </w:rPr>
        <w:t>RequestMapping</w:t>
      </w:r>
      <w:proofErr w:type="spellEnd"/>
      <w:r>
        <w:rPr>
          <w:rFonts w:ascii="Segoe UI" w:hAnsi="Segoe UI" w:cs="Segoe UI"/>
          <w:color w:val="1A3D3C"/>
          <w:spacing w:val="2"/>
        </w:rPr>
        <w:t> annotation to indicate what methods were being used.</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38. What is the use of @</w:t>
      </w:r>
      <w:proofErr w:type="spellStart"/>
      <w:r>
        <w:rPr>
          <w:rFonts w:ascii="Segoe UI" w:hAnsi="Segoe UI" w:cs="Segoe UI"/>
          <w:color w:val="1A3D3C"/>
          <w:spacing w:val="2"/>
        </w:rPr>
        <w:t>RequestMapping</w:t>
      </w:r>
      <w:proofErr w:type="spellEnd"/>
      <w:r>
        <w:rPr>
          <w:rFonts w:ascii="Segoe UI" w:hAnsi="Segoe UI" w:cs="Segoe UI"/>
          <w:color w:val="1A3D3C"/>
          <w:spacing w:val="2"/>
        </w:rPr>
        <w:t>?</w:t>
      </w:r>
    </w:p>
    <w:p w:rsidR="000E25ED" w:rsidRDefault="000E25ED" w:rsidP="000E25ED">
      <w:pPr>
        <w:numPr>
          <w:ilvl w:val="0"/>
          <w:numId w:val="21"/>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The annotation is used for mapping requests to specific handler classes or methods.</w:t>
      </w:r>
    </w:p>
    <w:p w:rsidR="000E25ED" w:rsidRDefault="000E25ED" w:rsidP="000E25ED">
      <w:pPr>
        <w:numPr>
          <w:ilvl w:val="0"/>
          <w:numId w:val="21"/>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 xml:space="preserve">In spring, all the incoming web request routing is handled by Dispatcher </w:t>
      </w:r>
      <w:proofErr w:type="spellStart"/>
      <w:r>
        <w:rPr>
          <w:rFonts w:ascii="Segoe UI" w:hAnsi="Segoe UI" w:cs="Segoe UI"/>
          <w:color w:val="1A3D3C"/>
          <w:spacing w:val="2"/>
        </w:rPr>
        <w:t>Servlet</w:t>
      </w:r>
      <w:proofErr w:type="spellEnd"/>
      <w:r>
        <w:rPr>
          <w:rFonts w:ascii="Segoe UI" w:hAnsi="Segoe UI" w:cs="Segoe UI"/>
          <w:color w:val="1A3D3C"/>
          <w:spacing w:val="2"/>
        </w:rPr>
        <w:t xml:space="preserve">. When it gets the request, it determines which controller is meant for processing the request by means of request handlers. The Dispatcher </w:t>
      </w:r>
      <w:proofErr w:type="spellStart"/>
      <w:r>
        <w:rPr>
          <w:rFonts w:ascii="Segoe UI" w:hAnsi="Segoe UI" w:cs="Segoe UI"/>
          <w:color w:val="1A3D3C"/>
          <w:spacing w:val="2"/>
        </w:rPr>
        <w:t>Servlet</w:t>
      </w:r>
      <w:proofErr w:type="spellEnd"/>
      <w:r>
        <w:rPr>
          <w:rFonts w:ascii="Segoe UI" w:hAnsi="Segoe UI" w:cs="Segoe UI"/>
          <w:color w:val="1A3D3C"/>
          <w:spacing w:val="2"/>
        </w:rPr>
        <w:t xml:space="preserve"> scans all the classes annotated with @Controller. The process of routing requests depends on @</w:t>
      </w:r>
      <w:proofErr w:type="spellStart"/>
      <w:r>
        <w:rPr>
          <w:rFonts w:ascii="Segoe UI" w:hAnsi="Segoe UI" w:cs="Segoe UI"/>
          <w:color w:val="1A3D3C"/>
          <w:spacing w:val="2"/>
        </w:rPr>
        <w:t>RequestMapping</w:t>
      </w:r>
      <w:proofErr w:type="spellEnd"/>
      <w:r>
        <w:rPr>
          <w:rFonts w:ascii="Segoe UI" w:hAnsi="Segoe UI" w:cs="Segoe UI"/>
          <w:color w:val="1A3D3C"/>
          <w:spacing w:val="2"/>
        </w:rPr>
        <w:t xml:space="preserve"> annotations that are declared inside the controller classes and their methods.</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39. What are the differences between the annotations @Controller and @</w:t>
      </w:r>
      <w:proofErr w:type="spellStart"/>
      <w:r>
        <w:rPr>
          <w:rFonts w:ascii="Segoe UI" w:hAnsi="Segoe UI" w:cs="Segoe UI"/>
          <w:color w:val="1A3D3C"/>
          <w:spacing w:val="2"/>
        </w:rPr>
        <w:t>RestController</w:t>
      </w:r>
      <w:proofErr w:type="spellEnd"/>
      <w:r>
        <w:rPr>
          <w:rFonts w:ascii="Segoe UI" w:hAnsi="Segoe UI" w:cs="Segoe UI"/>
          <w:color w:val="1A3D3C"/>
          <w:spacing w:val="2"/>
        </w:rPr>
        <w:t>?</w:t>
      </w:r>
    </w:p>
    <w:tbl>
      <w:tblPr>
        <w:tblW w:w="0" w:type="auto"/>
        <w:tblCellSpacing w:w="15" w:type="dxa"/>
        <w:tblCellMar>
          <w:top w:w="15" w:type="dxa"/>
          <w:left w:w="15" w:type="dxa"/>
          <w:bottom w:w="15" w:type="dxa"/>
          <w:right w:w="15" w:type="dxa"/>
        </w:tblCellMar>
        <w:tblLook w:val="04A0"/>
      </w:tblPr>
      <w:tblGrid>
        <w:gridCol w:w="7301"/>
        <w:gridCol w:w="5749"/>
      </w:tblGrid>
      <w:tr w:rsidR="000E25ED" w:rsidTr="000E25ED">
        <w:trPr>
          <w:tblHeader/>
          <w:tblCellSpacing w:w="15" w:type="dxa"/>
        </w:trPr>
        <w:tc>
          <w:tcPr>
            <w:tcW w:w="0" w:type="auto"/>
            <w:shd w:val="clear" w:color="auto" w:fill="CDD5E4"/>
            <w:noWrap/>
            <w:vAlign w:val="center"/>
            <w:hideMark/>
          </w:tcPr>
          <w:p w:rsidR="000E25ED" w:rsidRDefault="000E25ED">
            <w:pPr>
              <w:rPr>
                <w:rFonts w:ascii="Segoe UI" w:hAnsi="Segoe UI" w:cs="Segoe UI"/>
                <w:b/>
                <w:bCs/>
                <w:sz w:val="24"/>
                <w:szCs w:val="24"/>
              </w:rPr>
            </w:pPr>
            <w:r>
              <w:rPr>
                <w:rFonts w:ascii="Segoe UI" w:hAnsi="Segoe UI" w:cs="Segoe UI"/>
                <w:b/>
                <w:bCs/>
              </w:rPr>
              <w:t>@Controller </w:t>
            </w:r>
          </w:p>
        </w:tc>
        <w:tc>
          <w:tcPr>
            <w:tcW w:w="0" w:type="auto"/>
            <w:shd w:val="clear" w:color="auto" w:fill="CDD5E4"/>
            <w:noWrap/>
            <w:vAlign w:val="center"/>
            <w:hideMark/>
          </w:tcPr>
          <w:p w:rsidR="000E25ED" w:rsidRDefault="000E25ED">
            <w:pPr>
              <w:rPr>
                <w:rFonts w:ascii="Segoe UI" w:hAnsi="Segoe UI" w:cs="Segoe UI"/>
                <w:b/>
                <w:bCs/>
                <w:sz w:val="24"/>
                <w:szCs w:val="24"/>
              </w:rPr>
            </w:pPr>
            <w:r>
              <w:rPr>
                <w:rFonts w:ascii="Segoe UI" w:hAnsi="Segoe UI" w:cs="Segoe UI"/>
                <w:b/>
                <w:bCs/>
              </w:rPr>
              <w:t>@</w:t>
            </w:r>
            <w:proofErr w:type="spellStart"/>
            <w:r>
              <w:rPr>
                <w:rFonts w:ascii="Segoe UI" w:hAnsi="Segoe UI" w:cs="Segoe UI"/>
                <w:b/>
                <w:bCs/>
              </w:rPr>
              <w:t>RestController</w:t>
            </w:r>
            <w:proofErr w:type="spellEnd"/>
          </w:p>
        </w:tc>
      </w:tr>
      <w:tr w:rsidR="000E25ED" w:rsidTr="000E25ED">
        <w:trPr>
          <w:tblCellSpacing w:w="15" w:type="dxa"/>
        </w:trPr>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Mostly used traditional Spring MVC service. </w:t>
            </w:r>
          </w:p>
        </w:tc>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 xml:space="preserve">Represents </w:t>
            </w:r>
            <w:proofErr w:type="spellStart"/>
            <w:r>
              <w:rPr>
                <w:rFonts w:ascii="Segoe UI" w:hAnsi="Segoe UI" w:cs="Segoe UI"/>
              </w:rPr>
              <w:t>RESTful</w:t>
            </w:r>
            <w:proofErr w:type="spellEnd"/>
            <w:r>
              <w:rPr>
                <w:rFonts w:ascii="Segoe UI" w:hAnsi="Segoe UI" w:cs="Segoe UI"/>
              </w:rPr>
              <w:t xml:space="preserve"> web service in Spring.</w:t>
            </w:r>
          </w:p>
        </w:tc>
      </w:tr>
      <w:tr w:rsidR="000E25ED" w:rsidTr="000E25ED">
        <w:trPr>
          <w:tblCellSpacing w:w="15" w:type="dxa"/>
        </w:trPr>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 xml:space="preserve">It is mostly used in Spring MVC service where model data needs to </w:t>
            </w:r>
            <w:proofErr w:type="gramStart"/>
            <w:r>
              <w:rPr>
                <w:rFonts w:ascii="Segoe UI" w:hAnsi="Segoe UI" w:cs="Segoe UI"/>
              </w:rPr>
              <w:t>rendered</w:t>
            </w:r>
            <w:proofErr w:type="gramEnd"/>
            <w:r>
              <w:rPr>
                <w:rFonts w:ascii="Segoe UI" w:hAnsi="Segoe UI" w:cs="Segoe UI"/>
              </w:rPr>
              <w:t xml:space="preserve"> using view.</w:t>
            </w:r>
          </w:p>
        </w:tc>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 xml:space="preserve">It is used in case of </w:t>
            </w:r>
            <w:proofErr w:type="spellStart"/>
            <w:r>
              <w:rPr>
                <w:rFonts w:ascii="Segoe UI" w:hAnsi="Segoe UI" w:cs="Segoe UI"/>
              </w:rPr>
              <w:t>RESTful</w:t>
            </w:r>
            <w:proofErr w:type="spellEnd"/>
            <w:r>
              <w:rPr>
                <w:rFonts w:ascii="Segoe UI" w:hAnsi="Segoe UI" w:cs="Segoe UI"/>
              </w:rPr>
              <w:t xml:space="preserve"> web service that returns object values bound to response body.</w:t>
            </w:r>
          </w:p>
        </w:tc>
      </w:tr>
      <w:tr w:rsidR="000E25ED" w:rsidTr="000E25ED">
        <w:trPr>
          <w:tblCellSpacing w:w="15" w:type="dxa"/>
        </w:trPr>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 xml:space="preserve">If response values need to be converted through </w:t>
            </w:r>
            <w:proofErr w:type="spellStart"/>
            <w:r>
              <w:rPr>
                <w:rFonts w:ascii="Segoe UI" w:hAnsi="Segoe UI" w:cs="Segoe UI"/>
              </w:rPr>
              <w:t>HttpMessageConverters</w:t>
            </w:r>
            <w:proofErr w:type="spellEnd"/>
            <w:r>
              <w:rPr>
                <w:rFonts w:ascii="Segoe UI" w:hAnsi="Segoe UI" w:cs="Segoe UI"/>
              </w:rPr>
              <w:t xml:space="preserve"> and sent via response object, extra annotation @</w:t>
            </w:r>
            <w:proofErr w:type="spellStart"/>
            <w:r>
              <w:rPr>
                <w:rFonts w:ascii="Segoe UI" w:hAnsi="Segoe UI" w:cs="Segoe UI"/>
              </w:rPr>
              <w:t>ResponseBody</w:t>
            </w:r>
            <w:proofErr w:type="spellEnd"/>
            <w:r>
              <w:rPr>
                <w:rFonts w:ascii="Segoe UI" w:hAnsi="Segoe UI" w:cs="Segoe UI"/>
              </w:rPr>
              <w:t xml:space="preserve"> needs to be used on the class or the method handlers.</w:t>
            </w:r>
          </w:p>
        </w:tc>
        <w:tc>
          <w:tcPr>
            <w:tcW w:w="0" w:type="auto"/>
            <w:shd w:val="clear" w:color="auto" w:fill="F2F6FD"/>
            <w:vAlign w:val="center"/>
            <w:hideMark/>
          </w:tcPr>
          <w:p w:rsidR="000E25ED" w:rsidRDefault="000E25ED">
            <w:pPr>
              <w:rPr>
                <w:rFonts w:ascii="Segoe UI" w:hAnsi="Segoe UI" w:cs="Segoe UI"/>
                <w:sz w:val="24"/>
                <w:szCs w:val="24"/>
              </w:rPr>
            </w:pPr>
            <w:r>
              <w:rPr>
                <w:rFonts w:ascii="Segoe UI" w:hAnsi="Segoe UI" w:cs="Segoe UI"/>
              </w:rPr>
              <w:t>The default behavior of the @</w:t>
            </w:r>
            <w:proofErr w:type="spellStart"/>
            <w:r>
              <w:rPr>
                <w:rFonts w:ascii="Segoe UI" w:hAnsi="Segoe UI" w:cs="Segoe UI"/>
              </w:rPr>
              <w:t>RestController</w:t>
            </w:r>
            <w:proofErr w:type="spellEnd"/>
            <w:r>
              <w:rPr>
                <w:rFonts w:ascii="Segoe UI" w:hAnsi="Segoe UI" w:cs="Segoe UI"/>
              </w:rPr>
              <w:t xml:space="preserve"> needs to be written on the response body because it is the combination of @Controller and @</w:t>
            </w:r>
            <w:proofErr w:type="spellStart"/>
            <w:r>
              <w:rPr>
                <w:rFonts w:ascii="Segoe UI" w:hAnsi="Segoe UI" w:cs="Segoe UI"/>
              </w:rPr>
              <w:t>ResponseBody</w:t>
            </w:r>
            <w:proofErr w:type="spellEnd"/>
            <w:r>
              <w:rPr>
                <w:rFonts w:ascii="Segoe UI" w:hAnsi="Segoe UI" w:cs="Segoe UI"/>
              </w:rPr>
              <w:t>.</w:t>
            </w:r>
          </w:p>
        </w:tc>
      </w:tr>
      <w:tr w:rsidR="000E25ED" w:rsidTr="000E25ED">
        <w:trPr>
          <w:tblCellSpacing w:w="15" w:type="dxa"/>
        </w:trPr>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@Controller provides control and flexibility over how the response needs to be sent.</w:t>
            </w:r>
          </w:p>
        </w:tc>
        <w:tc>
          <w:tcPr>
            <w:tcW w:w="0" w:type="auto"/>
            <w:shd w:val="clear" w:color="auto" w:fill="E4EEFF"/>
            <w:vAlign w:val="center"/>
            <w:hideMark/>
          </w:tcPr>
          <w:p w:rsidR="000E25ED" w:rsidRDefault="000E25ED">
            <w:pPr>
              <w:rPr>
                <w:rFonts w:ascii="Segoe UI" w:hAnsi="Segoe UI" w:cs="Segoe UI"/>
                <w:sz w:val="24"/>
                <w:szCs w:val="24"/>
              </w:rPr>
            </w:pPr>
            <w:r>
              <w:rPr>
                <w:rFonts w:ascii="Segoe UI" w:hAnsi="Segoe UI" w:cs="Segoe UI"/>
              </w:rPr>
              <w:t>@</w:t>
            </w:r>
            <w:proofErr w:type="spellStart"/>
            <w:r>
              <w:rPr>
                <w:rFonts w:ascii="Segoe UI" w:hAnsi="Segoe UI" w:cs="Segoe UI"/>
              </w:rPr>
              <w:t>RestController</w:t>
            </w:r>
            <w:proofErr w:type="spellEnd"/>
            <w:r>
              <w:rPr>
                <w:rFonts w:ascii="Segoe UI" w:hAnsi="Segoe UI" w:cs="Segoe UI"/>
              </w:rPr>
              <w:t xml:space="preserve"> annotation has no such flexibility and writes all the results to the response body.</w:t>
            </w:r>
          </w:p>
        </w:tc>
      </w:tr>
    </w:tbl>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lastRenderedPageBreak/>
        <w:t>40. What does the annotation @</w:t>
      </w:r>
      <w:proofErr w:type="spellStart"/>
      <w:r>
        <w:rPr>
          <w:rFonts w:ascii="Segoe UI" w:hAnsi="Segoe UI" w:cs="Segoe UI"/>
          <w:color w:val="1A3D3C"/>
          <w:spacing w:val="2"/>
        </w:rPr>
        <w:t>PathVariable</w:t>
      </w:r>
      <w:proofErr w:type="spellEnd"/>
      <w:r>
        <w:rPr>
          <w:rFonts w:ascii="Segoe UI" w:hAnsi="Segoe UI" w:cs="Segoe UI"/>
          <w:color w:val="1A3D3C"/>
          <w:spacing w:val="2"/>
        </w:rPr>
        <w:t xml:space="preserve"> do?</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w:t>
      </w:r>
      <w:proofErr w:type="spellStart"/>
      <w:r>
        <w:rPr>
          <w:rFonts w:ascii="Segoe UI" w:hAnsi="Segoe UI" w:cs="Segoe UI"/>
          <w:color w:val="373E3F"/>
          <w:spacing w:val="2"/>
        </w:rPr>
        <w:t>PathVariable</w:t>
      </w:r>
      <w:proofErr w:type="spellEnd"/>
      <w:r>
        <w:rPr>
          <w:rFonts w:ascii="Segoe UI" w:hAnsi="Segoe UI" w:cs="Segoe UI"/>
          <w:color w:val="373E3F"/>
          <w:spacing w:val="2"/>
        </w:rPr>
        <w:t xml:space="preserve"> annotation is used for passing the parameter with the URL that is required to get the data. Spring MVC provides support for URL customization for data retrieval using @</w:t>
      </w:r>
      <w:proofErr w:type="spellStart"/>
      <w:r>
        <w:rPr>
          <w:rFonts w:ascii="Segoe UI" w:hAnsi="Segoe UI" w:cs="Segoe UI"/>
          <w:color w:val="373E3F"/>
          <w:spacing w:val="2"/>
        </w:rPr>
        <w:t>PathVariable</w:t>
      </w:r>
      <w:proofErr w:type="spellEnd"/>
      <w:r>
        <w:rPr>
          <w:rFonts w:ascii="Segoe UI" w:hAnsi="Segoe UI" w:cs="Segoe UI"/>
          <w:color w:val="373E3F"/>
          <w:spacing w:val="2"/>
        </w:rPr>
        <w:t xml:space="preserve"> annotation.</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 xml:space="preserve">41. </w:t>
      </w:r>
      <w:proofErr w:type="gramStart"/>
      <w:r>
        <w:rPr>
          <w:rFonts w:ascii="Segoe UI" w:hAnsi="Segoe UI" w:cs="Segoe UI"/>
          <w:color w:val="1A3D3C"/>
          <w:spacing w:val="2"/>
        </w:rPr>
        <w:t>Is</w:t>
      </w:r>
      <w:proofErr w:type="gramEnd"/>
      <w:r>
        <w:rPr>
          <w:rFonts w:ascii="Segoe UI" w:hAnsi="Segoe UI" w:cs="Segoe UI"/>
          <w:color w:val="1A3D3C"/>
          <w:spacing w:val="2"/>
        </w:rPr>
        <w:t xml:space="preserve"> it necessary to keep Spring MVC in the </w:t>
      </w:r>
      <w:proofErr w:type="spellStart"/>
      <w:r>
        <w:rPr>
          <w:rFonts w:ascii="Segoe UI" w:hAnsi="Segoe UI" w:cs="Segoe UI"/>
          <w:color w:val="1A3D3C"/>
          <w:spacing w:val="2"/>
        </w:rPr>
        <w:t>classpath</w:t>
      </w:r>
      <w:proofErr w:type="spellEnd"/>
      <w:r>
        <w:rPr>
          <w:rFonts w:ascii="Segoe UI" w:hAnsi="Segoe UI" w:cs="Segoe UI"/>
          <w:color w:val="1A3D3C"/>
          <w:spacing w:val="2"/>
        </w:rPr>
        <w:t xml:space="preserve"> for developing </w:t>
      </w:r>
      <w:proofErr w:type="spellStart"/>
      <w:r>
        <w:rPr>
          <w:rFonts w:ascii="Segoe UI" w:hAnsi="Segoe UI" w:cs="Segoe UI"/>
          <w:color w:val="1A3D3C"/>
          <w:spacing w:val="2"/>
        </w:rPr>
        <w:t>RESTful</w:t>
      </w:r>
      <w:proofErr w:type="spellEnd"/>
      <w:r>
        <w:rPr>
          <w:rFonts w:ascii="Segoe UI" w:hAnsi="Segoe UI" w:cs="Segoe UI"/>
          <w:color w:val="1A3D3C"/>
          <w:spacing w:val="2"/>
        </w:rPr>
        <w:t xml:space="preserve"> web services?</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Yes. </w:t>
      </w:r>
      <w:hyperlink r:id="rId15" w:tgtFrame="_blank" w:history="1">
        <w:r>
          <w:rPr>
            <w:rStyle w:val="Strong"/>
            <w:rFonts w:ascii="Segoe UI" w:hAnsi="Segoe UI" w:cs="Segoe UI"/>
            <w:color w:val="0B65BF"/>
            <w:spacing w:val="2"/>
          </w:rPr>
          <w:t>Spring MVC</w:t>
        </w:r>
      </w:hyperlink>
      <w:r>
        <w:rPr>
          <w:rFonts w:ascii="Segoe UI" w:hAnsi="Segoe UI" w:cs="Segoe UI"/>
          <w:color w:val="373E3F"/>
          <w:spacing w:val="2"/>
        </w:rPr>
        <w:t xml:space="preserve"> needs to be on the </w:t>
      </w:r>
      <w:proofErr w:type="spellStart"/>
      <w:r>
        <w:rPr>
          <w:rFonts w:ascii="Segoe UI" w:hAnsi="Segoe UI" w:cs="Segoe UI"/>
          <w:color w:val="373E3F"/>
          <w:spacing w:val="2"/>
        </w:rPr>
        <w:t>classpath</w:t>
      </w:r>
      <w:proofErr w:type="spellEnd"/>
      <w:r>
        <w:rPr>
          <w:rFonts w:ascii="Segoe UI" w:hAnsi="Segoe UI" w:cs="Segoe UI"/>
          <w:color w:val="373E3F"/>
          <w:spacing w:val="2"/>
        </w:rPr>
        <w:t xml:space="preserve"> of the application while developing </w:t>
      </w:r>
      <w:proofErr w:type="spellStart"/>
      <w:r>
        <w:rPr>
          <w:rFonts w:ascii="Segoe UI" w:hAnsi="Segoe UI" w:cs="Segoe UI"/>
          <w:color w:val="373E3F"/>
          <w:spacing w:val="2"/>
        </w:rPr>
        <w:t>RESTful</w:t>
      </w:r>
      <w:proofErr w:type="spellEnd"/>
      <w:r>
        <w:rPr>
          <w:rFonts w:ascii="Segoe UI" w:hAnsi="Segoe UI" w:cs="Segoe UI"/>
          <w:color w:val="373E3F"/>
          <w:spacing w:val="2"/>
        </w:rPr>
        <w:t xml:space="preserve"> web services using </w:t>
      </w:r>
      <w:proofErr w:type="gramStart"/>
      <w:r>
        <w:rPr>
          <w:rFonts w:ascii="Segoe UI" w:hAnsi="Segoe UI" w:cs="Segoe UI"/>
          <w:color w:val="373E3F"/>
          <w:spacing w:val="2"/>
        </w:rPr>
        <w:t>Spring</w:t>
      </w:r>
      <w:proofErr w:type="gramEnd"/>
      <w:r>
        <w:rPr>
          <w:rFonts w:ascii="Segoe UI" w:hAnsi="Segoe UI" w:cs="Segoe UI"/>
          <w:color w:val="373E3F"/>
          <w:spacing w:val="2"/>
        </w:rPr>
        <w:t>. This is because, the Spring MVC provides the necessary annotations like @</w:t>
      </w:r>
      <w:proofErr w:type="spellStart"/>
      <w:r>
        <w:rPr>
          <w:rFonts w:ascii="Segoe UI" w:hAnsi="Segoe UI" w:cs="Segoe UI"/>
          <w:color w:val="373E3F"/>
          <w:spacing w:val="2"/>
        </w:rPr>
        <w:t>RestController</w:t>
      </w:r>
      <w:proofErr w:type="spellEnd"/>
      <w:r>
        <w:rPr>
          <w:rFonts w:ascii="Segoe UI" w:hAnsi="Segoe UI" w:cs="Segoe UI"/>
          <w:color w:val="373E3F"/>
          <w:spacing w:val="2"/>
        </w:rPr>
        <w:t>, @</w:t>
      </w:r>
      <w:proofErr w:type="spellStart"/>
      <w:r>
        <w:rPr>
          <w:rFonts w:ascii="Segoe UI" w:hAnsi="Segoe UI" w:cs="Segoe UI"/>
          <w:color w:val="373E3F"/>
          <w:spacing w:val="2"/>
        </w:rPr>
        <w:t>RequestBody</w:t>
      </w:r>
      <w:proofErr w:type="spellEnd"/>
      <w:r>
        <w:rPr>
          <w:rFonts w:ascii="Segoe UI" w:hAnsi="Segoe UI" w:cs="Segoe UI"/>
          <w:color w:val="373E3F"/>
          <w:spacing w:val="2"/>
        </w:rPr>
        <w:t>, @</w:t>
      </w:r>
      <w:proofErr w:type="spellStart"/>
      <w:r>
        <w:rPr>
          <w:rFonts w:ascii="Segoe UI" w:hAnsi="Segoe UI" w:cs="Segoe UI"/>
          <w:color w:val="373E3F"/>
          <w:spacing w:val="2"/>
        </w:rPr>
        <w:t>PathVariable</w:t>
      </w:r>
      <w:proofErr w:type="spellEnd"/>
      <w:r>
        <w:rPr>
          <w:rFonts w:ascii="Segoe UI" w:hAnsi="Segoe UI" w:cs="Segoe UI"/>
          <w:color w:val="373E3F"/>
          <w:spacing w:val="2"/>
        </w:rPr>
        <w:t xml:space="preserve">, etc. Hence the spring-mvc.jar needs to be on the </w:t>
      </w:r>
      <w:proofErr w:type="spellStart"/>
      <w:r>
        <w:rPr>
          <w:rFonts w:ascii="Segoe UI" w:hAnsi="Segoe UI" w:cs="Segoe UI"/>
          <w:color w:val="373E3F"/>
          <w:spacing w:val="2"/>
        </w:rPr>
        <w:t>classpath</w:t>
      </w:r>
      <w:proofErr w:type="spellEnd"/>
      <w:r>
        <w:rPr>
          <w:rFonts w:ascii="Segoe UI" w:hAnsi="Segoe UI" w:cs="Segoe UI"/>
          <w:color w:val="373E3F"/>
          <w:spacing w:val="2"/>
        </w:rPr>
        <w:t xml:space="preserve"> or the corresponding Maven entry in the pom.xml.</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 xml:space="preserve">42. Define </w:t>
      </w:r>
      <w:proofErr w:type="spellStart"/>
      <w:r>
        <w:rPr>
          <w:rFonts w:ascii="Segoe UI" w:hAnsi="Segoe UI" w:cs="Segoe UI"/>
          <w:color w:val="1A3D3C"/>
          <w:spacing w:val="2"/>
        </w:rPr>
        <w:t>HttpMessageConverter</w:t>
      </w:r>
      <w:proofErr w:type="spellEnd"/>
      <w:r>
        <w:rPr>
          <w:rFonts w:ascii="Segoe UI" w:hAnsi="Segoe UI" w:cs="Segoe UI"/>
          <w:color w:val="1A3D3C"/>
          <w:spacing w:val="2"/>
        </w:rPr>
        <w:t xml:space="preserve"> in terms of Spring REST?</w:t>
      </w:r>
    </w:p>
    <w:p w:rsidR="000E25ED" w:rsidRDefault="000E25ED" w:rsidP="000E25ED">
      <w:pPr>
        <w:pStyle w:val="NormalWeb"/>
        <w:shd w:val="clear" w:color="auto" w:fill="FFFFFF"/>
        <w:rPr>
          <w:rFonts w:ascii="Segoe UI" w:hAnsi="Segoe UI" w:cs="Segoe UI"/>
          <w:color w:val="373E3F"/>
          <w:spacing w:val="2"/>
        </w:rPr>
      </w:pPr>
      <w:proofErr w:type="spellStart"/>
      <w:r>
        <w:rPr>
          <w:rFonts w:ascii="Segoe UI" w:hAnsi="Segoe UI" w:cs="Segoe UI"/>
          <w:color w:val="373E3F"/>
          <w:spacing w:val="2"/>
        </w:rPr>
        <w:t>HttpMessageConverter</w:t>
      </w:r>
      <w:proofErr w:type="spellEnd"/>
      <w:r>
        <w:rPr>
          <w:rFonts w:ascii="Segoe UI" w:hAnsi="Segoe UI" w:cs="Segoe UI"/>
          <w:color w:val="373E3F"/>
          <w:spacing w:val="2"/>
        </w:rPr>
        <w:t xml:space="preserve"> is a strategic interface that specified a converter for conversion between HTTP Requests and responses. Spring REST uses the </w:t>
      </w:r>
      <w:proofErr w:type="spellStart"/>
      <w:r>
        <w:rPr>
          <w:rFonts w:ascii="Segoe UI" w:hAnsi="Segoe UI" w:cs="Segoe UI"/>
          <w:color w:val="373E3F"/>
          <w:spacing w:val="2"/>
        </w:rPr>
        <w:t>HttpMessageConverter</w:t>
      </w:r>
      <w:proofErr w:type="spellEnd"/>
      <w:r>
        <w:rPr>
          <w:rFonts w:ascii="Segoe UI" w:hAnsi="Segoe UI" w:cs="Segoe UI"/>
          <w:color w:val="373E3F"/>
          <w:spacing w:val="2"/>
        </w:rPr>
        <w:t xml:space="preserve"> for converting responses to various data formats like JSON, XML, etc. Spring makes use of the “Accept” header for determining the type of content the client expects. Based on this, </w:t>
      </w:r>
      <w:proofErr w:type="gramStart"/>
      <w:r>
        <w:rPr>
          <w:rFonts w:ascii="Segoe UI" w:hAnsi="Segoe UI" w:cs="Segoe UI"/>
          <w:color w:val="373E3F"/>
          <w:spacing w:val="2"/>
        </w:rPr>
        <w:t>Spring</w:t>
      </w:r>
      <w:proofErr w:type="gramEnd"/>
      <w:r>
        <w:rPr>
          <w:rFonts w:ascii="Segoe UI" w:hAnsi="Segoe UI" w:cs="Segoe UI"/>
          <w:color w:val="373E3F"/>
          <w:spacing w:val="2"/>
        </w:rPr>
        <w:t xml:space="preserve"> would find the registered message converter interface that is capable of this conversion.</w:t>
      </w:r>
    </w:p>
    <w:p w:rsidR="000E25ED" w:rsidRDefault="000E25ED" w:rsidP="000E25ED">
      <w:pPr>
        <w:pStyle w:val="Heading2"/>
        <w:shd w:val="clear" w:color="auto" w:fill="FFFFFF"/>
        <w:rPr>
          <w:rFonts w:ascii="Segoe UI" w:hAnsi="Segoe UI" w:cs="Segoe UI"/>
          <w:color w:val="1A3D3C"/>
          <w:spacing w:val="2"/>
        </w:rPr>
      </w:pPr>
      <w:r>
        <w:rPr>
          <w:rFonts w:ascii="Segoe UI" w:hAnsi="Segoe UI" w:cs="Segoe UI"/>
          <w:color w:val="1A3D3C"/>
          <w:spacing w:val="2"/>
        </w:rPr>
        <w:t>Conclusion</w:t>
      </w:r>
    </w:p>
    <w:p w:rsidR="000E25ED" w:rsidRDefault="000E25ED" w:rsidP="000E25ED">
      <w:pPr>
        <w:pStyle w:val="Heading3"/>
        <w:shd w:val="clear" w:color="auto" w:fill="FFFFFF"/>
        <w:rPr>
          <w:rFonts w:ascii="Segoe UI" w:hAnsi="Segoe UI" w:cs="Segoe UI"/>
          <w:color w:val="1A3D3C"/>
          <w:spacing w:val="2"/>
        </w:rPr>
      </w:pPr>
      <w:r>
        <w:rPr>
          <w:rFonts w:ascii="Segoe UI" w:hAnsi="Segoe UI" w:cs="Segoe UI"/>
          <w:color w:val="1A3D3C"/>
          <w:spacing w:val="2"/>
        </w:rPr>
        <w:t>43. Conclusion</w:t>
      </w:r>
    </w:p>
    <w:p w:rsidR="000E25ED" w:rsidRDefault="000E25ED" w:rsidP="000E25ED">
      <w:pPr>
        <w:pStyle w:val="NormalWeb"/>
        <w:shd w:val="clear" w:color="auto" w:fill="FFFFFF"/>
        <w:rPr>
          <w:rFonts w:ascii="Segoe UI" w:hAnsi="Segoe UI" w:cs="Segoe UI"/>
          <w:color w:val="373E3F"/>
          <w:spacing w:val="2"/>
        </w:rPr>
      </w:pPr>
      <w:r>
        <w:rPr>
          <w:rFonts w:ascii="Segoe UI" w:hAnsi="Segoe UI" w:cs="Segoe UI"/>
          <w:color w:val="373E3F"/>
          <w:spacing w:val="2"/>
        </w:rPr>
        <w:t xml:space="preserve">We have seen what are the most commonly asked questions on </w:t>
      </w:r>
      <w:proofErr w:type="spellStart"/>
      <w:r>
        <w:rPr>
          <w:rFonts w:ascii="Segoe UI" w:hAnsi="Segoe UI" w:cs="Segoe UI"/>
          <w:color w:val="373E3F"/>
          <w:spacing w:val="2"/>
        </w:rPr>
        <w:t>RESTful</w:t>
      </w:r>
      <w:proofErr w:type="spellEnd"/>
      <w:r>
        <w:rPr>
          <w:rFonts w:ascii="Segoe UI" w:hAnsi="Segoe UI" w:cs="Segoe UI"/>
          <w:color w:val="373E3F"/>
          <w:spacing w:val="2"/>
        </w:rPr>
        <w:t xml:space="preserve"> web services during an interview. REST APIs have become a very important tool in the software industry. Developing </w:t>
      </w:r>
      <w:proofErr w:type="spellStart"/>
      <w:r>
        <w:rPr>
          <w:rFonts w:ascii="Segoe UI" w:hAnsi="Segoe UI" w:cs="Segoe UI"/>
          <w:color w:val="373E3F"/>
          <w:spacing w:val="2"/>
        </w:rPr>
        <w:t>RESTful</w:t>
      </w:r>
      <w:proofErr w:type="spellEnd"/>
      <w:r>
        <w:rPr>
          <w:rFonts w:ascii="Segoe UI" w:hAnsi="Segoe UI" w:cs="Segoe UI"/>
          <w:color w:val="373E3F"/>
          <w:spacing w:val="2"/>
        </w:rPr>
        <w:t xml:space="preserve"> web services that are scalable and easily maintainable is considered an art. As the industry trends increase, the REST architecture would become more concrete and the demand for developers who know the development of </w:t>
      </w:r>
      <w:proofErr w:type="spellStart"/>
      <w:r>
        <w:rPr>
          <w:rFonts w:ascii="Segoe UI" w:hAnsi="Segoe UI" w:cs="Segoe UI"/>
          <w:color w:val="373E3F"/>
          <w:spacing w:val="2"/>
        </w:rPr>
        <w:t>RESTful</w:t>
      </w:r>
      <w:proofErr w:type="spellEnd"/>
      <w:r>
        <w:rPr>
          <w:rFonts w:ascii="Segoe UI" w:hAnsi="Segoe UI" w:cs="Segoe UI"/>
          <w:color w:val="373E3F"/>
          <w:spacing w:val="2"/>
        </w:rPr>
        <w:t xml:space="preserve"> web services would increase steadily.</w:t>
      </w:r>
    </w:p>
    <w:p w:rsidR="000E25ED" w:rsidRDefault="000E25ED" w:rsidP="000E25ED">
      <w:pPr>
        <w:pStyle w:val="Heading1"/>
      </w:pPr>
      <w:proofErr w:type="gramStart"/>
      <w:r>
        <w:lastRenderedPageBreak/>
        <w:t>2.</w:t>
      </w:r>
      <w:r w:rsidR="00AC6909">
        <w:t>Guru99</w:t>
      </w:r>
      <w:proofErr w:type="gramEnd"/>
      <w:r w:rsidR="00AC6909">
        <w:t>: 15Q</w:t>
      </w:r>
    </w:p>
    <w:p w:rsidR="00AC6909" w:rsidRDefault="00AC6909" w:rsidP="00AC6909"/>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b/>
          <w:bCs/>
          <w:color w:val="222222"/>
          <w:sz w:val="27"/>
        </w:rPr>
        <w:t>1) Explain what is REST and RESTFUL?</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 xml:space="preserve">REST represents </w:t>
      </w:r>
      <w:proofErr w:type="spellStart"/>
      <w:r w:rsidRPr="00AC6909">
        <w:rPr>
          <w:rFonts w:ascii="Arial" w:eastAsia="Times New Roman" w:hAnsi="Arial" w:cs="Arial"/>
          <w:color w:val="222222"/>
          <w:sz w:val="27"/>
          <w:szCs w:val="27"/>
        </w:rPr>
        <w:t>REpresentational</w:t>
      </w:r>
      <w:proofErr w:type="spellEnd"/>
      <w:r w:rsidRPr="00AC6909">
        <w:rPr>
          <w:rFonts w:ascii="Arial" w:eastAsia="Times New Roman" w:hAnsi="Arial" w:cs="Arial"/>
          <w:color w:val="222222"/>
          <w:sz w:val="27"/>
          <w:szCs w:val="27"/>
        </w:rPr>
        <w:t xml:space="preserve"> State Transfer; it is a relatively new aspect of writing web API.</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 xml:space="preserve">RESTFUL is referred for web services written by applying REST architectural concept are called </w:t>
      </w:r>
      <w:proofErr w:type="spellStart"/>
      <w:r w:rsidRPr="00AC6909">
        <w:rPr>
          <w:rFonts w:ascii="Arial" w:eastAsia="Times New Roman" w:hAnsi="Arial" w:cs="Arial"/>
          <w:color w:val="222222"/>
          <w:sz w:val="27"/>
          <w:szCs w:val="27"/>
        </w:rPr>
        <w:t>RESTful</w:t>
      </w:r>
      <w:proofErr w:type="spellEnd"/>
      <w:r w:rsidRPr="00AC6909">
        <w:rPr>
          <w:rFonts w:ascii="Arial" w:eastAsia="Times New Roman" w:hAnsi="Arial" w:cs="Arial"/>
          <w:color w:val="222222"/>
          <w:sz w:val="27"/>
          <w:szCs w:val="27"/>
        </w:rPr>
        <w:t xml:space="preserve"> services, it focuses on system resources and how state of resource should be transported over HTTP protocol to different clients written in different language. In RESTFUL web service HTTP methods like GET, POST, PUT and DELETE can be used to perform CRUD operations.</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b/>
          <w:bCs/>
          <w:color w:val="222222"/>
          <w:sz w:val="27"/>
        </w:rPr>
        <w:t>2) Explain the architectural style for creating web API?</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 xml:space="preserve">The architectural style for creating web </w:t>
      </w:r>
      <w:proofErr w:type="spellStart"/>
      <w:proofErr w:type="gramStart"/>
      <w:r w:rsidRPr="00AC6909">
        <w:rPr>
          <w:rFonts w:ascii="Arial" w:eastAsia="Times New Roman" w:hAnsi="Arial" w:cs="Arial"/>
          <w:color w:val="222222"/>
          <w:sz w:val="27"/>
          <w:szCs w:val="27"/>
        </w:rPr>
        <w:t>api</w:t>
      </w:r>
      <w:proofErr w:type="spellEnd"/>
      <w:proofErr w:type="gramEnd"/>
      <w:r w:rsidRPr="00AC6909">
        <w:rPr>
          <w:rFonts w:ascii="Arial" w:eastAsia="Times New Roman" w:hAnsi="Arial" w:cs="Arial"/>
          <w:color w:val="222222"/>
          <w:sz w:val="27"/>
          <w:szCs w:val="27"/>
        </w:rPr>
        <w:t xml:space="preserve"> are</w:t>
      </w:r>
    </w:p>
    <w:p w:rsidR="00AC6909" w:rsidRPr="00AC6909" w:rsidRDefault="00AC6909" w:rsidP="00AC6909">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HTTP for client server communication</w:t>
      </w:r>
    </w:p>
    <w:p w:rsidR="00AC6909" w:rsidRPr="00AC6909" w:rsidRDefault="00AC6909" w:rsidP="00AC6909">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XML/JSON as formatting language</w:t>
      </w:r>
    </w:p>
    <w:p w:rsidR="00AC6909" w:rsidRPr="00AC6909" w:rsidRDefault="00AC6909" w:rsidP="00AC6909">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Simple URI as the address for the services</w:t>
      </w:r>
    </w:p>
    <w:p w:rsidR="00AC6909" w:rsidRPr="00AC6909" w:rsidRDefault="00AC6909" w:rsidP="00AC6909">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Stateless communication</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b/>
          <w:bCs/>
          <w:color w:val="222222"/>
          <w:sz w:val="27"/>
        </w:rPr>
        <w:t>3) Mention what tools are required to test your web API?</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proofErr w:type="gramStart"/>
      <w:r w:rsidRPr="00AC6909">
        <w:rPr>
          <w:rFonts w:ascii="Arial" w:eastAsia="Times New Roman" w:hAnsi="Arial" w:cs="Arial"/>
          <w:color w:val="222222"/>
          <w:sz w:val="27"/>
          <w:szCs w:val="27"/>
        </w:rPr>
        <w:t xml:space="preserve">SOAPUI tool for SOAP WS and Firefox “poster” </w:t>
      </w:r>
      <w:proofErr w:type="spellStart"/>
      <w:r w:rsidRPr="00AC6909">
        <w:rPr>
          <w:rFonts w:ascii="Arial" w:eastAsia="Times New Roman" w:hAnsi="Arial" w:cs="Arial"/>
          <w:color w:val="222222"/>
          <w:sz w:val="27"/>
          <w:szCs w:val="27"/>
        </w:rPr>
        <w:t>plugin</w:t>
      </w:r>
      <w:proofErr w:type="spellEnd"/>
      <w:r w:rsidRPr="00AC6909">
        <w:rPr>
          <w:rFonts w:ascii="Arial" w:eastAsia="Times New Roman" w:hAnsi="Arial" w:cs="Arial"/>
          <w:color w:val="222222"/>
          <w:sz w:val="27"/>
          <w:szCs w:val="27"/>
        </w:rPr>
        <w:t xml:space="preserve"> for RESTFUL services.</w:t>
      </w:r>
      <w:proofErr w:type="gramEnd"/>
    </w:p>
    <w:p w:rsidR="00AC6909" w:rsidRPr="00AC6909" w:rsidRDefault="00AC6909" w:rsidP="00AC6909">
      <w:pPr>
        <w:spacing w:after="0" w:line="240" w:lineRule="auto"/>
        <w:rPr>
          <w:rFonts w:ascii="Times New Roman" w:eastAsia="Times New Roman" w:hAnsi="Times New Roman" w:cs="Times New Roman"/>
          <w:sz w:val="24"/>
          <w:szCs w:val="24"/>
        </w:rPr>
      </w:pPr>
      <w:r w:rsidRPr="00AC6909">
        <w:rPr>
          <w:rFonts w:ascii="Arial" w:eastAsia="Times New Roman" w:hAnsi="Arial" w:cs="Arial"/>
          <w:color w:val="222222"/>
          <w:sz w:val="27"/>
          <w:szCs w:val="27"/>
        </w:rPr>
        <w:br/>
      </w:r>
      <w:r w:rsidRPr="00AC6909">
        <w:rPr>
          <w:rFonts w:ascii="Arial" w:eastAsia="Times New Roman" w:hAnsi="Arial" w:cs="Arial"/>
          <w:b/>
          <w:bCs/>
          <w:color w:val="222222"/>
          <w:sz w:val="27"/>
        </w:rPr>
        <w:t>4) Mention what are the HTTP methods supported by REST?</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HTTP methods supported by REST are:</w:t>
      </w:r>
    </w:p>
    <w:p w:rsidR="00AC6909" w:rsidRPr="00AC6909" w:rsidRDefault="00AC6909" w:rsidP="00AC6909">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b/>
          <w:bCs/>
          <w:color w:val="222222"/>
          <w:sz w:val="27"/>
        </w:rPr>
        <w:t>GET: </w:t>
      </w:r>
      <w:r w:rsidRPr="00AC6909">
        <w:rPr>
          <w:rFonts w:ascii="Arial" w:eastAsia="Times New Roman" w:hAnsi="Arial" w:cs="Arial"/>
          <w:color w:val="222222"/>
          <w:sz w:val="27"/>
          <w:szCs w:val="27"/>
        </w:rPr>
        <w:t>It requests a resource at the request URL. It should not contain a request body as it will be discarded. Maybe it can be cached locally or on the server.</w:t>
      </w:r>
    </w:p>
    <w:p w:rsidR="00AC6909" w:rsidRPr="00AC6909" w:rsidRDefault="00AC6909" w:rsidP="00AC6909">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b/>
          <w:bCs/>
          <w:color w:val="222222"/>
          <w:sz w:val="27"/>
        </w:rPr>
        <w:lastRenderedPageBreak/>
        <w:t>POST: </w:t>
      </w:r>
      <w:r w:rsidRPr="00AC6909">
        <w:rPr>
          <w:rFonts w:ascii="Arial" w:eastAsia="Times New Roman" w:hAnsi="Arial" w:cs="Arial"/>
          <w:color w:val="222222"/>
          <w:sz w:val="27"/>
          <w:szCs w:val="27"/>
        </w:rPr>
        <w:t>It submits information to the service for processing; it should typically return the modified or new resource</w:t>
      </w:r>
    </w:p>
    <w:p w:rsidR="00AC6909" w:rsidRPr="00AC6909" w:rsidRDefault="00AC6909" w:rsidP="00AC6909">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b/>
          <w:bCs/>
          <w:color w:val="222222"/>
          <w:sz w:val="27"/>
        </w:rPr>
        <w:t>PUT: </w:t>
      </w:r>
      <w:r w:rsidRPr="00AC6909">
        <w:rPr>
          <w:rFonts w:ascii="Arial" w:eastAsia="Times New Roman" w:hAnsi="Arial" w:cs="Arial"/>
          <w:color w:val="222222"/>
          <w:sz w:val="27"/>
          <w:szCs w:val="27"/>
        </w:rPr>
        <w:t>At the request URL it update the resource</w:t>
      </w:r>
    </w:p>
    <w:p w:rsidR="00AC6909" w:rsidRPr="00AC6909" w:rsidRDefault="00AC6909" w:rsidP="00AC6909">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b/>
          <w:bCs/>
          <w:color w:val="222222"/>
          <w:sz w:val="27"/>
        </w:rPr>
        <w:t>DELETE: </w:t>
      </w:r>
      <w:r w:rsidRPr="00AC6909">
        <w:rPr>
          <w:rFonts w:ascii="Arial" w:eastAsia="Times New Roman" w:hAnsi="Arial" w:cs="Arial"/>
          <w:color w:val="222222"/>
          <w:sz w:val="27"/>
          <w:szCs w:val="27"/>
        </w:rPr>
        <w:t>At the request URL it removes the resource</w:t>
      </w:r>
    </w:p>
    <w:p w:rsidR="00AC6909" w:rsidRPr="00AC6909" w:rsidRDefault="00AC6909" w:rsidP="00AC6909">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b/>
          <w:bCs/>
          <w:color w:val="222222"/>
          <w:sz w:val="27"/>
        </w:rPr>
        <w:t>OPTIONS: </w:t>
      </w:r>
      <w:r w:rsidRPr="00AC6909">
        <w:rPr>
          <w:rFonts w:ascii="Arial" w:eastAsia="Times New Roman" w:hAnsi="Arial" w:cs="Arial"/>
          <w:color w:val="222222"/>
          <w:sz w:val="27"/>
          <w:szCs w:val="27"/>
        </w:rPr>
        <w:t>It indicates which techniques are supported</w:t>
      </w:r>
    </w:p>
    <w:p w:rsidR="00AC6909" w:rsidRPr="00AC6909" w:rsidRDefault="00AC6909" w:rsidP="00AC6909">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b/>
          <w:bCs/>
          <w:color w:val="222222"/>
          <w:sz w:val="27"/>
        </w:rPr>
        <w:t>HEAD: </w:t>
      </w:r>
      <w:r w:rsidRPr="00AC6909">
        <w:rPr>
          <w:rFonts w:ascii="Arial" w:eastAsia="Times New Roman" w:hAnsi="Arial" w:cs="Arial"/>
          <w:color w:val="222222"/>
          <w:sz w:val="27"/>
          <w:szCs w:val="27"/>
        </w:rPr>
        <w:t>About the request URL it returns meta information</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b/>
          <w:bCs/>
          <w:color w:val="222222"/>
          <w:sz w:val="27"/>
        </w:rPr>
        <w:t>5) Mention whether you can use GET request instead of PUT to create a resource?</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No, you are not supposed to use PUT for GET. GET operations should only have view rights, while PUT resource is used for updating a data.</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b/>
          <w:bCs/>
          <w:color w:val="222222"/>
          <w:sz w:val="27"/>
        </w:rPr>
        <w:t xml:space="preserve">6) Mention what are resources in </w:t>
      </w:r>
      <w:proofErr w:type="gramStart"/>
      <w:r w:rsidRPr="00AC6909">
        <w:rPr>
          <w:rFonts w:ascii="Arial" w:eastAsia="Times New Roman" w:hAnsi="Arial" w:cs="Arial"/>
          <w:b/>
          <w:bCs/>
          <w:color w:val="222222"/>
          <w:sz w:val="27"/>
        </w:rPr>
        <w:t>a REST</w:t>
      </w:r>
      <w:proofErr w:type="gramEnd"/>
      <w:r w:rsidRPr="00AC6909">
        <w:rPr>
          <w:rFonts w:ascii="Arial" w:eastAsia="Times New Roman" w:hAnsi="Arial" w:cs="Arial"/>
          <w:b/>
          <w:bCs/>
          <w:color w:val="222222"/>
          <w:sz w:val="27"/>
        </w:rPr>
        <w:t xml:space="preserve"> architecture?</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 xml:space="preserve">Resources are identified by logical URLs; it is the key element of a </w:t>
      </w:r>
      <w:proofErr w:type="spellStart"/>
      <w:r w:rsidRPr="00AC6909">
        <w:rPr>
          <w:rFonts w:ascii="Arial" w:eastAsia="Times New Roman" w:hAnsi="Arial" w:cs="Arial"/>
          <w:color w:val="222222"/>
          <w:sz w:val="27"/>
          <w:szCs w:val="27"/>
        </w:rPr>
        <w:t>RESTful</w:t>
      </w:r>
      <w:proofErr w:type="spellEnd"/>
      <w:r w:rsidRPr="00AC6909">
        <w:rPr>
          <w:rFonts w:ascii="Arial" w:eastAsia="Times New Roman" w:hAnsi="Arial" w:cs="Arial"/>
          <w:color w:val="222222"/>
          <w:sz w:val="27"/>
          <w:szCs w:val="27"/>
        </w:rPr>
        <w:t xml:space="preserve"> design. Unlike, SOAP web services in REST, you view the product data as a resource and this resource should contain all the required information.</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b/>
          <w:bCs/>
          <w:color w:val="222222"/>
          <w:sz w:val="27"/>
        </w:rPr>
        <w:t>7) Mention what is the difference between AJAX and REST?</w:t>
      </w:r>
    </w:p>
    <w:tbl>
      <w:tblPr>
        <w:tblW w:w="12632" w:type="dxa"/>
        <w:shd w:val="clear" w:color="auto" w:fill="FFFFFF"/>
        <w:tblCellMar>
          <w:top w:w="15" w:type="dxa"/>
          <w:left w:w="15" w:type="dxa"/>
          <w:bottom w:w="15" w:type="dxa"/>
          <w:right w:w="15" w:type="dxa"/>
        </w:tblCellMar>
        <w:tblLook w:val="04A0"/>
      </w:tblPr>
      <w:tblGrid>
        <w:gridCol w:w="7142"/>
        <w:gridCol w:w="5490"/>
      </w:tblGrid>
      <w:tr w:rsidR="00AC6909" w:rsidRPr="00AC6909" w:rsidTr="00AC6909">
        <w:trPr>
          <w:tblHeader/>
        </w:trPr>
        <w:tc>
          <w:tcPr>
            <w:tcW w:w="0" w:type="auto"/>
            <w:tcBorders>
              <w:top w:val="nil"/>
              <w:left w:val="nil"/>
              <w:bottom w:val="nil"/>
              <w:right w:val="nil"/>
            </w:tcBorders>
            <w:shd w:val="clear" w:color="auto" w:fill="F9F9F9"/>
            <w:vAlign w:val="center"/>
            <w:hideMark/>
          </w:tcPr>
          <w:p w:rsidR="00AC6909" w:rsidRPr="00AC6909" w:rsidRDefault="00AC6909" w:rsidP="00AC6909">
            <w:pPr>
              <w:spacing w:after="0" w:line="240" w:lineRule="auto"/>
              <w:jc w:val="center"/>
              <w:rPr>
                <w:rFonts w:ascii="Arial" w:eastAsia="Times New Roman" w:hAnsi="Arial" w:cs="Arial"/>
                <w:b/>
                <w:bCs/>
                <w:color w:val="222222"/>
                <w:sz w:val="27"/>
                <w:szCs w:val="27"/>
              </w:rPr>
            </w:pPr>
            <w:r w:rsidRPr="00AC6909">
              <w:rPr>
                <w:rFonts w:ascii="Arial" w:eastAsia="Times New Roman" w:hAnsi="Arial" w:cs="Arial"/>
                <w:b/>
                <w:bCs/>
                <w:color w:val="222222"/>
                <w:sz w:val="27"/>
                <w:szCs w:val="27"/>
              </w:rPr>
              <w:t>AJAX</w:t>
            </w:r>
          </w:p>
        </w:tc>
        <w:tc>
          <w:tcPr>
            <w:tcW w:w="0" w:type="auto"/>
            <w:tcBorders>
              <w:top w:val="nil"/>
              <w:left w:val="nil"/>
              <w:bottom w:val="nil"/>
              <w:right w:val="nil"/>
            </w:tcBorders>
            <w:shd w:val="clear" w:color="auto" w:fill="F9F9F9"/>
            <w:vAlign w:val="center"/>
            <w:hideMark/>
          </w:tcPr>
          <w:p w:rsidR="00AC6909" w:rsidRPr="00AC6909" w:rsidRDefault="00AC6909" w:rsidP="00AC6909">
            <w:pPr>
              <w:spacing w:after="0" w:line="240" w:lineRule="auto"/>
              <w:jc w:val="center"/>
              <w:rPr>
                <w:rFonts w:ascii="Arial" w:eastAsia="Times New Roman" w:hAnsi="Arial" w:cs="Arial"/>
                <w:b/>
                <w:bCs/>
                <w:color w:val="222222"/>
                <w:sz w:val="27"/>
                <w:szCs w:val="27"/>
              </w:rPr>
            </w:pPr>
            <w:r w:rsidRPr="00AC6909">
              <w:rPr>
                <w:rFonts w:ascii="Arial" w:eastAsia="Times New Roman" w:hAnsi="Arial" w:cs="Arial"/>
                <w:b/>
                <w:bCs/>
                <w:color w:val="222222"/>
                <w:sz w:val="27"/>
                <w:szCs w:val="27"/>
              </w:rPr>
              <w:t>REST</w:t>
            </w:r>
          </w:p>
        </w:tc>
      </w:tr>
      <w:tr w:rsidR="00AC6909" w:rsidRPr="00AC6909" w:rsidTr="00AC6909">
        <w:tc>
          <w:tcPr>
            <w:tcW w:w="0" w:type="auto"/>
            <w:tcBorders>
              <w:top w:val="single" w:sz="6" w:space="0" w:color="EEEEEE"/>
              <w:left w:val="nil"/>
              <w:bottom w:val="nil"/>
              <w:right w:val="nil"/>
            </w:tcBorders>
            <w:shd w:val="clear" w:color="auto" w:fill="F9F9F9"/>
            <w:vAlign w:val="center"/>
            <w:hideMark/>
          </w:tcPr>
          <w:p w:rsidR="00AC6909" w:rsidRPr="00AC6909" w:rsidRDefault="00AC6909" w:rsidP="00AC6909">
            <w:pPr>
              <w:numPr>
                <w:ilvl w:val="0"/>
                <w:numId w:val="24"/>
              </w:numPr>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 xml:space="preserve">In Ajax, the </w:t>
            </w:r>
            <w:proofErr w:type="gramStart"/>
            <w:r w:rsidRPr="00AC6909">
              <w:rPr>
                <w:rFonts w:ascii="Arial" w:eastAsia="Times New Roman" w:hAnsi="Arial" w:cs="Arial"/>
                <w:color w:val="222222"/>
                <w:sz w:val="27"/>
                <w:szCs w:val="27"/>
              </w:rPr>
              <w:t>request are</w:t>
            </w:r>
            <w:proofErr w:type="gramEnd"/>
            <w:r w:rsidRPr="00AC6909">
              <w:rPr>
                <w:rFonts w:ascii="Arial" w:eastAsia="Times New Roman" w:hAnsi="Arial" w:cs="Arial"/>
                <w:color w:val="222222"/>
                <w:sz w:val="27"/>
                <w:szCs w:val="27"/>
              </w:rPr>
              <w:t xml:space="preserve"> sent to the server by using </w:t>
            </w:r>
            <w:proofErr w:type="spellStart"/>
            <w:r w:rsidRPr="00AC6909">
              <w:rPr>
                <w:rFonts w:ascii="Arial" w:eastAsia="Times New Roman" w:hAnsi="Arial" w:cs="Arial"/>
                <w:color w:val="222222"/>
                <w:sz w:val="27"/>
                <w:szCs w:val="27"/>
              </w:rPr>
              <w:t>XMLHttpRequest</w:t>
            </w:r>
            <w:proofErr w:type="spellEnd"/>
            <w:r w:rsidRPr="00AC6909">
              <w:rPr>
                <w:rFonts w:ascii="Arial" w:eastAsia="Times New Roman" w:hAnsi="Arial" w:cs="Arial"/>
                <w:color w:val="222222"/>
                <w:sz w:val="27"/>
                <w:szCs w:val="27"/>
              </w:rPr>
              <w:t xml:space="preserve"> objects. The response is used by the JavaScript code to dynamically alter the current page.</w:t>
            </w:r>
          </w:p>
        </w:tc>
        <w:tc>
          <w:tcPr>
            <w:tcW w:w="0" w:type="auto"/>
            <w:tcBorders>
              <w:top w:val="single" w:sz="6" w:space="0" w:color="EEEEEE"/>
              <w:left w:val="nil"/>
              <w:bottom w:val="nil"/>
              <w:right w:val="nil"/>
            </w:tcBorders>
            <w:shd w:val="clear" w:color="auto" w:fill="F9F9F9"/>
            <w:vAlign w:val="center"/>
            <w:hideMark/>
          </w:tcPr>
          <w:p w:rsidR="00AC6909" w:rsidRPr="00AC6909" w:rsidRDefault="00AC6909" w:rsidP="00AC6909">
            <w:pPr>
              <w:numPr>
                <w:ilvl w:val="0"/>
                <w:numId w:val="25"/>
              </w:numPr>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 xml:space="preserve">REST have a URL structure and a request/response pattern </w:t>
            </w:r>
            <w:proofErr w:type="gramStart"/>
            <w:r w:rsidRPr="00AC6909">
              <w:rPr>
                <w:rFonts w:ascii="Arial" w:eastAsia="Times New Roman" w:hAnsi="Arial" w:cs="Arial"/>
                <w:color w:val="222222"/>
                <w:sz w:val="27"/>
                <w:szCs w:val="27"/>
              </w:rPr>
              <w:t>the revolve</w:t>
            </w:r>
            <w:proofErr w:type="gramEnd"/>
            <w:r w:rsidRPr="00AC6909">
              <w:rPr>
                <w:rFonts w:ascii="Arial" w:eastAsia="Times New Roman" w:hAnsi="Arial" w:cs="Arial"/>
                <w:color w:val="222222"/>
                <w:sz w:val="27"/>
                <w:szCs w:val="27"/>
              </w:rPr>
              <w:t xml:space="preserve"> around the use of resources.</w:t>
            </w:r>
          </w:p>
        </w:tc>
      </w:tr>
      <w:tr w:rsidR="00AC6909" w:rsidRPr="00AC6909" w:rsidTr="00AC6909">
        <w:tc>
          <w:tcPr>
            <w:tcW w:w="0" w:type="auto"/>
            <w:tcBorders>
              <w:top w:val="single" w:sz="6" w:space="0" w:color="EEEEEE"/>
              <w:left w:val="nil"/>
              <w:bottom w:val="nil"/>
              <w:right w:val="nil"/>
            </w:tcBorders>
            <w:shd w:val="clear" w:color="auto" w:fill="FFFFFF"/>
            <w:vAlign w:val="center"/>
            <w:hideMark/>
          </w:tcPr>
          <w:p w:rsidR="00AC6909" w:rsidRPr="00AC6909" w:rsidRDefault="00AC6909" w:rsidP="00AC6909">
            <w:pPr>
              <w:numPr>
                <w:ilvl w:val="0"/>
                <w:numId w:val="26"/>
              </w:numPr>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Ajax is a set of technology; it is a technique of dynamically updating parts of UI without having to reload the page.</w:t>
            </w:r>
          </w:p>
        </w:tc>
        <w:tc>
          <w:tcPr>
            <w:tcW w:w="0" w:type="auto"/>
            <w:tcBorders>
              <w:top w:val="single" w:sz="6" w:space="0" w:color="EEEEEE"/>
              <w:left w:val="nil"/>
              <w:bottom w:val="nil"/>
              <w:right w:val="nil"/>
            </w:tcBorders>
            <w:shd w:val="clear" w:color="auto" w:fill="FFFFFF"/>
            <w:vAlign w:val="center"/>
            <w:hideMark/>
          </w:tcPr>
          <w:p w:rsidR="00AC6909" w:rsidRPr="00AC6909" w:rsidRDefault="00AC6909" w:rsidP="00AC6909">
            <w:pPr>
              <w:numPr>
                <w:ilvl w:val="0"/>
                <w:numId w:val="27"/>
              </w:numPr>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REST is a type of software architecture and a method for users to request data or information from servers.</w:t>
            </w:r>
          </w:p>
        </w:tc>
      </w:tr>
      <w:tr w:rsidR="00AC6909" w:rsidRPr="00AC6909" w:rsidTr="00AC6909">
        <w:tc>
          <w:tcPr>
            <w:tcW w:w="0" w:type="auto"/>
            <w:tcBorders>
              <w:top w:val="single" w:sz="6" w:space="0" w:color="EEEEEE"/>
              <w:left w:val="nil"/>
              <w:bottom w:val="nil"/>
              <w:right w:val="nil"/>
            </w:tcBorders>
            <w:shd w:val="clear" w:color="auto" w:fill="F9F9F9"/>
            <w:vAlign w:val="center"/>
            <w:hideMark/>
          </w:tcPr>
          <w:p w:rsidR="00AC6909" w:rsidRPr="00AC6909" w:rsidRDefault="00AC6909" w:rsidP="00AC6909">
            <w:pPr>
              <w:numPr>
                <w:ilvl w:val="0"/>
                <w:numId w:val="28"/>
              </w:numPr>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lastRenderedPageBreak/>
              <w:t>Ajax eliminates the interaction between the customer and server asynchronously.</w:t>
            </w:r>
          </w:p>
        </w:tc>
        <w:tc>
          <w:tcPr>
            <w:tcW w:w="0" w:type="auto"/>
            <w:tcBorders>
              <w:top w:val="single" w:sz="6" w:space="0" w:color="EEEEEE"/>
              <w:left w:val="nil"/>
              <w:bottom w:val="nil"/>
              <w:right w:val="nil"/>
            </w:tcBorders>
            <w:shd w:val="clear" w:color="auto" w:fill="F9F9F9"/>
            <w:vAlign w:val="center"/>
            <w:hideMark/>
          </w:tcPr>
          <w:p w:rsidR="00AC6909" w:rsidRPr="00AC6909" w:rsidRDefault="00AC6909" w:rsidP="00AC6909">
            <w:pPr>
              <w:numPr>
                <w:ilvl w:val="0"/>
                <w:numId w:val="29"/>
              </w:numPr>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REST requires the interaction between the customer and server.</w:t>
            </w:r>
          </w:p>
        </w:tc>
      </w:tr>
    </w:tbl>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b/>
          <w:bCs/>
          <w:color w:val="222222"/>
          <w:sz w:val="27"/>
        </w:rPr>
        <w:t>7) Mention some key characteristics of REST?</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Some key characteristics of REST includes</w:t>
      </w:r>
    </w:p>
    <w:p w:rsidR="00AC6909" w:rsidRPr="00AC6909" w:rsidRDefault="00AC6909" w:rsidP="00AC6909">
      <w:pPr>
        <w:numPr>
          <w:ilvl w:val="0"/>
          <w:numId w:val="30"/>
        </w:numPr>
        <w:shd w:val="clear" w:color="auto" w:fill="FFFFFF"/>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REST is stateless, therefore the SERVER has no state (or session data)</w:t>
      </w:r>
    </w:p>
    <w:p w:rsidR="00AC6909" w:rsidRPr="00AC6909" w:rsidRDefault="00AC6909" w:rsidP="00AC6909">
      <w:pPr>
        <w:numPr>
          <w:ilvl w:val="0"/>
          <w:numId w:val="30"/>
        </w:numPr>
        <w:shd w:val="clear" w:color="auto" w:fill="FFFFFF"/>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With a well-applied REST API, the server could be restarted between two calls as every data is passed to the server</w:t>
      </w:r>
    </w:p>
    <w:p w:rsidR="00AC6909" w:rsidRPr="00AC6909" w:rsidRDefault="00AC6909" w:rsidP="00AC6909">
      <w:pPr>
        <w:numPr>
          <w:ilvl w:val="0"/>
          <w:numId w:val="30"/>
        </w:numPr>
        <w:shd w:val="clear" w:color="auto" w:fill="FFFFFF"/>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Web service mostly uses POST method to make operations, whereas REST uses GET to access resources</w:t>
      </w:r>
    </w:p>
    <w:p w:rsidR="00AC6909" w:rsidRPr="00AC6909" w:rsidRDefault="00AC6909" w:rsidP="00AC6909">
      <w:pPr>
        <w:spacing w:after="0" w:line="240" w:lineRule="auto"/>
        <w:rPr>
          <w:rFonts w:ascii="Times New Roman" w:eastAsia="Times New Roman" w:hAnsi="Times New Roman" w:cs="Times New Roman"/>
          <w:sz w:val="24"/>
          <w:szCs w:val="24"/>
        </w:rPr>
      </w:pPr>
      <w:r w:rsidRPr="00AC6909">
        <w:rPr>
          <w:rFonts w:ascii="Arial" w:eastAsia="Times New Roman" w:hAnsi="Arial" w:cs="Arial"/>
          <w:color w:val="222222"/>
          <w:sz w:val="27"/>
          <w:szCs w:val="27"/>
        </w:rPr>
        <w:br/>
      </w:r>
      <w:r w:rsidRPr="00AC6909">
        <w:rPr>
          <w:rFonts w:ascii="Arial" w:eastAsia="Times New Roman" w:hAnsi="Arial" w:cs="Arial"/>
          <w:b/>
          <w:bCs/>
          <w:color w:val="222222"/>
          <w:sz w:val="27"/>
        </w:rPr>
        <w:t>8) Mention what are the different application integration styles?</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The different integration styles include</w:t>
      </w:r>
    </w:p>
    <w:p w:rsidR="00AC6909" w:rsidRPr="00AC6909" w:rsidRDefault="00AC6909" w:rsidP="00AC6909">
      <w:pPr>
        <w:numPr>
          <w:ilvl w:val="0"/>
          <w:numId w:val="31"/>
        </w:numPr>
        <w:shd w:val="clear" w:color="auto" w:fill="FFFFFF"/>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Shared database</w:t>
      </w:r>
    </w:p>
    <w:p w:rsidR="00AC6909" w:rsidRPr="00AC6909" w:rsidRDefault="00AC6909" w:rsidP="00AC6909">
      <w:pPr>
        <w:numPr>
          <w:ilvl w:val="0"/>
          <w:numId w:val="31"/>
        </w:numPr>
        <w:shd w:val="clear" w:color="auto" w:fill="FFFFFF"/>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Batch file transfer</w:t>
      </w:r>
    </w:p>
    <w:p w:rsidR="00AC6909" w:rsidRPr="00AC6909" w:rsidRDefault="00AC6909" w:rsidP="00AC6909">
      <w:pPr>
        <w:numPr>
          <w:ilvl w:val="0"/>
          <w:numId w:val="31"/>
        </w:numPr>
        <w:shd w:val="clear" w:color="auto" w:fill="FFFFFF"/>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Invoking remote procedure (RPC)</w:t>
      </w:r>
    </w:p>
    <w:p w:rsidR="00AC6909" w:rsidRPr="00AC6909" w:rsidRDefault="00AC6909" w:rsidP="00AC6909">
      <w:pPr>
        <w:numPr>
          <w:ilvl w:val="0"/>
          <w:numId w:val="31"/>
        </w:numPr>
        <w:shd w:val="clear" w:color="auto" w:fill="FFFFFF"/>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Swapping asynchronous messages over a message oriented middle-ware (MOM)</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b/>
          <w:bCs/>
          <w:color w:val="222222"/>
          <w:sz w:val="27"/>
        </w:rPr>
        <w:t xml:space="preserve">9) Explain how JAXB related to </w:t>
      </w:r>
      <w:proofErr w:type="spellStart"/>
      <w:r w:rsidRPr="00AC6909">
        <w:rPr>
          <w:rFonts w:ascii="Arial" w:eastAsia="Times New Roman" w:hAnsi="Arial" w:cs="Arial"/>
          <w:b/>
          <w:bCs/>
          <w:color w:val="222222"/>
          <w:sz w:val="27"/>
        </w:rPr>
        <w:t>RESTful</w:t>
      </w:r>
      <w:proofErr w:type="spellEnd"/>
      <w:r w:rsidRPr="00AC6909">
        <w:rPr>
          <w:rFonts w:ascii="Arial" w:eastAsia="Times New Roman" w:hAnsi="Arial" w:cs="Arial"/>
          <w:b/>
          <w:bCs/>
          <w:color w:val="222222"/>
          <w:sz w:val="27"/>
        </w:rPr>
        <w:t xml:space="preserve"> web API?</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JAXB stands for java arch for XML binding.</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b/>
          <w:bCs/>
          <w:color w:val="222222"/>
          <w:sz w:val="27"/>
        </w:rPr>
        <w:t>10) Mention what is the difference between PUT and POST?</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lastRenderedPageBreak/>
        <w:t>“PUT” puts a file or resource at a particular URI and exactly at that URI. If there is already a file or resource at that URI, PUT changes that file or resource. If there is no resource or file there, PUT makes one</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POST sends data to a particular URI and expects the resource at that URI to deal with the request. The web server at this point can decide what to do with the data in the context of specified resource</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PUT is idempotent meaning, invoking it any number of times will not have an impact on resources.</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However, POST is not idempotent, meaning if you invoke POST multiple times it keeps creating more resources</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b/>
          <w:bCs/>
          <w:color w:val="222222"/>
          <w:sz w:val="27"/>
        </w:rPr>
        <w:t xml:space="preserve">11) Mention which markup language can be used in restful web </w:t>
      </w:r>
      <w:proofErr w:type="spellStart"/>
      <w:proofErr w:type="gramStart"/>
      <w:r w:rsidRPr="00AC6909">
        <w:rPr>
          <w:rFonts w:ascii="Arial" w:eastAsia="Times New Roman" w:hAnsi="Arial" w:cs="Arial"/>
          <w:b/>
          <w:bCs/>
          <w:color w:val="222222"/>
          <w:sz w:val="27"/>
        </w:rPr>
        <w:t>api</w:t>
      </w:r>
      <w:proofErr w:type="spellEnd"/>
      <w:proofErr w:type="gramEnd"/>
      <w:r w:rsidRPr="00AC6909">
        <w:rPr>
          <w:rFonts w:ascii="Arial" w:eastAsia="Times New Roman" w:hAnsi="Arial" w:cs="Arial"/>
          <w:b/>
          <w:bCs/>
          <w:color w:val="222222"/>
          <w:sz w:val="27"/>
        </w:rPr>
        <w:t>?</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 xml:space="preserve">JSON and XML are the two markup language that can be used in restful web </w:t>
      </w:r>
      <w:proofErr w:type="spellStart"/>
      <w:proofErr w:type="gramStart"/>
      <w:r w:rsidRPr="00AC6909">
        <w:rPr>
          <w:rFonts w:ascii="Arial" w:eastAsia="Times New Roman" w:hAnsi="Arial" w:cs="Arial"/>
          <w:color w:val="222222"/>
          <w:sz w:val="27"/>
          <w:szCs w:val="27"/>
        </w:rPr>
        <w:t>api</w:t>
      </w:r>
      <w:proofErr w:type="spellEnd"/>
      <w:proofErr w:type="gramEnd"/>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b/>
          <w:bCs/>
          <w:color w:val="222222"/>
          <w:sz w:val="27"/>
        </w:rPr>
        <w:t>12) Mention what is the difference between RPC or document style web services? How you determine to which one to choose?</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In document style web services, we can transport an XML message as part of SOAP request which is not possible in RPC style web service. Document style web service is most appropriate in some application where XML message behaves as document and content of that document can alter and intention of web service does not rely on the content of XML message.</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b/>
          <w:bCs/>
          <w:color w:val="222222"/>
          <w:sz w:val="27"/>
        </w:rPr>
        <w:t xml:space="preserve">13) Mention what </w:t>
      </w:r>
      <w:proofErr w:type="gramStart"/>
      <w:r w:rsidRPr="00AC6909">
        <w:rPr>
          <w:rFonts w:ascii="Arial" w:eastAsia="Times New Roman" w:hAnsi="Arial" w:cs="Arial"/>
          <w:b/>
          <w:bCs/>
          <w:color w:val="222222"/>
          <w:sz w:val="27"/>
        </w:rPr>
        <w:t>is</w:t>
      </w:r>
      <w:proofErr w:type="gramEnd"/>
      <w:r w:rsidRPr="00AC6909">
        <w:rPr>
          <w:rFonts w:ascii="Arial" w:eastAsia="Times New Roman" w:hAnsi="Arial" w:cs="Arial"/>
          <w:b/>
          <w:bCs/>
          <w:color w:val="222222"/>
          <w:sz w:val="27"/>
        </w:rPr>
        <w:t xml:space="preserve"> JAX-WS and JAX-RS?</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Both JAX-WS and JAX-RS are libraries (APIs) for doing communication in various ways in Java. JAX-WS is a library that can be used to do SOAP communication in JAVA, and JAX-RS lets you do the REST communication in JAVA.</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b/>
          <w:bCs/>
          <w:color w:val="222222"/>
          <w:sz w:val="27"/>
        </w:rPr>
        <w:t xml:space="preserve">14) List out the tools or API for developing or testing web </w:t>
      </w:r>
      <w:proofErr w:type="spellStart"/>
      <w:proofErr w:type="gramStart"/>
      <w:r w:rsidRPr="00AC6909">
        <w:rPr>
          <w:rFonts w:ascii="Arial" w:eastAsia="Times New Roman" w:hAnsi="Arial" w:cs="Arial"/>
          <w:b/>
          <w:bCs/>
          <w:color w:val="222222"/>
          <w:sz w:val="27"/>
        </w:rPr>
        <w:t>api</w:t>
      </w:r>
      <w:proofErr w:type="spellEnd"/>
      <w:proofErr w:type="gramEnd"/>
      <w:r w:rsidRPr="00AC6909">
        <w:rPr>
          <w:rFonts w:ascii="Arial" w:eastAsia="Times New Roman" w:hAnsi="Arial" w:cs="Arial"/>
          <w:b/>
          <w:bCs/>
          <w:color w:val="222222"/>
          <w:sz w:val="27"/>
        </w:rPr>
        <w:t>?</w:t>
      </w:r>
    </w:p>
    <w:p w:rsidR="00AC6909" w:rsidRPr="00AC6909" w:rsidRDefault="00AC6909" w:rsidP="00AC6909">
      <w:pPr>
        <w:shd w:val="clear" w:color="auto" w:fill="FFFFFF"/>
        <w:spacing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lastRenderedPageBreak/>
        <w:t>Testing tools for web services for REST APIs includes</w:t>
      </w:r>
    </w:p>
    <w:p w:rsidR="00AC6909" w:rsidRPr="00AC6909" w:rsidRDefault="00AC6909" w:rsidP="00AC6909">
      <w:pPr>
        <w:numPr>
          <w:ilvl w:val="0"/>
          <w:numId w:val="32"/>
        </w:numPr>
        <w:shd w:val="clear" w:color="auto" w:fill="FFFFFF"/>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Spring REST web service using MVC</w:t>
      </w:r>
    </w:p>
    <w:p w:rsidR="00AC6909" w:rsidRPr="00AC6909" w:rsidRDefault="00AC6909" w:rsidP="00AC6909">
      <w:pPr>
        <w:numPr>
          <w:ilvl w:val="0"/>
          <w:numId w:val="32"/>
        </w:numPr>
        <w:shd w:val="clear" w:color="auto" w:fill="FFFFFF"/>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Jersey API</w:t>
      </w:r>
    </w:p>
    <w:p w:rsidR="00AC6909" w:rsidRPr="00AC6909" w:rsidRDefault="00AC6909" w:rsidP="00AC6909">
      <w:pPr>
        <w:numPr>
          <w:ilvl w:val="0"/>
          <w:numId w:val="32"/>
        </w:numPr>
        <w:shd w:val="clear" w:color="auto" w:fill="FFFFFF"/>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CXF</w:t>
      </w:r>
    </w:p>
    <w:p w:rsidR="00AC6909" w:rsidRPr="00AC6909" w:rsidRDefault="00AC6909" w:rsidP="00AC6909">
      <w:pPr>
        <w:numPr>
          <w:ilvl w:val="0"/>
          <w:numId w:val="32"/>
        </w:numPr>
        <w:shd w:val="clear" w:color="auto" w:fill="FFFFFF"/>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Axis</w:t>
      </w:r>
    </w:p>
    <w:p w:rsidR="00AC6909" w:rsidRPr="00AC6909" w:rsidRDefault="00AC6909" w:rsidP="00AC6909">
      <w:pPr>
        <w:numPr>
          <w:ilvl w:val="0"/>
          <w:numId w:val="32"/>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AC6909">
        <w:rPr>
          <w:rFonts w:ascii="Arial" w:eastAsia="Times New Roman" w:hAnsi="Arial" w:cs="Arial"/>
          <w:color w:val="222222"/>
          <w:sz w:val="27"/>
          <w:szCs w:val="27"/>
        </w:rPr>
        <w:t>Restlet</w:t>
      </w:r>
      <w:proofErr w:type="spellEnd"/>
      <w:r w:rsidRPr="00AC6909">
        <w:rPr>
          <w:rFonts w:ascii="Arial" w:eastAsia="Times New Roman" w:hAnsi="Arial" w:cs="Arial"/>
          <w:color w:val="222222"/>
          <w:sz w:val="27"/>
          <w:szCs w:val="27"/>
        </w:rPr>
        <w:t>,</w:t>
      </w:r>
    </w:p>
    <w:p w:rsidR="00AC6909" w:rsidRPr="00AC6909" w:rsidRDefault="00AC6909" w:rsidP="00AC6909">
      <w:pPr>
        <w:spacing w:after="0" w:line="240" w:lineRule="auto"/>
        <w:rPr>
          <w:rFonts w:ascii="Times New Roman" w:eastAsia="Times New Roman" w:hAnsi="Times New Roman" w:cs="Times New Roman"/>
          <w:sz w:val="24"/>
          <w:szCs w:val="24"/>
        </w:rPr>
      </w:pPr>
      <w:r w:rsidRPr="00AC6909">
        <w:rPr>
          <w:rFonts w:ascii="Arial" w:eastAsia="Times New Roman" w:hAnsi="Arial" w:cs="Arial"/>
          <w:color w:val="222222"/>
          <w:sz w:val="27"/>
          <w:szCs w:val="27"/>
        </w:rPr>
        <w:br/>
      </w:r>
      <w:r w:rsidRPr="00AC6909">
        <w:rPr>
          <w:rFonts w:ascii="Arial" w:eastAsia="Times New Roman" w:hAnsi="Arial" w:cs="Arial"/>
          <w:b/>
          <w:bCs/>
          <w:color w:val="222222"/>
          <w:sz w:val="27"/>
        </w:rPr>
        <w:t>15) Mention what is the difference between SOAP and REST?</w:t>
      </w:r>
    </w:p>
    <w:tbl>
      <w:tblPr>
        <w:tblW w:w="12632" w:type="dxa"/>
        <w:shd w:val="clear" w:color="auto" w:fill="FFFFFF"/>
        <w:tblCellMar>
          <w:top w:w="15" w:type="dxa"/>
          <w:left w:w="15" w:type="dxa"/>
          <w:bottom w:w="15" w:type="dxa"/>
          <w:right w:w="15" w:type="dxa"/>
        </w:tblCellMar>
        <w:tblLook w:val="04A0"/>
      </w:tblPr>
      <w:tblGrid>
        <w:gridCol w:w="5855"/>
        <w:gridCol w:w="6777"/>
      </w:tblGrid>
      <w:tr w:rsidR="00AC6909" w:rsidRPr="00AC6909" w:rsidTr="00AC6909">
        <w:trPr>
          <w:tblHeader/>
        </w:trPr>
        <w:tc>
          <w:tcPr>
            <w:tcW w:w="0" w:type="auto"/>
            <w:tcBorders>
              <w:top w:val="nil"/>
              <w:left w:val="nil"/>
              <w:bottom w:val="nil"/>
              <w:right w:val="nil"/>
            </w:tcBorders>
            <w:shd w:val="clear" w:color="auto" w:fill="F9F9F9"/>
            <w:vAlign w:val="center"/>
            <w:hideMark/>
          </w:tcPr>
          <w:p w:rsidR="00AC6909" w:rsidRPr="00AC6909" w:rsidRDefault="00AC6909" w:rsidP="00AC6909">
            <w:pPr>
              <w:spacing w:after="0" w:line="240" w:lineRule="auto"/>
              <w:jc w:val="center"/>
              <w:rPr>
                <w:rFonts w:ascii="Arial" w:eastAsia="Times New Roman" w:hAnsi="Arial" w:cs="Arial"/>
                <w:b/>
                <w:bCs/>
                <w:color w:val="222222"/>
                <w:sz w:val="27"/>
                <w:szCs w:val="27"/>
              </w:rPr>
            </w:pPr>
            <w:r w:rsidRPr="00AC6909">
              <w:rPr>
                <w:rFonts w:ascii="Arial" w:eastAsia="Times New Roman" w:hAnsi="Arial" w:cs="Arial"/>
                <w:b/>
                <w:bCs/>
                <w:color w:val="222222"/>
                <w:sz w:val="27"/>
                <w:szCs w:val="27"/>
              </w:rPr>
              <w:t>SOAP</w:t>
            </w:r>
          </w:p>
        </w:tc>
        <w:tc>
          <w:tcPr>
            <w:tcW w:w="0" w:type="auto"/>
            <w:tcBorders>
              <w:top w:val="nil"/>
              <w:left w:val="nil"/>
              <w:bottom w:val="nil"/>
              <w:right w:val="nil"/>
            </w:tcBorders>
            <w:shd w:val="clear" w:color="auto" w:fill="F9F9F9"/>
            <w:vAlign w:val="center"/>
            <w:hideMark/>
          </w:tcPr>
          <w:p w:rsidR="00AC6909" w:rsidRPr="00AC6909" w:rsidRDefault="00AC6909" w:rsidP="00AC6909">
            <w:pPr>
              <w:spacing w:after="0" w:line="240" w:lineRule="auto"/>
              <w:jc w:val="center"/>
              <w:rPr>
                <w:rFonts w:ascii="Arial" w:eastAsia="Times New Roman" w:hAnsi="Arial" w:cs="Arial"/>
                <w:b/>
                <w:bCs/>
                <w:color w:val="222222"/>
                <w:sz w:val="27"/>
                <w:szCs w:val="27"/>
              </w:rPr>
            </w:pPr>
            <w:r w:rsidRPr="00AC6909">
              <w:rPr>
                <w:rFonts w:ascii="Arial" w:eastAsia="Times New Roman" w:hAnsi="Arial" w:cs="Arial"/>
                <w:b/>
                <w:bCs/>
                <w:color w:val="222222"/>
                <w:sz w:val="27"/>
                <w:szCs w:val="27"/>
              </w:rPr>
              <w:t>REST</w:t>
            </w:r>
          </w:p>
        </w:tc>
      </w:tr>
      <w:tr w:rsidR="00AC6909" w:rsidRPr="00AC6909" w:rsidTr="00AC6909">
        <w:tc>
          <w:tcPr>
            <w:tcW w:w="0" w:type="auto"/>
            <w:tcBorders>
              <w:top w:val="single" w:sz="6" w:space="0" w:color="EEEEEE"/>
              <w:left w:val="nil"/>
              <w:bottom w:val="nil"/>
              <w:right w:val="nil"/>
            </w:tcBorders>
            <w:shd w:val="clear" w:color="auto" w:fill="F9F9F9"/>
            <w:vAlign w:val="center"/>
            <w:hideMark/>
          </w:tcPr>
          <w:p w:rsidR="00AC6909" w:rsidRPr="00AC6909" w:rsidRDefault="00AC6909" w:rsidP="00AC6909">
            <w:pPr>
              <w:numPr>
                <w:ilvl w:val="0"/>
                <w:numId w:val="33"/>
              </w:numPr>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 xml:space="preserve">SOAP is a protocol through which two </w:t>
            </w:r>
            <w:proofErr w:type="gramStart"/>
            <w:r w:rsidRPr="00AC6909">
              <w:rPr>
                <w:rFonts w:ascii="Arial" w:eastAsia="Times New Roman" w:hAnsi="Arial" w:cs="Arial"/>
                <w:color w:val="222222"/>
                <w:sz w:val="27"/>
                <w:szCs w:val="27"/>
              </w:rPr>
              <w:t>computer</w:t>
            </w:r>
            <w:proofErr w:type="gramEnd"/>
            <w:r w:rsidRPr="00AC6909">
              <w:rPr>
                <w:rFonts w:ascii="Arial" w:eastAsia="Times New Roman" w:hAnsi="Arial" w:cs="Arial"/>
                <w:color w:val="222222"/>
                <w:sz w:val="27"/>
                <w:szCs w:val="27"/>
              </w:rPr>
              <w:t xml:space="preserve"> communicates by sharing XML document.</w:t>
            </w:r>
          </w:p>
        </w:tc>
        <w:tc>
          <w:tcPr>
            <w:tcW w:w="0" w:type="auto"/>
            <w:tcBorders>
              <w:top w:val="single" w:sz="6" w:space="0" w:color="EEEEEE"/>
              <w:left w:val="nil"/>
              <w:bottom w:val="nil"/>
              <w:right w:val="nil"/>
            </w:tcBorders>
            <w:shd w:val="clear" w:color="auto" w:fill="F9F9F9"/>
            <w:vAlign w:val="center"/>
            <w:hideMark/>
          </w:tcPr>
          <w:p w:rsidR="00AC6909" w:rsidRPr="00AC6909" w:rsidRDefault="00AC6909" w:rsidP="00AC6909">
            <w:pPr>
              <w:numPr>
                <w:ilvl w:val="0"/>
                <w:numId w:val="34"/>
              </w:numPr>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Rest is a service architecture and design for network-based software architectures.</w:t>
            </w:r>
          </w:p>
        </w:tc>
      </w:tr>
      <w:tr w:rsidR="00AC6909" w:rsidRPr="00AC6909" w:rsidTr="00AC6909">
        <w:tc>
          <w:tcPr>
            <w:tcW w:w="0" w:type="auto"/>
            <w:tcBorders>
              <w:top w:val="single" w:sz="6" w:space="0" w:color="EEEEEE"/>
              <w:left w:val="nil"/>
              <w:bottom w:val="nil"/>
              <w:right w:val="nil"/>
            </w:tcBorders>
            <w:shd w:val="clear" w:color="auto" w:fill="FFFFFF"/>
            <w:vAlign w:val="center"/>
            <w:hideMark/>
          </w:tcPr>
          <w:p w:rsidR="00AC6909" w:rsidRPr="00AC6909" w:rsidRDefault="00AC6909" w:rsidP="00AC6909">
            <w:pPr>
              <w:numPr>
                <w:ilvl w:val="0"/>
                <w:numId w:val="35"/>
              </w:numPr>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SOAP permits only XML</w:t>
            </w:r>
          </w:p>
        </w:tc>
        <w:tc>
          <w:tcPr>
            <w:tcW w:w="0" w:type="auto"/>
            <w:tcBorders>
              <w:top w:val="single" w:sz="6" w:space="0" w:color="EEEEEE"/>
              <w:left w:val="nil"/>
              <w:bottom w:val="nil"/>
              <w:right w:val="nil"/>
            </w:tcBorders>
            <w:shd w:val="clear" w:color="auto" w:fill="FFFFFF"/>
            <w:vAlign w:val="center"/>
            <w:hideMark/>
          </w:tcPr>
          <w:p w:rsidR="00AC6909" w:rsidRPr="00AC6909" w:rsidRDefault="00AC6909" w:rsidP="00AC6909">
            <w:pPr>
              <w:numPr>
                <w:ilvl w:val="0"/>
                <w:numId w:val="36"/>
              </w:numPr>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REST supports many different data formats</w:t>
            </w:r>
          </w:p>
        </w:tc>
      </w:tr>
      <w:tr w:rsidR="00AC6909" w:rsidRPr="00AC6909" w:rsidTr="00AC6909">
        <w:tc>
          <w:tcPr>
            <w:tcW w:w="0" w:type="auto"/>
            <w:tcBorders>
              <w:top w:val="single" w:sz="6" w:space="0" w:color="EEEEEE"/>
              <w:left w:val="nil"/>
              <w:bottom w:val="nil"/>
              <w:right w:val="nil"/>
            </w:tcBorders>
            <w:shd w:val="clear" w:color="auto" w:fill="F9F9F9"/>
            <w:vAlign w:val="center"/>
            <w:hideMark/>
          </w:tcPr>
          <w:p w:rsidR="00AC6909" w:rsidRPr="00AC6909" w:rsidRDefault="00AC6909" w:rsidP="00AC6909">
            <w:pPr>
              <w:numPr>
                <w:ilvl w:val="0"/>
                <w:numId w:val="37"/>
              </w:numPr>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SOAP based reads cannot be cached</w:t>
            </w:r>
          </w:p>
        </w:tc>
        <w:tc>
          <w:tcPr>
            <w:tcW w:w="0" w:type="auto"/>
            <w:tcBorders>
              <w:top w:val="single" w:sz="6" w:space="0" w:color="EEEEEE"/>
              <w:left w:val="nil"/>
              <w:bottom w:val="nil"/>
              <w:right w:val="nil"/>
            </w:tcBorders>
            <w:shd w:val="clear" w:color="auto" w:fill="F9F9F9"/>
            <w:vAlign w:val="center"/>
            <w:hideMark/>
          </w:tcPr>
          <w:p w:rsidR="00AC6909" w:rsidRPr="00AC6909" w:rsidRDefault="00AC6909" w:rsidP="00AC6909">
            <w:pPr>
              <w:numPr>
                <w:ilvl w:val="0"/>
                <w:numId w:val="38"/>
              </w:numPr>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REST reads can be cached</w:t>
            </w:r>
          </w:p>
        </w:tc>
      </w:tr>
      <w:tr w:rsidR="00AC6909" w:rsidRPr="00AC6909" w:rsidTr="00AC6909">
        <w:tc>
          <w:tcPr>
            <w:tcW w:w="0" w:type="auto"/>
            <w:tcBorders>
              <w:top w:val="single" w:sz="6" w:space="0" w:color="EEEEEE"/>
              <w:left w:val="nil"/>
              <w:bottom w:val="nil"/>
              <w:right w:val="nil"/>
            </w:tcBorders>
            <w:shd w:val="clear" w:color="auto" w:fill="FFFFFF"/>
            <w:vAlign w:val="center"/>
            <w:hideMark/>
          </w:tcPr>
          <w:p w:rsidR="00AC6909" w:rsidRPr="00AC6909" w:rsidRDefault="00AC6909" w:rsidP="00AC6909">
            <w:pPr>
              <w:numPr>
                <w:ilvl w:val="0"/>
                <w:numId w:val="39"/>
              </w:numPr>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SOAP is like custom desktop application, closely connected to the server</w:t>
            </w:r>
          </w:p>
        </w:tc>
        <w:tc>
          <w:tcPr>
            <w:tcW w:w="0" w:type="auto"/>
            <w:tcBorders>
              <w:top w:val="single" w:sz="6" w:space="0" w:color="EEEEEE"/>
              <w:left w:val="nil"/>
              <w:bottom w:val="nil"/>
              <w:right w:val="nil"/>
            </w:tcBorders>
            <w:shd w:val="clear" w:color="auto" w:fill="FFFFFF"/>
            <w:vAlign w:val="center"/>
            <w:hideMark/>
          </w:tcPr>
          <w:p w:rsidR="00AC6909" w:rsidRPr="00AC6909" w:rsidRDefault="00AC6909" w:rsidP="00AC6909">
            <w:pPr>
              <w:numPr>
                <w:ilvl w:val="0"/>
                <w:numId w:val="40"/>
              </w:numPr>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A REST client is more like a browser; it knows how to standardized methods and an application has to fit inside it</w:t>
            </w:r>
          </w:p>
        </w:tc>
      </w:tr>
      <w:tr w:rsidR="00AC6909" w:rsidRPr="00AC6909" w:rsidTr="00AC6909">
        <w:tc>
          <w:tcPr>
            <w:tcW w:w="0" w:type="auto"/>
            <w:tcBorders>
              <w:top w:val="single" w:sz="6" w:space="0" w:color="EEEEEE"/>
              <w:left w:val="nil"/>
              <w:bottom w:val="nil"/>
              <w:right w:val="nil"/>
            </w:tcBorders>
            <w:shd w:val="clear" w:color="auto" w:fill="F9F9F9"/>
            <w:vAlign w:val="center"/>
            <w:hideMark/>
          </w:tcPr>
          <w:p w:rsidR="00AC6909" w:rsidRPr="00AC6909" w:rsidRDefault="00AC6909" w:rsidP="00AC6909">
            <w:pPr>
              <w:numPr>
                <w:ilvl w:val="0"/>
                <w:numId w:val="41"/>
              </w:numPr>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SOAP is slower than REST</w:t>
            </w:r>
          </w:p>
        </w:tc>
        <w:tc>
          <w:tcPr>
            <w:tcW w:w="0" w:type="auto"/>
            <w:tcBorders>
              <w:top w:val="single" w:sz="6" w:space="0" w:color="EEEEEE"/>
              <w:left w:val="nil"/>
              <w:bottom w:val="nil"/>
              <w:right w:val="nil"/>
            </w:tcBorders>
            <w:shd w:val="clear" w:color="auto" w:fill="F9F9F9"/>
            <w:vAlign w:val="center"/>
            <w:hideMark/>
          </w:tcPr>
          <w:p w:rsidR="00AC6909" w:rsidRPr="00AC6909" w:rsidRDefault="00AC6909" w:rsidP="00AC6909">
            <w:pPr>
              <w:numPr>
                <w:ilvl w:val="0"/>
                <w:numId w:val="42"/>
              </w:numPr>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REST is faster than SOAP</w:t>
            </w:r>
          </w:p>
        </w:tc>
      </w:tr>
      <w:tr w:rsidR="00AC6909" w:rsidRPr="00AC6909" w:rsidTr="00AC6909">
        <w:tc>
          <w:tcPr>
            <w:tcW w:w="0" w:type="auto"/>
            <w:tcBorders>
              <w:top w:val="single" w:sz="6" w:space="0" w:color="EEEEEE"/>
              <w:left w:val="nil"/>
              <w:bottom w:val="nil"/>
              <w:right w:val="nil"/>
            </w:tcBorders>
            <w:shd w:val="clear" w:color="auto" w:fill="FFFFFF"/>
            <w:vAlign w:val="center"/>
            <w:hideMark/>
          </w:tcPr>
          <w:p w:rsidR="00AC6909" w:rsidRPr="00AC6909" w:rsidRDefault="00AC6909" w:rsidP="00AC6909">
            <w:pPr>
              <w:numPr>
                <w:ilvl w:val="0"/>
                <w:numId w:val="43"/>
              </w:numPr>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It runs on HTTP but envelopes the message</w:t>
            </w:r>
          </w:p>
        </w:tc>
        <w:tc>
          <w:tcPr>
            <w:tcW w:w="0" w:type="auto"/>
            <w:tcBorders>
              <w:top w:val="single" w:sz="6" w:space="0" w:color="EEEEEE"/>
              <w:left w:val="nil"/>
              <w:bottom w:val="nil"/>
              <w:right w:val="nil"/>
            </w:tcBorders>
            <w:shd w:val="clear" w:color="auto" w:fill="FFFFFF"/>
            <w:vAlign w:val="center"/>
            <w:hideMark/>
          </w:tcPr>
          <w:p w:rsidR="00AC6909" w:rsidRPr="00AC6909" w:rsidRDefault="00AC6909" w:rsidP="00AC6909">
            <w:pPr>
              <w:numPr>
                <w:ilvl w:val="0"/>
                <w:numId w:val="44"/>
              </w:numPr>
              <w:spacing w:before="100" w:beforeAutospacing="1" w:after="100" w:afterAutospacing="1" w:line="240" w:lineRule="auto"/>
              <w:rPr>
                <w:rFonts w:ascii="Arial" w:eastAsia="Times New Roman" w:hAnsi="Arial" w:cs="Arial"/>
                <w:color w:val="222222"/>
                <w:sz w:val="27"/>
                <w:szCs w:val="27"/>
              </w:rPr>
            </w:pPr>
            <w:r w:rsidRPr="00AC6909">
              <w:rPr>
                <w:rFonts w:ascii="Arial" w:eastAsia="Times New Roman" w:hAnsi="Arial" w:cs="Arial"/>
                <w:color w:val="222222"/>
                <w:sz w:val="27"/>
                <w:szCs w:val="27"/>
              </w:rPr>
              <w:t>It uses the HTTP headers to hold meta information</w:t>
            </w:r>
          </w:p>
        </w:tc>
      </w:tr>
    </w:tbl>
    <w:p w:rsidR="00AC6909" w:rsidRDefault="001719FD" w:rsidP="002023BC">
      <w:pPr>
        <w:pStyle w:val="Heading1"/>
        <w:numPr>
          <w:ilvl w:val="0"/>
          <w:numId w:val="18"/>
        </w:numPr>
      </w:pPr>
      <w:r>
        <w:lastRenderedPageBreak/>
        <w:t>Educative: 13Q</w:t>
      </w:r>
    </w:p>
    <w:p w:rsidR="001719FD" w:rsidRDefault="001719FD" w:rsidP="001719FD"/>
    <w:p w:rsidR="001719FD" w:rsidRDefault="001719FD" w:rsidP="001719FD">
      <w:pPr>
        <w:pStyle w:val="Heading3"/>
        <w:shd w:val="clear" w:color="auto" w:fill="FFFFFF"/>
        <w:spacing w:before="300" w:after="150"/>
        <w:rPr>
          <w:rFonts w:ascii="Nunito Sans" w:hAnsi="Nunito Sans" w:cs="Arial"/>
          <w:color w:val="000000"/>
          <w:spacing w:val="6"/>
        </w:rPr>
      </w:pPr>
      <w:r>
        <w:rPr>
          <w:rFonts w:ascii="Nunito Sans" w:hAnsi="Nunito Sans" w:cs="Arial"/>
          <w:color w:val="000000"/>
          <w:spacing w:val="6"/>
        </w:rPr>
        <w:t>1. What is REST?</w:t>
      </w:r>
    </w:p>
    <w:p w:rsidR="001719FD" w:rsidRDefault="001719FD" w:rsidP="001719FD">
      <w:pPr>
        <w:pStyle w:val="NormalWeb"/>
        <w:shd w:val="clear" w:color="auto" w:fill="FFFFFF"/>
        <w:spacing w:before="240" w:beforeAutospacing="0" w:after="240" w:afterAutospacing="0"/>
        <w:rPr>
          <w:rFonts w:ascii="Georgia" w:hAnsi="Georgia" w:cs="Arial"/>
          <w:color w:val="000000"/>
          <w:sz w:val="27"/>
          <w:szCs w:val="27"/>
        </w:rPr>
      </w:pPr>
      <w:r>
        <w:rPr>
          <w:rFonts w:ascii="Georgia" w:hAnsi="Georgia" w:cs="Arial"/>
          <w:color w:val="000000"/>
          <w:sz w:val="27"/>
          <w:szCs w:val="27"/>
        </w:rPr>
        <w:t>REST stands for Representational State Transfer. REST is an architectural style for web development. REST architecture lays out guidelines for the transfer of resource representations between clients and servers on the web.</w:t>
      </w:r>
    </w:p>
    <w:p w:rsidR="001719FD" w:rsidRDefault="001719FD" w:rsidP="001719FD">
      <w:pPr>
        <w:shd w:val="clear" w:color="auto" w:fill="FFFFFF"/>
        <w:rPr>
          <w:rFonts w:ascii="Georgia" w:hAnsi="Georgia" w:cs="Times New Roman"/>
          <w:color w:val="000000"/>
          <w:sz w:val="27"/>
          <w:szCs w:val="27"/>
        </w:rPr>
      </w:pPr>
      <w:r>
        <w:rPr>
          <w:rFonts w:ascii="Georgia" w:hAnsi="Georgia"/>
          <w:color w:val="000000"/>
          <w:sz w:val="27"/>
          <w:szCs w:val="27"/>
        </w:rPr>
        <w:br/>
      </w:r>
      <w:bookmarkStart w:id="0" w:name="restapi"/>
      <w:bookmarkEnd w:id="0"/>
    </w:p>
    <w:p w:rsidR="001719FD" w:rsidRDefault="001719FD" w:rsidP="001719FD">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2. What is a REST API?</w:t>
      </w:r>
    </w:p>
    <w:p w:rsidR="001719FD" w:rsidRDefault="001719FD" w:rsidP="001719FD">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w:t>
      </w:r>
      <w:r>
        <w:rPr>
          <w:rStyle w:val="Emphasis"/>
          <w:rFonts w:ascii="Georgia" w:hAnsi="Georgia"/>
          <w:color w:val="000000"/>
          <w:sz w:val="27"/>
          <w:szCs w:val="27"/>
        </w:rPr>
        <w:t>REST API</w:t>
      </w:r>
      <w:r>
        <w:rPr>
          <w:rFonts w:ascii="Georgia" w:hAnsi="Georgia"/>
          <w:color w:val="000000"/>
          <w:sz w:val="27"/>
          <w:szCs w:val="27"/>
        </w:rPr>
        <w:t> or </w:t>
      </w:r>
      <w:proofErr w:type="spellStart"/>
      <w:r>
        <w:rPr>
          <w:rStyle w:val="Emphasis"/>
          <w:rFonts w:ascii="Georgia" w:hAnsi="Georgia"/>
          <w:color w:val="000000"/>
          <w:sz w:val="27"/>
          <w:szCs w:val="27"/>
        </w:rPr>
        <w:t>RESTful</w:t>
      </w:r>
      <w:proofErr w:type="spellEnd"/>
      <w:r>
        <w:rPr>
          <w:rStyle w:val="Emphasis"/>
          <w:rFonts w:ascii="Georgia" w:hAnsi="Georgia"/>
          <w:color w:val="000000"/>
          <w:sz w:val="27"/>
          <w:szCs w:val="27"/>
        </w:rPr>
        <w:t xml:space="preserve"> API</w:t>
      </w:r>
      <w:r>
        <w:rPr>
          <w:rFonts w:ascii="Georgia" w:hAnsi="Georgia"/>
          <w:color w:val="000000"/>
          <w:sz w:val="27"/>
          <w:szCs w:val="27"/>
        </w:rPr>
        <w:t> is a web API that conforms to the REST architecture style.</w:t>
      </w:r>
    </w:p>
    <w:p w:rsidR="001719FD" w:rsidRDefault="001719FD" w:rsidP="001719FD">
      <w:pPr>
        <w:pStyle w:val="Heading3"/>
        <w:shd w:val="clear" w:color="auto" w:fill="FFFFFF"/>
        <w:spacing w:before="300" w:after="150"/>
        <w:rPr>
          <w:rFonts w:ascii="Nunito Sans" w:hAnsi="Nunito Sans"/>
          <w:color w:val="000000"/>
          <w:spacing w:val="6"/>
          <w:sz w:val="27"/>
          <w:szCs w:val="27"/>
        </w:rPr>
      </w:pPr>
      <w:bookmarkStart w:id="1" w:name="constraints"/>
      <w:bookmarkEnd w:id="1"/>
      <w:r>
        <w:rPr>
          <w:rFonts w:ascii="Nunito Sans" w:hAnsi="Nunito Sans"/>
          <w:color w:val="000000"/>
          <w:spacing w:val="6"/>
        </w:rPr>
        <w:t xml:space="preserve">3. Describe the 5 constraints of the REST architectural </w:t>
      </w:r>
      <w:proofErr w:type="gramStart"/>
      <w:r>
        <w:rPr>
          <w:rFonts w:ascii="Nunito Sans" w:hAnsi="Nunito Sans"/>
          <w:color w:val="000000"/>
          <w:spacing w:val="6"/>
        </w:rPr>
        <w:t>style,</w:t>
      </w:r>
      <w:proofErr w:type="gramEnd"/>
      <w:r>
        <w:rPr>
          <w:rFonts w:ascii="Nunito Sans" w:hAnsi="Nunito Sans"/>
          <w:color w:val="000000"/>
          <w:spacing w:val="6"/>
        </w:rPr>
        <w:t xml:space="preserve"> and their benefits.</w:t>
      </w:r>
    </w:p>
    <w:p w:rsidR="001719FD" w:rsidRDefault="001719FD" w:rsidP="001719FD">
      <w:pPr>
        <w:pStyle w:val="NormalWeb"/>
        <w:shd w:val="clear" w:color="auto" w:fill="FFFFFF"/>
        <w:spacing w:before="240" w:beforeAutospacing="0" w:after="0" w:afterAutospacing="0"/>
        <w:rPr>
          <w:rFonts w:ascii="Georgia" w:hAnsi="Georgia"/>
          <w:color w:val="000000"/>
          <w:sz w:val="26"/>
          <w:szCs w:val="26"/>
        </w:rPr>
      </w:pPr>
      <w:r>
        <w:rPr>
          <w:rFonts w:ascii="Georgia" w:hAnsi="Georgia"/>
          <w:color w:val="000000"/>
          <w:sz w:val="26"/>
          <w:szCs w:val="26"/>
        </w:rPr>
        <w:t>In case they ask for 6 constraints, see the following question about the optional constraint.</w:t>
      </w:r>
    </w:p>
    <w:p w:rsidR="001719FD" w:rsidRDefault="001719FD" w:rsidP="001719FD">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A truly </w:t>
      </w:r>
      <w:proofErr w:type="spellStart"/>
      <w:r>
        <w:rPr>
          <w:rFonts w:ascii="Georgia" w:hAnsi="Georgia"/>
          <w:color w:val="000000"/>
          <w:sz w:val="27"/>
          <w:szCs w:val="27"/>
        </w:rPr>
        <w:t>RESTful</w:t>
      </w:r>
      <w:proofErr w:type="spellEnd"/>
      <w:r>
        <w:rPr>
          <w:rFonts w:ascii="Georgia" w:hAnsi="Georgia"/>
          <w:color w:val="000000"/>
          <w:sz w:val="27"/>
          <w:szCs w:val="27"/>
        </w:rPr>
        <w:t xml:space="preserve"> API must conform to the five REST architectural constraints:</w:t>
      </w:r>
    </w:p>
    <w:p w:rsidR="001719FD" w:rsidRDefault="001719FD" w:rsidP="001719FD">
      <w:pPr>
        <w:numPr>
          <w:ilvl w:val="0"/>
          <w:numId w:val="45"/>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Uniform interface</w:t>
      </w:r>
      <w:r>
        <w:rPr>
          <w:rFonts w:ascii="Georgia" w:hAnsi="Georgia"/>
          <w:color w:val="000000"/>
          <w:sz w:val="27"/>
          <w:szCs w:val="27"/>
        </w:rPr>
        <w:t>:</w:t>
      </w:r>
    </w:p>
    <w:p w:rsidR="001719FD" w:rsidRDefault="001719FD" w:rsidP="001719FD">
      <w:pPr>
        <w:numPr>
          <w:ilvl w:val="1"/>
          <w:numId w:val="4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Interface between client and server that allows for standardized client-server communication in a single language</w:t>
      </w:r>
    </w:p>
    <w:p w:rsidR="001719FD" w:rsidRDefault="001719FD" w:rsidP="001719FD">
      <w:pPr>
        <w:numPr>
          <w:ilvl w:val="1"/>
          <w:numId w:val="4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Necessary for the decoupling of client and server</w:t>
      </w:r>
    </w:p>
    <w:p w:rsidR="001719FD" w:rsidRDefault="001719FD" w:rsidP="001719FD">
      <w:pPr>
        <w:numPr>
          <w:ilvl w:val="0"/>
          <w:numId w:val="45"/>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Client-server</w:t>
      </w:r>
      <w:r>
        <w:rPr>
          <w:rFonts w:ascii="Georgia" w:hAnsi="Georgia"/>
          <w:color w:val="000000"/>
          <w:sz w:val="27"/>
          <w:szCs w:val="27"/>
        </w:rPr>
        <w:t>:</w:t>
      </w:r>
    </w:p>
    <w:p w:rsidR="001719FD" w:rsidRDefault="001719FD" w:rsidP="001719FD">
      <w:pPr>
        <w:numPr>
          <w:ilvl w:val="1"/>
          <w:numId w:val="4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Client-server model, for separation of concerns between client and server</w:t>
      </w:r>
    </w:p>
    <w:p w:rsidR="001719FD" w:rsidRDefault="001719FD" w:rsidP="001719FD">
      <w:pPr>
        <w:numPr>
          <w:ilvl w:val="1"/>
          <w:numId w:val="4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Permits client and server to operate and evolve independently</w:t>
      </w:r>
    </w:p>
    <w:p w:rsidR="001719FD" w:rsidRDefault="001719FD" w:rsidP="001719FD">
      <w:pPr>
        <w:numPr>
          <w:ilvl w:val="1"/>
          <w:numId w:val="4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lastRenderedPageBreak/>
        <w:t>Supports portability and scalability</w:t>
      </w:r>
    </w:p>
    <w:p w:rsidR="001719FD" w:rsidRDefault="001719FD" w:rsidP="001719FD">
      <w:pPr>
        <w:numPr>
          <w:ilvl w:val="0"/>
          <w:numId w:val="45"/>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Stateless</w:t>
      </w:r>
      <w:r>
        <w:rPr>
          <w:rFonts w:ascii="Georgia" w:hAnsi="Georgia"/>
          <w:color w:val="000000"/>
          <w:sz w:val="27"/>
          <w:szCs w:val="27"/>
        </w:rPr>
        <w:t>:</w:t>
      </w:r>
    </w:p>
    <w:p w:rsidR="001719FD" w:rsidRDefault="001719FD" w:rsidP="001719FD">
      <w:pPr>
        <w:numPr>
          <w:ilvl w:val="1"/>
          <w:numId w:val="4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Refers to stateless communication protocol, wherein the server stores no information about session states</w:t>
      </w:r>
    </w:p>
    <w:p w:rsidR="001719FD" w:rsidRDefault="001719FD" w:rsidP="001719FD">
      <w:pPr>
        <w:numPr>
          <w:ilvl w:val="1"/>
          <w:numId w:val="4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Improves performance by reducing server load</w:t>
      </w:r>
    </w:p>
    <w:p w:rsidR="001719FD" w:rsidRDefault="001719FD" w:rsidP="001719FD">
      <w:pPr>
        <w:numPr>
          <w:ilvl w:val="0"/>
          <w:numId w:val="45"/>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Cacheable</w:t>
      </w:r>
      <w:r>
        <w:rPr>
          <w:rFonts w:ascii="Georgia" w:hAnsi="Georgia"/>
          <w:color w:val="000000"/>
          <w:sz w:val="27"/>
          <w:szCs w:val="27"/>
        </w:rPr>
        <w:t>:</w:t>
      </w:r>
    </w:p>
    <w:p w:rsidR="001719FD" w:rsidRDefault="001719FD" w:rsidP="001719FD">
      <w:pPr>
        <w:numPr>
          <w:ilvl w:val="1"/>
          <w:numId w:val="4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Servers mark their responses as cacheable or non-cacheable</w:t>
      </w:r>
    </w:p>
    <w:p w:rsidR="001719FD" w:rsidRDefault="001719FD" w:rsidP="001719FD">
      <w:pPr>
        <w:numPr>
          <w:ilvl w:val="1"/>
          <w:numId w:val="4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Clients and intermediaries are able to cache server responses</w:t>
      </w:r>
    </w:p>
    <w:p w:rsidR="001719FD" w:rsidRDefault="001719FD" w:rsidP="001719FD">
      <w:pPr>
        <w:numPr>
          <w:ilvl w:val="1"/>
          <w:numId w:val="4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Reduces client-server interaction, supports scalability and performance</w:t>
      </w:r>
    </w:p>
    <w:p w:rsidR="001719FD" w:rsidRDefault="001719FD" w:rsidP="001719FD">
      <w:pPr>
        <w:numPr>
          <w:ilvl w:val="0"/>
          <w:numId w:val="45"/>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Layered system</w:t>
      </w:r>
      <w:r>
        <w:rPr>
          <w:rFonts w:ascii="Georgia" w:hAnsi="Georgia"/>
          <w:color w:val="000000"/>
          <w:sz w:val="27"/>
          <w:szCs w:val="27"/>
        </w:rPr>
        <w:t>:</w:t>
      </w:r>
    </w:p>
    <w:p w:rsidR="001719FD" w:rsidRDefault="001719FD" w:rsidP="001719FD">
      <w:pPr>
        <w:numPr>
          <w:ilvl w:val="1"/>
          <w:numId w:val="4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Layers between client and server, can consist of intermediaries such as proxy servers or load balancers</w:t>
      </w:r>
    </w:p>
    <w:p w:rsidR="001719FD" w:rsidRDefault="001719FD" w:rsidP="001719FD">
      <w:pPr>
        <w:numPr>
          <w:ilvl w:val="1"/>
          <w:numId w:val="4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Layers have separate responsibilities but are able to interact with each other</w:t>
      </w:r>
    </w:p>
    <w:p w:rsidR="001719FD" w:rsidRDefault="001719FD" w:rsidP="001719FD">
      <w:pPr>
        <w:numPr>
          <w:ilvl w:val="1"/>
          <w:numId w:val="4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Supports system scalability and security</w:t>
      </w:r>
    </w:p>
    <w:p w:rsidR="001719FD" w:rsidRDefault="001719FD" w:rsidP="001719FD">
      <w:pPr>
        <w:pStyle w:val="Heading3"/>
        <w:shd w:val="clear" w:color="auto" w:fill="FFFFFF"/>
        <w:spacing w:before="300" w:after="150"/>
        <w:rPr>
          <w:rFonts w:ascii="Nunito Sans" w:hAnsi="Nunito Sans"/>
          <w:color w:val="000000"/>
          <w:spacing w:val="6"/>
          <w:sz w:val="27"/>
          <w:szCs w:val="27"/>
        </w:rPr>
      </w:pPr>
      <w:bookmarkStart w:id="2" w:name="codeondemand"/>
      <w:bookmarkEnd w:id="2"/>
      <w:r>
        <w:rPr>
          <w:rFonts w:ascii="Nunito Sans" w:hAnsi="Nunito Sans"/>
          <w:color w:val="000000"/>
          <w:spacing w:val="6"/>
        </w:rPr>
        <w:t>4. What is the optional architectural constraint of REST?</w:t>
      </w:r>
    </w:p>
    <w:p w:rsidR="001719FD" w:rsidRDefault="001719FD" w:rsidP="001719FD">
      <w:pPr>
        <w:pStyle w:val="NormalWeb"/>
        <w:shd w:val="clear" w:color="auto" w:fill="FFFFFF"/>
        <w:spacing w:before="240" w:beforeAutospacing="0" w:after="240" w:afterAutospacing="0"/>
        <w:rPr>
          <w:rFonts w:ascii="Georgia" w:hAnsi="Georgia"/>
          <w:color w:val="000000"/>
          <w:sz w:val="27"/>
          <w:szCs w:val="27"/>
        </w:rPr>
      </w:pPr>
      <w:r>
        <w:rPr>
          <w:rStyle w:val="Strong"/>
          <w:rFonts w:ascii="Georgia" w:eastAsiaTheme="majorEastAsia" w:hAnsi="Georgia"/>
          <w:color w:val="000000"/>
          <w:sz w:val="27"/>
          <w:szCs w:val="27"/>
        </w:rPr>
        <w:t>Code on demand</w:t>
      </w:r>
      <w:r>
        <w:rPr>
          <w:rFonts w:ascii="Georgia" w:hAnsi="Georgia"/>
          <w:color w:val="000000"/>
          <w:sz w:val="27"/>
          <w:szCs w:val="27"/>
        </w:rPr>
        <w:t xml:space="preserve"> is the optional constraint of </w:t>
      </w:r>
      <w:proofErr w:type="spellStart"/>
      <w:r>
        <w:rPr>
          <w:rFonts w:ascii="Georgia" w:hAnsi="Georgia"/>
          <w:color w:val="000000"/>
          <w:sz w:val="27"/>
          <w:szCs w:val="27"/>
        </w:rPr>
        <w:t>RESTful</w:t>
      </w:r>
      <w:proofErr w:type="spellEnd"/>
      <w:r>
        <w:rPr>
          <w:rFonts w:ascii="Georgia" w:hAnsi="Georgia"/>
          <w:color w:val="000000"/>
          <w:sz w:val="27"/>
          <w:szCs w:val="27"/>
        </w:rPr>
        <w:t xml:space="preserve"> architecture. Code on demand allows the server to send executable code (scripts or applets) to a client upon client request.</w:t>
      </w:r>
    </w:p>
    <w:p w:rsidR="001719FD" w:rsidRDefault="001719FD" w:rsidP="001719FD">
      <w:pPr>
        <w:pStyle w:val="NormalWeb"/>
        <w:shd w:val="clear" w:color="auto" w:fill="FFFFFF"/>
        <w:spacing w:before="240" w:beforeAutospacing="0" w:after="0" w:afterAutospacing="0"/>
        <w:rPr>
          <w:rFonts w:ascii="Georgia" w:hAnsi="Georgia"/>
          <w:color w:val="000000"/>
          <w:sz w:val="26"/>
          <w:szCs w:val="26"/>
        </w:rPr>
      </w:pPr>
      <w:r>
        <w:rPr>
          <w:rStyle w:val="Strong"/>
          <w:rFonts w:ascii="Georgia" w:eastAsiaTheme="majorEastAsia" w:hAnsi="Georgia"/>
          <w:color w:val="000000"/>
        </w:rPr>
        <w:t>Advantage</w:t>
      </w:r>
      <w:r>
        <w:rPr>
          <w:rFonts w:ascii="Georgia" w:hAnsi="Georgia"/>
          <w:color w:val="000000"/>
          <w:sz w:val="26"/>
          <w:szCs w:val="26"/>
        </w:rPr>
        <w:t>: Extends client functionality, since client can download features after deployment</w:t>
      </w:r>
      <w:r>
        <w:rPr>
          <w:rFonts w:ascii="Georgia" w:hAnsi="Georgia"/>
          <w:color w:val="000000"/>
          <w:sz w:val="26"/>
          <w:szCs w:val="26"/>
        </w:rPr>
        <w:br/>
      </w:r>
      <w:r>
        <w:rPr>
          <w:rStyle w:val="Strong"/>
          <w:rFonts w:ascii="Georgia" w:eastAsiaTheme="majorEastAsia" w:hAnsi="Georgia"/>
          <w:color w:val="000000"/>
        </w:rPr>
        <w:t>Disadvantage</w:t>
      </w:r>
      <w:r>
        <w:rPr>
          <w:rFonts w:ascii="Georgia" w:hAnsi="Georgia"/>
          <w:color w:val="000000"/>
          <w:sz w:val="26"/>
          <w:szCs w:val="26"/>
        </w:rPr>
        <w:t>: Reduces visibility, which is why it’s considered optional</w:t>
      </w:r>
      <w:r>
        <w:rPr>
          <w:rFonts w:ascii="Georgia" w:hAnsi="Georgia"/>
          <w:color w:val="000000"/>
          <w:sz w:val="26"/>
          <w:szCs w:val="26"/>
        </w:rPr>
        <w:br/>
      </w:r>
      <w:r>
        <w:rPr>
          <w:rStyle w:val="Strong"/>
          <w:rFonts w:ascii="Georgia" w:eastAsiaTheme="majorEastAsia" w:hAnsi="Georgia"/>
          <w:color w:val="000000"/>
        </w:rPr>
        <w:t>Examples</w:t>
      </w:r>
      <w:r>
        <w:rPr>
          <w:rFonts w:ascii="Georgia" w:hAnsi="Georgia"/>
          <w:color w:val="000000"/>
          <w:sz w:val="26"/>
          <w:szCs w:val="26"/>
        </w:rPr>
        <w:t>: Java applets and JavaScript</w:t>
      </w:r>
    </w:p>
    <w:p w:rsidR="001719FD" w:rsidRDefault="001719FD" w:rsidP="001719FD">
      <w:pPr>
        <w:pStyle w:val="Heading3"/>
        <w:shd w:val="clear" w:color="auto" w:fill="FFFFFF"/>
        <w:spacing w:before="300" w:after="150"/>
        <w:rPr>
          <w:rFonts w:ascii="Nunito Sans" w:hAnsi="Nunito Sans"/>
          <w:color w:val="000000"/>
          <w:spacing w:val="6"/>
          <w:sz w:val="27"/>
          <w:szCs w:val="27"/>
        </w:rPr>
      </w:pPr>
      <w:bookmarkStart w:id="3" w:name="uniforminterface"/>
      <w:bookmarkEnd w:id="3"/>
      <w:r>
        <w:rPr>
          <w:rFonts w:ascii="Nunito Sans" w:hAnsi="Nunito Sans"/>
          <w:color w:val="000000"/>
          <w:spacing w:val="6"/>
        </w:rPr>
        <w:t>5. Explain the constraints of a uniform interface.</w:t>
      </w:r>
    </w:p>
    <w:p w:rsidR="001719FD" w:rsidRDefault="001719FD" w:rsidP="001719FD">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uniform interface is needed to decouple the client from the server.</w:t>
      </w:r>
    </w:p>
    <w:p w:rsidR="001719FD" w:rsidRDefault="001719FD" w:rsidP="001719FD">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There are four necessary constraints to achieving uniform interface:</w:t>
      </w:r>
    </w:p>
    <w:p w:rsidR="001719FD" w:rsidRDefault="001719FD" w:rsidP="001719FD">
      <w:pPr>
        <w:numPr>
          <w:ilvl w:val="0"/>
          <w:numId w:val="46"/>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Identification of resources</w:t>
      </w:r>
      <w:r>
        <w:rPr>
          <w:rFonts w:ascii="Georgia" w:hAnsi="Georgia"/>
          <w:color w:val="000000"/>
          <w:sz w:val="27"/>
          <w:szCs w:val="27"/>
        </w:rPr>
        <w:t>: Client requests must identify resources using uniform resource identifiers (URIs)</w:t>
      </w:r>
    </w:p>
    <w:p w:rsidR="001719FD" w:rsidRDefault="001719FD" w:rsidP="001719FD">
      <w:pPr>
        <w:numPr>
          <w:ilvl w:val="0"/>
          <w:numId w:val="46"/>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Manipulation of resources through these representations</w:t>
      </w:r>
      <w:r>
        <w:rPr>
          <w:rFonts w:ascii="Georgia" w:hAnsi="Georgia"/>
          <w:color w:val="000000"/>
          <w:sz w:val="27"/>
          <w:szCs w:val="27"/>
        </w:rPr>
        <w:t>: When clients receive a resource representation from the server, they have all information necessary to be able to modify resource state</w:t>
      </w:r>
    </w:p>
    <w:p w:rsidR="001719FD" w:rsidRDefault="001719FD" w:rsidP="001719FD">
      <w:pPr>
        <w:numPr>
          <w:ilvl w:val="0"/>
          <w:numId w:val="46"/>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Self-descriptive messages</w:t>
      </w:r>
      <w:r>
        <w:rPr>
          <w:rFonts w:ascii="Georgia" w:hAnsi="Georgia"/>
          <w:color w:val="000000"/>
          <w:sz w:val="27"/>
          <w:szCs w:val="27"/>
        </w:rPr>
        <w:t>: Messages contain all information necessary for recipient to interpret it, including metadata</w:t>
      </w:r>
    </w:p>
    <w:p w:rsidR="001719FD" w:rsidRDefault="001719FD" w:rsidP="001719FD">
      <w:pPr>
        <w:numPr>
          <w:ilvl w:val="0"/>
          <w:numId w:val="46"/>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Hypermedia as the engine of application state</w:t>
      </w:r>
      <w:r>
        <w:rPr>
          <w:rFonts w:ascii="Georgia" w:hAnsi="Georgia"/>
          <w:color w:val="000000"/>
          <w:sz w:val="27"/>
          <w:szCs w:val="27"/>
        </w:rPr>
        <w:t>: Hypermedia (such as HTML) is the medium for client-server interaction, and the client requires no API-specific documentation to understand server responses</w:t>
      </w:r>
    </w:p>
    <w:p w:rsidR="001719FD" w:rsidRDefault="001719FD" w:rsidP="001719FD">
      <w:pPr>
        <w:pStyle w:val="Heading3"/>
        <w:shd w:val="clear" w:color="auto" w:fill="FFFFFF"/>
        <w:spacing w:before="300" w:after="150"/>
        <w:rPr>
          <w:rFonts w:ascii="Nunito Sans" w:hAnsi="Nunito Sans"/>
          <w:color w:val="000000"/>
          <w:spacing w:val="6"/>
          <w:sz w:val="27"/>
          <w:szCs w:val="27"/>
        </w:rPr>
      </w:pPr>
      <w:bookmarkStart w:id="4" w:name="crud"/>
      <w:bookmarkEnd w:id="4"/>
      <w:r>
        <w:rPr>
          <w:rFonts w:ascii="Nunito Sans" w:hAnsi="Nunito Sans"/>
          <w:color w:val="000000"/>
          <w:spacing w:val="6"/>
        </w:rPr>
        <w:t>6. What is CRUD?</w:t>
      </w:r>
    </w:p>
    <w:p w:rsidR="001719FD" w:rsidRDefault="001719FD" w:rsidP="001719FD">
      <w:pPr>
        <w:pStyle w:val="NormalWeb"/>
        <w:shd w:val="clear" w:color="auto" w:fill="FFFFFF"/>
        <w:spacing w:before="240" w:beforeAutospacing="0" w:after="240" w:afterAutospacing="0"/>
        <w:rPr>
          <w:rFonts w:ascii="Georgia" w:hAnsi="Georgia"/>
          <w:color w:val="000000"/>
          <w:sz w:val="27"/>
          <w:szCs w:val="27"/>
        </w:rPr>
      </w:pPr>
      <w:hyperlink r:id="rId16" w:tgtFrame="_blank" w:history="1">
        <w:r>
          <w:rPr>
            <w:rStyle w:val="Hyperlink"/>
            <w:rFonts w:ascii="Georgia" w:eastAsiaTheme="majorEastAsia" w:hAnsi="Georgia"/>
            <w:sz w:val="27"/>
            <w:szCs w:val="27"/>
          </w:rPr>
          <w:t>CRUD</w:t>
        </w:r>
      </w:hyperlink>
      <w:r>
        <w:rPr>
          <w:rFonts w:ascii="Georgia" w:hAnsi="Georgia"/>
          <w:color w:val="000000"/>
          <w:sz w:val="27"/>
          <w:szCs w:val="27"/>
        </w:rPr>
        <w:t> is an acronym for the four basic operations used in relational database management system (RDBMS).</w:t>
      </w:r>
    </w:p>
    <w:p w:rsidR="001719FD" w:rsidRDefault="001719FD" w:rsidP="001719FD">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Each operation in CRUD relates to an HTTP method that REST supports.</w:t>
      </w:r>
    </w:p>
    <w:p w:rsidR="001719FD" w:rsidRDefault="001719FD" w:rsidP="001719FD">
      <w:pPr>
        <w:numPr>
          <w:ilvl w:val="0"/>
          <w:numId w:val="47"/>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Create</w:t>
      </w:r>
      <w:r>
        <w:rPr>
          <w:rFonts w:ascii="Georgia" w:hAnsi="Georgia"/>
          <w:color w:val="000000"/>
          <w:sz w:val="27"/>
          <w:szCs w:val="27"/>
        </w:rPr>
        <w:t>: </w:t>
      </w:r>
      <w:r>
        <w:rPr>
          <w:rStyle w:val="HTMLCode"/>
          <w:rFonts w:ascii="Consolas" w:eastAsiaTheme="minorEastAsia" w:hAnsi="Consolas"/>
          <w:color w:val="C7254E"/>
          <w:sz w:val="24"/>
          <w:szCs w:val="24"/>
          <w:shd w:val="clear" w:color="auto" w:fill="F9F2F4"/>
        </w:rPr>
        <w:t>POST</w:t>
      </w:r>
    </w:p>
    <w:p w:rsidR="001719FD" w:rsidRDefault="001719FD" w:rsidP="001719FD">
      <w:pPr>
        <w:numPr>
          <w:ilvl w:val="0"/>
          <w:numId w:val="47"/>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Read</w:t>
      </w:r>
      <w:r>
        <w:rPr>
          <w:rFonts w:ascii="Georgia" w:hAnsi="Georgia"/>
          <w:color w:val="000000"/>
          <w:sz w:val="27"/>
          <w:szCs w:val="27"/>
        </w:rPr>
        <w:t>: </w:t>
      </w:r>
      <w:r>
        <w:rPr>
          <w:rStyle w:val="HTMLCode"/>
          <w:rFonts w:ascii="Consolas" w:eastAsiaTheme="minorEastAsia" w:hAnsi="Consolas"/>
          <w:color w:val="C7254E"/>
          <w:sz w:val="24"/>
          <w:szCs w:val="24"/>
          <w:shd w:val="clear" w:color="auto" w:fill="F9F2F4"/>
        </w:rPr>
        <w:t>GET</w:t>
      </w:r>
    </w:p>
    <w:p w:rsidR="001719FD" w:rsidRDefault="001719FD" w:rsidP="001719FD">
      <w:pPr>
        <w:numPr>
          <w:ilvl w:val="0"/>
          <w:numId w:val="47"/>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Update</w:t>
      </w:r>
      <w:r>
        <w:rPr>
          <w:rFonts w:ascii="Georgia" w:hAnsi="Georgia"/>
          <w:color w:val="000000"/>
          <w:sz w:val="27"/>
          <w:szCs w:val="27"/>
        </w:rPr>
        <w:t>: </w:t>
      </w:r>
      <w:r>
        <w:rPr>
          <w:rStyle w:val="HTMLCode"/>
          <w:rFonts w:ascii="Consolas" w:eastAsiaTheme="minorEastAsia" w:hAnsi="Consolas"/>
          <w:color w:val="C7254E"/>
          <w:sz w:val="24"/>
          <w:szCs w:val="24"/>
          <w:shd w:val="clear" w:color="auto" w:fill="F9F2F4"/>
        </w:rPr>
        <w:t>PUT</w:t>
      </w:r>
    </w:p>
    <w:p w:rsidR="001719FD" w:rsidRDefault="001719FD" w:rsidP="001719FD">
      <w:pPr>
        <w:numPr>
          <w:ilvl w:val="0"/>
          <w:numId w:val="47"/>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Delete</w:t>
      </w:r>
      <w:r>
        <w:rPr>
          <w:rFonts w:ascii="Georgia" w:hAnsi="Georgia"/>
          <w:color w:val="000000"/>
          <w:sz w:val="27"/>
          <w:szCs w:val="27"/>
        </w:rPr>
        <w:t>: </w:t>
      </w:r>
      <w:r>
        <w:rPr>
          <w:rStyle w:val="HTMLCode"/>
          <w:rFonts w:ascii="Consolas" w:eastAsiaTheme="minorEastAsia" w:hAnsi="Consolas"/>
          <w:color w:val="C7254E"/>
          <w:sz w:val="24"/>
          <w:szCs w:val="24"/>
          <w:shd w:val="clear" w:color="auto" w:fill="F9F2F4"/>
        </w:rPr>
        <w:t>DELETE</w:t>
      </w:r>
    </w:p>
    <w:p w:rsidR="001719FD" w:rsidRDefault="001719FD" w:rsidP="001719FD">
      <w:pPr>
        <w:pStyle w:val="Heading4"/>
        <w:shd w:val="clear" w:color="auto" w:fill="FFFFFF"/>
        <w:spacing w:before="150" w:after="150"/>
        <w:jc w:val="center"/>
        <w:rPr>
          <w:rFonts w:ascii="Nunito Sans" w:hAnsi="Nunito Sans"/>
          <w:color w:val="000000"/>
          <w:spacing w:val="6"/>
          <w:sz w:val="24"/>
          <w:szCs w:val="24"/>
        </w:rPr>
      </w:pPr>
      <w:r>
        <w:rPr>
          <w:rFonts w:ascii="Nunito Sans" w:hAnsi="Nunito Sans"/>
          <w:color w:val="000000"/>
          <w:spacing w:val="6"/>
        </w:rPr>
        <w:t>Get hands-on with interview prep.</w:t>
      </w:r>
    </w:p>
    <w:p w:rsidR="001719FD" w:rsidRDefault="001719FD" w:rsidP="001719FD">
      <w:pPr>
        <w:shd w:val="clear" w:color="auto" w:fill="FFFFFF"/>
        <w:jc w:val="center"/>
        <w:rPr>
          <w:rFonts w:ascii="Georgia" w:hAnsi="Georgia"/>
          <w:color w:val="000000"/>
          <w:sz w:val="27"/>
          <w:szCs w:val="27"/>
        </w:rPr>
      </w:pPr>
      <w:r>
        <w:rPr>
          <w:rFonts w:ascii="Georgia" w:hAnsi="Georgia"/>
          <w:color w:val="000000"/>
          <w:sz w:val="27"/>
          <w:szCs w:val="27"/>
        </w:rPr>
        <w:t>Join the 800,000 developers who advanced their careers with Educative.</w:t>
      </w:r>
    </w:p>
    <w:p w:rsidR="001719FD" w:rsidRDefault="001719FD" w:rsidP="001719FD">
      <w:pPr>
        <w:shd w:val="clear" w:color="auto" w:fill="FFFFFF"/>
        <w:rPr>
          <w:rFonts w:ascii="Nunito Sans" w:hAnsi="Nunito Sans"/>
          <w:color w:val="000000"/>
          <w:sz w:val="21"/>
          <w:szCs w:val="21"/>
        </w:rPr>
      </w:pPr>
      <w:hyperlink r:id="rId17" w:history="1">
        <w:r>
          <w:rPr>
            <w:rStyle w:val="Hyperlink"/>
            <w:rFonts w:ascii="Nunito Sans" w:hAnsi="Nunito Sans"/>
            <w:sz w:val="21"/>
            <w:szCs w:val="21"/>
          </w:rPr>
          <w:t>Get started</w:t>
        </w:r>
      </w:hyperlink>
    </w:p>
    <w:p w:rsidR="001719FD" w:rsidRDefault="001719FD" w:rsidP="001719FD">
      <w:pPr>
        <w:pStyle w:val="Heading3"/>
        <w:shd w:val="clear" w:color="auto" w:fill="FFFFFF"/>
        <w:spacing w:before="300" w:after="150"/>
        <w:rPr>
          <w:rFonts w:ascii="Nunito Sans" w:hAnsi="Nunito Sans"/>
          <w:color w:val="000000"/>
          <w:spacing w:val="6"/>
          <w:sz w:val="27"/>
          <w:szCs w:val="27"/>
        </w:rPr>
      </w:pPr>
      <w:bookmarkStart w:id="5" w:name="httpmethods"/>
      <w:bookmarkEnd w:id="5"/>
      <w:r>
        <w:rPr>
          <w:rFonts w:ascii="Nunito Sans" w:hAnsi="Nunito Sans"/>
          <w:color w:val="000000"/>
          <w:spacing w:val="6"/>
        </w:rPr>
        <w:lastRenderedPageBreak/>
        <w:t>7. Explain the HTTP request methods supported by REST, and when they are used.</w:t>
      </w:r>
    </w:p>
    <w:p w:rsidR="001719FD" w:rsidRDefault="001719FD" w:rsidP="001719FD">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REST APIs are based on </w:t>
      </w:r>
      <w:hyperlink r:id="rId18" w:anchor="http" w:tgtFrame="_blank" w:history="1">
        <w:r>
          <w:rPr>
            <w:rStyle w:val="Hyperlink"/>
            <w:rFonts w:ascii="Georgia" w:eastAsiaTheme="majorEastAsia" w:hAnsi="Georgia"/>
            <w:sz w:val="27"/>
            <w:szCs w:val="27"/>
          </w:rPr>
          <w:t>HTTP requests</w:t>
        </w:r>
      </w:hyperlink>
      <w:r>
        <w:rPr>
          <w:rFonts w:ascii="Georgia" w:hAnsi="Georgia"/>
          <w:color w:val="000000"/>
          <w:sz w:val="27"/>
          <w:szCs w:val="27"/>
        </w:rPr>
        <w:t> or verbs, which each perform a different task.</w:t>
      </w:r>
    </w:p>
    <w:p w:rsidR="001719FD" w:rsidRDefault="001719FD" w:rsidP="001719FD">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REST supports the following HTTP requests:</w:t>
      </w:r>
    </w:p>
    <w:p w:rsidR="001719FD" w:rsidRDefault="001719FD" w:rsidP="001719FD">
      <w:pPr>
        <w:numPr>
          <w:ilvl w:val="0"/>
          <w:numId w:val="48"/>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GET</w:t>
      </w:r>
      <w:r>
        <w:rPr>
          <w:rFonts w:ascii="Georgia" w:hAnsi="Georgia"/>
          <w:color w:val="000000"/>
          <w:sz w:val="27"/>
          <w:szCs w:val="27"/>
        </w:rPr>
        <w:t> method: Request data from server</w:t>
      </w:r>
    </w:p>
    <w:p w:rsidR="001719FD" w:rsidRDefault="001719FD" w:rsidP="001719FD">
      <w:pPr>
        <w:numPr>
          <w:ilvl w:val="0"/>
          <w:numId w:val="48"/>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POST</w:t>
      </w:r>
      <w:r>
        <w:rPr>
          <w:rFonts w:ascii="Georgia" w:hAnsi="Georgia"/>
          <w:color w:val="000000"/>
          <w:sz w:val="27"/>
          <w:szCs w:val="27"/>
        </w:rPr>
        <w:t> method: Submit data to create new resource on server-defined URL</w:t>
      </w:r>
    </w:p>
    <w:p w:rsidR="001719FD" w:rsidRDefault="001719FD" w:rsidP="001719FD">
      <w:pPr>
        <w:numPr>
          <w:ilvl w:val="0"/>
          <w:numId w:val="48"/>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PUT</w:t>
      </w:r>
      <w:r>
        <w:rPr>
          <w:rFonts w:ascii="Georgia" w:hAnsi="Georgia"/>
          <w:color w:val="000000"/>
          <w:sz w:val="27"/>
          <w:szCs w:val="27"/>
        </w:rPr>
        <w:t> method: Submit data to create new resource at client-defined URL</w:t>
      </w:r>
    </w:p>
    <w:p w:rsidR="001719FD" w:rsidRDefault="001719FD" w:rsidP="001719FD">
      <w:pPr>
        <w:numPr>
          <w:ilvl w:val="0"/>
          <w:numId w:val="48"/>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DELETE</w:t>
      </w:r>
      <w:r>
        <w:rPr>
          <w:rFonts w:ascii="Georgia" w:hAnsi="Georgia"/>
          <w:color w:val="000000"/>
          <w:sz w:val="27"/>
          <w:szCs w:val="27"/>
        </w:rPr>
        <w:t> method: Remove resource from server</w:t>
      </w:r>
    </w:p>
    <w:p w:rsidR="001719FD" w:rsidRDefault="001719FD" w:rsidP="001719FD">
      <w:pPr>
        <w:numPr>
          <w:ilvl w:val="0"/>
          <w:numId w:val="48"/>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OPTIONS</w:t>
      </w:r>
      <w:r>
        <w:rPr>
          <w:rFonts w:ascii="Georgia" w:hAnsi="Georgia"/>
          <w:color w:val="000000"/>
          <w:sz w:val="27"/>
          <w:szCs w:val="27"/>
        </w:rPr>
        <w:t> method: Return request methods supported by a service</w:t>
      </w:r>
    </w:p>
    <w:p w:rsidR="001719FD" w:rsidRDefault="001719FD" w:rsidP="001719FD">
      <w:pPr>
        <w:numPr>
          <w:ilvl w:val="0"/>
          <w:numId w:val="48"/>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HEAD</w:t>
      </w:r>
      <w:r>
        <w:rPr>
          <w:rFonts w:ascii="Georgia" w:hAnsi="Georgia"/>
          <w:color w:val="000000"/>
          <w:sz w:val="27"/>
          <w:szCs w:val="27"/>
        </w:rPr>
        <w:t> method: Return meta information such as response headers</w:t>
      </w:r>
    </w:p>
    <w:p w:rsidR="001719FD" w:rsidRDefault="001719FD" w:rsidP="001719FD">
      <w:pPr>
        <w:numPr>
          <w:ilvl w:val="0"/>
          <w:numId w:val="48"/>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PATCH</w:t>
      </w:r>
      <w:r>
        <w:rPr>
          <w:rFonts w:ascii="Georgia" w:hAnsi="Georgia"/>
          <w:color w:val="000000"/>
          <w:sz w:val="27"/>
          <w:szCs w:val="27"/>
        </w:rPr>
        <w:t> method: Modify part of the resource on the server</w:t>
      </w:r>
    </w:p>
    <w:p w:rsidR="001719FD" w:rsidRDefault="001719FD" w:rsidP="001719FD">
      <w:pPr>
        <w:pStyle w:val="Heading3"/>
        <w:shd w:val="clear" w:color="auto" w:fill="FFFFFF"/>
        <w:spacing w:before="300" w:after="150"/>
        <w:rPr>
          <w:rFonts w:ascii="Nunito Sans" w:hAnsi="Nunito Sans"/>
          <w:color w:val="000000"/>
          <w:spacing w:val="6"/>
          <w:sz w:val="27"/>
          <w:szCs w:val="27"/>
        </w:rPr>
      </w:pPr>
      <w:bookmarkStart w:id="6" w:name="putpost"/>
      <w:bookmarkEnd w:id="6"/>
      <w:r>
        <w:rPr>
          <w:rFonts w:ascii="Nunito Sans" w:hAnsi="Nunito Sans"/>
          <w:color w:val="000000"/>
          <w:spacing w:val="6"/>
        </w:rPr>
        <w:t>8. What’s the difference between PUT and POST methods?</w:t>
      </w:r>
    </w:p>
    <w:p w:rsidR="001719FD" w:rsidRDefault="001719FD" w:rsidP="001719FD">
      <w:pPr>
        <w:pStyle w:val="NormalWeb"/>
        <w:shd w:val="clear" w:color="auto" w:fill="FFFFFF"/>
        <w:spacing w:before="240" w:beforeAutospacing="0" w:after="0" w:afterAutospacing="0"/>
        <w:rPr>
          <w:rFonts w:ascii="Georgia" w:hAnsi="Georgia"/>
          <w:color w:val="000000"/>
          <w:sz w:val="26"/>
          <w:szCs w:val="26"/>
        </w:rPr>
      </w:pPr>
      <w:r>
        <w:rPr>
          <w:rFonts w:ascii="Georgia" w:hAnsi="Georgia"/>
          <w:color w:val="000000"/>
          <w:sz w:val="26"/>
          <w:szCs w:val="26"/>
        </w:rPr>
        <w:t>This question can stump some developers. Being able to explain this will help you stand out as someone who actually knows what they’re talking about.</w:t>
      </w:r>
    </w:p>
    <w:p w:rsidR="001719FD" w:rsidRDefault="001719FD" w:rsidP="001719FD">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Here are the differences between PUT and POST:</w:t>
      </w:r>
    </w:p>
    <w:p w:rsidR="001719FD" w:rsidRDefault="001719FD" w:rsidP="001719FD">
      <w:pPr>
        <w:pStyle w:val="NormalWeb"/>
        <w:shd w:val="clear" w:color="auto" w:fill="FFFFFF"/>
        <w:spacing w:before="240" w:beforeAutospacing="0" w:after="240" w:afterAutospacing="0"/>
        <w:rPr>
          <w:rFonts w:ascii="Georgia" w:hAnsi="Georgia"/>
          <w:color w:val="000000"/>
          <w:sz w:val="27"/>
          <w:szCs w:val="27"/>
        </w:rPr>
      </w:pPr>
      <w:r>
        <w:rPr>
          <w:rStyle w:val="Strong"/>
          <w:rFonts w:ascii="Georgia" w:eastAsiaTheme="majorEastAsia" w:hAnsi="Georgia"/>
          <w:color w:val="000000"/>
          <w:sz w:val="27"/>
          <w:szCs w:val="27"/>
        </w:rPr>
        <w:t>PUT</w:t>
      </w:r>
      <w:r>
        <w:rPr>
          <w:rFonts w:ascii="Georgia" w:hAnsi="Georgia"/>
          <w:color w:val="000000"/>
          <w:sz w:val="27"/>
          <w:szCs w:val="27"/>
        </w:rPr>
        <w:t>:</w:t>
      </w:r>
    </w:p>
    <w:p w:rsidR="001719FD" w:rsidRDefault="001719FD" w:rsidP="001719FD">
      <w:pPr>
        <w:numPr>
          <w:ilvl w:val="0"/>
          <w:numId w:val="49"/>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Idempotent (i.e. multiple requests will yield same result)</w:t>
      </w:r>
    </w:p>
    <w:p w:rsidR="001719FD" w:rsidRDefault="001719FD" w:rsidP="001719FD">
      <w:pPr>
        <w:numPr>
          <w:ilvl w:val="0"/>
          <w:numId w:val="49"/>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PUT responses aren’t cacheable</w:t>
      </w:r>
    </w:p>
    <w:p w:rsidR="001719FD" w:rsidRDefault="001719FD" w:rsidP="001719FD">
      <w:pPr>
        <w:numPr>
          <w:ilvl w:val="0"/>
          <w:numId w:val="49"/>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Updates or replaces target resource with request’s payload</w:t>
      </w:r>
    </w:p>
    <w:p w:rsidR="001719FD" w:rsidRDefault="001719FD" w:rsidP="001719FD">
      <w:pPr>
        <w:pStyle w:val="NormalWeb"/>
        <w:shd w:val="clear" w:color="auto" w:fill="FFFFFF"/>
        <w:spacing w:before="240" w:beforeAutospacing="0" w:after="240" w:afterAutospacing="0"/>
        <w:rPr>
          <w:rFonts w:ascii="Georgia" w:hAnsi="Georgia"/>
          <w:color w:val="000000"/>
          <w:sz w:val="27"/>
          <w:szCs w:val="27"/>
        </w:rPr>
      </w:pPr>
      <w:r>
        <w:rPr>
          <w:rStyle w:val="Strong"/>
          <w:rFonts w:ascii="Georgia" w:eastAsiaTheme="majorEastAsia" w:hAnsi="Georgia"/>
          <w:color w:val="000000"/>
          <w:sz w:val="27"/>
          <w:szCs w:val="27"/>
        </w:rPr>
        <w:t>POST</w:t>
      </w:r>
      <w:r>
        <w:rPr>
          <w:rFonts w:ascii="Georgia" w:hAnsi="Georgia"/>
          <w:color w:val="000000"/>
          <w:sz w:val="27"/>
          <w:szCs w:val="27"/>
        </w:rPr>
        <w:t>:</w:t>
      </w:r>
    </w:p>
    <w:p w:rsidR="001719FD" w:rsidRDefault="001719FD" w:rsidP="001719FD">
      <w:pPr>
        <w:numPr>
          <w:ilvl w:val="0"/>
          <w:numId w:val="50"/>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Not idempotent (i.e. multiple requests will yield multiples of the same resource)</w:t>
      </w:r>
    </w:p>
    <w:p w:rsidR="001719FD" w:rsidRDefault="001719FD" w:rsidP="001719FD">
      <w:pPr>
        <w:numPr>
          <w:ilvl w:val="0"/>
          <w:numId w:val="50"/>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lastRenderedPageBreak/>
        <w:t>POST responses can be cacheable, provided proper cache-control header</w:t>
      </w:r>
    </w:p>
    <w:p w:rsidR="001719FD" w:rsidRDefault="001719FD" w:rsidP="001719FD">
      <w:pPr>
        <w:numPr>
          <w:ilvl w:val="0"/>
          <w:numId w:val="50"/>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Request’s payload is processed by the web server based on target resource</w:t>
      </w:r>
    </w:p>
    <w:p w:rsidR="001719FD" w:rsidRDefault="001719FD" w:rsidP="001719FD">
      <w:pPr>
        <w:pStyle w:val="NormalWeb"/>
        <w:shd w:val="clear" w:color="auto" w:fill="FFFFFF"/>
        <w:spacing w:before="240" w:beforeAutospacing="0" w:after="0" w:afterAutospacing="0"/>
        <w:rPr>
          <w:rFonts w:ascii="Georgia" w:hAnsi="Georgia"/>
          <w:color w:val="000000"/>
          <w:sz w:val="26"/>
          <w:szCs w:val="26"/>
        </w:rPr>
      </w:pPr>
      <w:r>
        <w:rPr>
          <w:rStyle w:val="Strong"/>
          <w:rFonts w:ascii="Georgia" w:eastAsiaTheme="majorEastAsia" w:hAnsi="Georgia"/>
          <w:color w:val="000000"/>
        </w:rPr>
        <w:t xml:space="preserve">Understanding </w:t>
      </w:r>
      <w:proofErr w:type="spellStart"/>
      <w:r>
        <w:rPr>
          <w:rStyle w:val="Strong"/>
          <w:rFonts w:ascii="Georgia" w:eastAsiaTheme="majorEastAsia" w:hAnsi="Georgia"/>
          <w:color w:val="000000"/>
        </w:rPr>
        <w:t>idempotency</w:t>
      </w:r>
      <w:proofErr w:type="spellEnd"/>
      <w:r>
        <w:rPr>
          <w:rFonts w:ascii="Georgia" w:hAnsi="Georgia"/>
          <w:color w:val="000000"/>
          <w:sz w:val="26"/>
          <w:szCs w:val="26"/>
        </w:rPr>
        <w:t>: An example of an idempotent operation would be the operation of multiplying a number by one. No matter how many times you multiply five by one, you’ll get the same result.</w:t>
      </w:r>
    </w:p>
    <w:p w:rsidR="001719FD" w:rsidRDefault="001719FD" w:rsidP="001719FD">
      <w:pPr>
        <w:pStyle w:val="Heading3"/>
        <w:shd w:val="clear" w:color="auto" w:fill="FFFFFF"/>
        <w:spacing w:before="300" w:after="150"/>
        <w:rPr>
          <w:rFonts w:ascii="Nunito Sans" w:hAnsi="Nunito Sans"/>
          <w:color w:val="000000"/>
          <w:spacing w:val="6"/>
          <w:sz w:val="27"/>
          <w:szCs w:val="27"/>
        </w:rPr>
      </w:pPr>
      <w:bookmarkStart w:id="7" w:name="statelessness"/>
      <w:bookmarkEnd w:id="7"/>
      <w:r>
        <w:rPr>
          <w:rFonts w:ascii="Nunito Sans" w:hAnsi="Nunito Sans"/>
          <w:color w:val="000000"/>
          <w:spacing w:val="6"/>
        </w:rPr>
        <w:t>9. Explain what statelessness means in REST.</w:t>
      </w:r>
    </w:p>
    <w:p w:rsidR="001719FD" w:rsidRDefault="001719FD" w:rsidP="001719FD">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Statelessness means that the client and server don’t store information about each other’s state. Since the server stores no information, it treats each client request as a new request.</w:t>
      </w:r>
    </w:p>
    <w:p w:rsidR="001719FD" w:rsidRDefault="001719FD" w:rsidP="001719FD">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As a consequence, the following conditions would apply:</w:t>
      </w:r>
    </w:p>
    <w:p w:rsidR="001719FD" w:rsidRDefault="001719FD" w:rsidP="001719FD">
      <w:pPr>
        <w:numPr>
          <w:ilvl w:val="0"/>
          <w:numId w:val="51"/>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The client request contains all information required for the server to process the request</w:t>
      </w:r>
    </w:p>
    <w:p w:rsidR="001719FD" w:rsidRDefault="001719FD" w:rsidP="001719FD">
      <w:pPr>
        <w:numPr>
          <w:ilvl w:val="0"/>
          <w:numId w:val="51"/>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Client application is responsible for storing session state</w:t>
      </w:r>
    </w:p>
    <w:p w:rsidR="001719FD" w:rsidRDefault="001719FD" w:rsidP="001719FD">
      <w:pPr>
        <w:pStyle w:val="Heading3"/>
        <w:shd w:val="clear" w:color="auto" w:fill="FFFFFF"/>
        <w:spacing w:before="300" w:after="150"/>
        <w:rPr>
          <w:rFonts w:ascii="Nunito Sans" w:hAnsi="Nunito Sans"/>
          <w:color w:val="000000"/>
          <w:spacing w:val="6"/>
          <w:sz w:val="27"/>
          <w:szCs w:val="27"/>
        </w:rPr>
      </w:pPr>
      <w:bookmarkStart w:id="8" w:name="proscons"/>
      <w:bookmarkEnd w:id="8"/>
      <w:r>
        <w:rPr>
          <w:rFonts w:ascii="Nunito Sans" w:hAnsi="Nunito Sans"/>
          <w:color w:val="000000"/>
          <w:spacing w:val="6"/>
        </w:rPr>
        <w:t>10. What are the advantages and disadvantages of a REST API?</w:t>
      </w:r>
    </w:p>
    <w:p w:rsidR="001719FD" w:rsidRDefault="001719FD" w:rsidP="001719FD">
      <w:pPr>
        <w:pStyle w:val="NormalWeb"/>
        <w:shd w:val="clear" w:color="auto" w:fill="FFFFFF"/>
        <w:spacing w:before="240" w:beforeAutospacing="0" w:after="0" w:afterAutospacing="0"/>
        <w:rPr>
          <w:rFonts w:ascii="Georgia" w:hAnsi="Georgia"/>
          <w:color w:val="000000"/>
          <w:sz w:val="26"/>
          <w:szCs w:val="26"/>
        </w:rPr>
      </w:pPr>
      <w:r>
        <w:rPr>
          <w:rFonts w:ascii="Georgia" w:hAnsi="Georgia"/>
          <w:color w:val="000000"/>
          <w:sz w:val="26"/>
          <w:szCs w:val="26"/>
        </w:rPr>
        <w:t xml:space="preserve">It’s important to know the pros and cons of a </w:t>
      </w:r>
      <w:proofErr w:type="spellStart"/>
      <w:r>
        <w:rPr>
          <w:rFonts w:ascii="Georgia" w:hAnsi="Georgia"/>
          <w:color w:val="000000"/>
          <w:sz w:val="26"/>
          <w:szCs w:val="26"/>
        </w:rPr>
        <w:t>RESTful</w:t>
      </w:r>
      <w:proofErr w:type="spellEnd"/>
      <w:r>
        <w:rPr>
          <w:rFonts w:ascii="Georgia" w:hAnsi="Georgia"/>
          <w:color w:val="000000"/>
          <w:sz w:val="26"/>
          <w:szCs w:val="26"/>
        </w:rPr>
        <w:t xml:space="preserve"> API.</w:t>
      </w:r>
    </w:p>
    <w:p w:rsidR="001719FD" w:rsidRDefault="001719FD" w:rsidP="001719FD">
      <w:pPr>
        <w:pStyle w:val="NormalWeb"/>
        <w:shd w:val="clear" w:color="auto" w:fill="FFFFFF"/>
        <w:spacing w:before="240" w:beforeAutospacing="0" w:after="240" w:afterAutospacing="0"/>
        <w:rPr>
          <w:rFonts w:ascii="Georgia" w:hAnsi="Georgia"/>
          <w:color w:val="000000"/>
          <w:sz w:val="27"/>
          <w:szCs w:val="27"/>
        </w:rPr>
      </w:pPr>
      <w:r>
        <w:rPr>
          <w:rStyle w:val="Strong"/>
          <w:rFonts w:ascii="Georgia" w:eastAsiaTheme="majorEastAsia" w:hAnsi="Georgia"/>
          <w:color w:val="000000"/>
          <w:sz w:val="27"/>
          <w:szCs w:val="27"/>
        </w:rPr>
        <w:t>Advantages include</w:t>
      </w:r>
      <w:r>
        <w:rPr>
          <w:rFonts w:ascii="Georgia" w:hAnsi="Georgia"/>
          <w:color w:val="000000"/>
          <w:sz w:val="27"/>
          <w:szCs w:val="27"/>
        </w:rPr>
        <w:t>:</w:t>
      </w:r>
    </w:p>
    <w:p w:rsidR="001719FD" w:rsidRDefault="001719FD" w:rsidP="001719FD">
      <w:pPr>
        <w:numPr>
          <w:ilvl w:val="0"/>
          <w:numId w:val="52"/>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Designed for high performance, portability, reliability, and scalability</w:t>
      </w:r>
    </w:p>
    <w:p w:rsidR="001719FD" w:rsidRDefault="001719FD" w:rsidP="001719FD">
      <w:pPr>
        <w:numPr>
          <w:ilvl w:val="0"/>
          <w:numId w:val="52"/>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Client-server separation allows each to individually operate and scale</w:t>
      </w:r>
    </w:p>
    <w:p w:rsidR="001719FD" w:rsidRDefault="001719FD" w:rsidP="001719FD">
      <w:pPr>
        <w:numPr>
          <w:ilvl w:val="0"/>
          <w:numId w:val="52"/>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Easy to test and adapt to various environments</w:t>
      </w:r>
    </w:p>
    <w:p w:rsidR="001719FD" w:rsidRDefault="001719FD" w:rsidP="001719FD">
      <w:pPr>
        <w:numPr>
          <w:ilvl w:val="0"/>
          <w:numId w:val="52"/>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Easy to learn as it uses HTTP protocol</w:t>
      </w:r>
    </w:p>
    <w:p w:rsidR="001719FD" w:rsidRDefault="001719FD" w:rsidP="001719FD">
      <w:pPr>
        <w:numPr>
          <w:ilvl w:val="0"/>
          <w:numId w:val="52"/>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Supports various data transfer technologies including JSON, XML, YAML, images, and more</w:t>
      </w:r>
    </w:p>
    <w:p w:rsidR="001719FD" w:rsidRDefault="001719FD" w:rsidP="001719FD">
      <w:pPr>
        <w:numPr>
          <w:ilvl w:val="0"/>
          <w:numId w:val="52"/>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Uses less bandwidth than other methods, such as Simple Object Access Protocol (SOAP) technology</w:t>
      </w:r>
    </w:p>
    <w:p w:rsidR="001719FD" w:rsidRDefault="001719FD" w:rsidP="001719FD">
      <w:pPr>
        <w:pStyle w:val="NormalWeb"/>
        <w:shd w:val="clear" w:color="auto" w:fill="FFFFFF"/>
        <w:spacing w:before="240" w:beforeAutospacing="0" w:after="240" w:afterAutospacing="0"/>
        <w:rPr>
          <w:rFonts w:ascii="Georgia" w:hAnsi="Georgia"/>
          <w:color w:val="000000"/>
          <w:sz w:val="27"/>
          <w:szCs w:val="27"/>
        </w:rPr>
      </w:pPr>
      <w:r>
        <w:rPr>
          <w:rStyle w:val="Strong"/>
          <w:rFonts w:ascii="Georgia" w:eastAsiaTheme="majorEastAsia" w:hAnsi="Georgia"/>
          <w:color w:val="000000"/>
          <w:sz w:val="27"/>
          <w:szCs w:val="27"/>
        </w:rPr>
        <w:t>Disadvantages include</w:t>
      </w:r>
      <w:r>
        <w:rPr>
          <w:rFonts w:ascii="Georgia" w:hAnsi="Georgia"/>
          <w:color w:val="000000"/>
          <w:sz w:val="27"/>
          <w:szCs w:val="27"/>
        </w:rPr>
        <w:t>:</w:t>
      </w:r>
    </w:p>
    <w:p w:rsidR="001719FD" w:rsidRDefault="001719FD" w:rsidP="001719FD">
      <w:pPr>
        <w:numPr>
          <w:ilvl w:val="0"/>
          <w:numId w:val="53"/>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lastRenderedPageBreak/>
        <w:t>Doesn’t enforce security practices</w:t>
      </w:r>
    </w:p>
    <w:p w:rsidR="001719FD" w:rsidRDefault="001719FD" w:rsidP="001719FD">
      <w:pPr>
        <w:numPr>
          <w:ilvl w:val="0"/>
          <w:numId w:val="53"/>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HTTP method limits you to synchronous requests</w:t>
      </w:r>
    </w:p>
    <w:p w:rsidR="001719FD" w:rsidRDefault="001719FD" w:rsidP="001719FD">
      <w:pPr>
        <w:numPr>
          <w:ilvl w:val="0"/>
          <w:numId w:val="53"/>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Due to statelessness, you might be unable to maintain state (e.g. in sessions)</w:t>
      </w:r>
    </w:p>
    <w:p w:rsidR="001719FD" w:rsidRDefault="001719FD" w:rsidP="001719FD">
      <w:pPr>
        <w:pStyle w:val="Heading3"/>
        <w:shd w:val="clear" w:color="auto" w:fill="FFFFFF"/>
        <w:spacing w:before="300" w:after="150"/>
        <w:rPr>
          <w:rFonts w:ascii="Nunito Sans" w:hAnsi="Nunito Sans"/>
          <w:color w:val="000000"/>
          <w:spacing w:val="6"/>
          <w:sz w:val="27"/>
          <w:szCs w:val="27"/>
        </w:rPr>
      </w:pPr>
      <w:bookmarkStart w:id="9" w:name="ajax"/>
      <w:bookmarkEnd w:id="9"/>
      <w:r>
        <w:rPr>
          <w:rFonts w:ascii="Nunito Sans" w:hAnsi="Nunito Sans"/>
          <w:color w:val="000000"/>
          <w:spacing w:val="6"/>
        </w:rPr>
        <w:t>11. What’s the difference between AJAX and REST?</w:t>
      </w:r>
    </w:p>
    <w:p w:rsidR="001719FD" w:rsidRDefault="001719FD" w:rsidP="001719FD">
      <w:pPr>
        <w:pStyle w:val="NormalWeb"/>
        <w:shd w:val="clear" w:color="auto" w:fill="FFFFFF"/>
        <w:spacing w:before="240" w:beforeAutospacing="0" w:after="0" w:afterAutospacing="0"/>
        <w:rPr>
          <w:rFonts w:ascii="Georgia" w:hAnsi="Georgia"/>
          <w:color w:val="000000"/>
          <w:sz w:val="26"/>
          <w:szCs w:val="26"/>
        </w:rPr>
      </w:pPr>
      <w:r>
        <w:rPr>
          <w:rFonts w:ascii="Georgia" w:hAnsi="Georgia"/>
          <w:color w:val="000000"/>
          <w:sz w:val="26"/>
          <w:szCs w:val="26"/>
        </w:rPr>
        <w:t>The distinction can confuse beginner developers, so it’s helpful to know the difference.</w:t>
      </w:r>
    </w:p>
    <w:p w:rsidR="001719FD" w:rsidRDefault="001719FD" w:rsidP="001719FD">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An AJAX client can make a </w:t>
      </w:r>
      <w:proofErr w:type="spellStart"/>
      <w:r>
        <w:rPr>
          <w:rFonts w:ascii="Georgia" w:hAnsi="Georgia"/>
          <w:color w:val="000000"/>
          <w:sz w:val="27"/>
          <w:szCs w:val="27"/>
        </w:rPr>
        <w:t>RESTful</w:t>
      </w:r>
      <w:proofErr w:type="spellEnd"/>
      <w:r>
        <w:rPr>
          <w:rFonts w:ascii="Georgia" w:hAnsi="Georgia"/>
          <w:color w:val="000000"/>
          <w:sz w:val="27"/>
          <w:szCs w:val="27"/>
        </w:rPr>
        <w:t xml:space="preserve"> request to a REST API (e.g. a get request), but </w:t>
      </w:r>
      <w:r>
        <w:rPr>
          <w:rStyle w:val="Strong"/>
          <w:rFonts w:ascii="Georgia" w:eastAsiaTheme="majorEastAsia" w:hAnsi="Georgia"/>
          <w:color w:val="000000"/>
          <w:sz w:val="27"/>
          <w:szCs w:val="27"/>
        </w:rPr>
        <w:t>AJAX isn’t an architectural style</w:t>
      </w:r>
      <w:r>
        <w:rPr>
          <w:rFonts w:ascii="Georgia" w:hAnsi="Georgia"/>
          <w:color w:val="000000"/>
          <w:sz w:val="27"/>
          <w:szCs w:val="27"/>
        </w:rPr>
        <w:t>. It’s a web development technique for client-side applications. REST APIs can be accessed by AJAX clients, but they aren’t inherently implemented with AJAX.</w:t>
      </w:r>
    </w:p>
    <w:p w:rsidR="001719FD" w:rsidRDefault="001719FD" w:rsidP="001719FD">
      <w:pPr>
        <w:pStyle w:val="Heading3"/>
        <w:shd w:val="clear" w:color="auto" w:fill="FFFFFF"/>
        <w:spacing w:before="300" w:after="150"/>
        <w:rPr>
          <w:rFonts w:ascii="Nunito Sans" w:hAnsi="Nunito Sans"/>
          <w:color w:val="000000"/>
          <w:spacing w:val="6"/>
          <w:sz w:val="27"/>
          <w:szCs w:val="27"/>
        </w:rPr>
      </w:pPr>
      <w:bookmarkStart w:id="10" w:name="soap"/>
      <w:bookmarkEnd w:id="10"/>
      <w:r>
        <w:rPr>
          <w:rFonts w:ascii="Nunito Sans" w:hAnsi="Nunito Sans"/>
          <w:color w:val="000000"/>
          <w:spacing w:val="6"/>
        </w:rPr>
        <w:t>12. What’s the difference between SOAP and REST?</w:t>
      </w:r>
    </w:p>
    <w:p w:rsidR="001719FD" w:rsidRDefault="001719FD" w:rsidP="001719FD">
      <w:pPr>
        <w:pStyle w:val="NormalWeb"/>
        <w:shd w:val="clear" w:color="auto" w:fill="FFFFFF"/>
        <w:spacing w:before="240" w:beforeAutospacing="0" w:after="0" w:afterAutospacing="0"/>
        <w:rPr>
          <w:rFonts w:ascii="Georgia" w:hAnsi="Georgia"/>
          <w:color w:val="000000"/>
          <w:sz w:val="26"/>
          <w:szCs w:val="26"/>
        </w:rPr>
      </w:pPr>
      <w:r>
        <w:rPr>
          <w:rFonts w:ascii="Georgia" w:hAnsi="Georgia"/>
          <w:color w:val="000000"/>
          <w:sz w:val="26"/>
          <w:szCs w:val="26"/>
        </w:rPr>
        <w:t>Although some REST APIs use SOAP protocols, REST and SOAP are entirely different approaches to building APIs. Interviewers may ask this to assess your depth of understanding.</w:t>
      </w:r>
    </w:p>
    <w:p w:rsidR="001719FD" w:rsidRDefault="001719FD" w:rsidP="001719FD">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Here are some of the differences between SOAP and REST.</w:t>
      </w:r>
    </w:p>
    <w:p w:rsidR="001719FD" w:rsidRDefault="001719FD" w:rsidP="001719FD">
      <w:pPr>
        <w:pStyle w:val="NormalWeb"/>
        <w:shd w:val="clear" w:color="auto" w:fill="FFFFFF"/>
        <w:spacing w:before="240" w:beforeAutospacing="0" w:after="240" w:afterAutospacing="0"/>
        <w:rPr>
          <w:rFonts w:ascii="Georgia" w:hAnsi="Georgia"/>
          <w:color w:val="000000"/>
          <w:sz w:val="27"/>
          <w:szCs w:val="27"/>
        </w:rPr>
      </w:pPr>
      <w:r>
        <w:rPr>
          <w:rStyle w:val="Strong"/>
          <w:rFonts w:ascii="Georgia" w:eastAsiaTheme="majorEastAsia" w:hAnsi="Georgia"/>
          <w:color w:val="000000"/>
          <w:sz w:val="27"/>
          <w:szCs w:val="27"/>
        </w:rPr>
        <w:t>SOAP</w:t>
      </w:r>
      <w:r>
        <w:rPr>
          <w:rFonts w:ascii="Georgia" w:hAnsi="Georgia"/>
          <w:color w:val="000000"/>
          <w:sz w:val="27"/>
          <w:szCs w:val="27"/>
        </w:rPr>
        <w:t>:</w:t>
      </w:r>
    </w:p>
    <w:p w:rsidR="001719FD" w:rsidRDefault="001719FD" w:rsidP="001719FD">
      <w:pPr>
        <w:numPr>
          <w:ilvl w:val="0"/>
          <w:numId w:val="54"/>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Protocol</w:t>
      </w:r>
    </w:p>
    <w:p w:rsidR="001719FD" w:rsidRDefault="001719FD" w:rsidP="001719FD">
      <w:pPr>
        <w:numPr>
          <w:ilvl w:val="0"/>
          <w:numId w:val="54"/>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Data format is limited to XML</w:t>
      </w:r>
    </w:p>
    <w:p w:rsidR="001719FD" w:rsidRDefault="001719FD" w:rsidP="001719FD">
      <w:pPr>
        <w:numPr>
          <w:ilvl w:val="0"/>
          <w:numId w:val="54"/>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Heavyweight and requires more bandwidth</w:t>
      </w:r>
    </w:p>
    <w:p w:rsidR="001719FD" w:rsidRDefault="001719FD" w:rsidP="001719FD">
      <w:pPr>
        <w:numPr>
          <w:ilvl w:val="0"/>
          <w:numId w:val="54"/>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Calls can’t be cached</w:t>
      </w:r>
    </w:p>
    <w:p w:rsidR="001719FD" w:rsidRDefault="001719FD" w:rsidP="001719FD">
      <w:pPr>
        <w:pStyle w:val="NormalWeb"/>
        <w:shd w:val="clear" w:color="auto" w:fill="FFFFFF"/>
        <w:spacing w:before="240" w:beforeAutospacing="0" w:after="240" w:afterAutospacing="0"/>
        <w:rPr>
          <w:rFonts w:ascii="Georgia" w:hAnsi="Georgia"/>
          <w:color w:val="000000"/>
          <w:sz w:val="27"/>
          <w:szCs w:val="27"/>
        </w:rPr>
      </w:pPr>
      <w:r>
        <w:rPr>
          <w:rStyle w:val="Strong"/>
          <w:rFonts w:ascii="Georgia" w:eastAsiaTheme="majorEastAsia" w:hAnsi="Georgia"/>
          <w:color w:val="000000"/>
          <w:sz w:val="27"/>
          <w:szCs w:val="27"/>
        </w:rPr>
        <w:t>REST</w:t>
      </w:r>
      <w:r>
        <w:rPr>
          <w:rFonts w:ascii="Georgia" w:hAnsi="Georgia"/>
          <w:color w:val="000000"/>
          <w:sz w:val="27"/>
          <w:szCs w:val="27"/>
        </w:rPr>
        <w:t>:</w:t>
      </w:r>
    </w:p>
    <w:p w:rsidR="001719FD" w:rsidRDefault="001719FD" w:rsidP="001719FD">
      <w:pPr>
        <w:numPr>
          <w:ilvl w:val="0"/>
          <w:numId w:val="5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Architectural style</w:t>
      </w:r>
    </w:p>
    <w:p w:rsidR="001719FD" w:rsidRDefault="001719FD" w:rsidP="001719FD">
      <w:pPr>
        <w:numPr>
          <w:ilvl w:val="0"/>
          <w:numId w:val="5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Allows various data formats including plain text, HTML, XML, JSON, and YAML</w:t>
      </w:r>
    </w:p>
    <w:p w:rsidR="001719FD" w:rsidRDefault="001719FD" w:rsidP="001719FD">
      <w:pPr>
        <w:numPr>
          <w:ilvl w:val="0"/>
          <w:numId w:val="5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lastRenderedPageBreak/>
        <w:t>Lightweight and requires less bandwidth</w:t>
      </w:r>
    </w:p>
    <w:p w:rsidR="001719FD" w:rsidRDefault="001719FD" w:rsidP="001719FD">
      <w:pPr>
        <w:numPr>
          <w:ilvl w:val="0"/>
          <w:numId w:val="5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Calls can be cached</w:t>
      </w:r>
    </w:p>
    <w:p w:rsidR="001719FD" w:rsidRDefault="001719FD" w:rsidP="001719FD">
      <w:pPr>
        <w:pStyle w:val="Heading3"/>
        <w:shd w:val="clear" w:color="auto" w:fill="FFFFFF"/>
        <w:spacing w:before="300" w:after="150"/>
        <w:rPr>
          <w:rFonts w:ascii="Nunito Sans" w:hAnsi="Nunito Sans"/>
          <w:color w:val="000000"/>
          <w:spacing w:val="6"/>
          <w:sz w:val="27"/>
          <w:szCs w:val="27"/>
        </w:rPr>
      </w:pPr>
      <w:bookmarkStart w:id="11" w:name="http"/>
      <w:bookmarkEnd w:id="11"/>
      <w:r>
        <w:rPr>
          <w:rFonts w:ascii="Nunito Sans" w:hAnsi="Nunito Sans"/>
          <w:color w:val="000000"/>
          <w:spacing w:val="6"/>
        </w:rPr>
        <w:t>13. Explain HTTP response status codes.</w:t>
      </w:r>
    </w:p>
    <w:p w:rsidR="001719FD" w:rsidRDefault="001719FD" w:rsidP="001719FD">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HTTP response codes indicate the result of client requests.</w:t>
      </w:r>
    </w:p>
    <w:p w:rsidR="001719FD" w:rsidRDefault="001719FD" w:rsidP="001719FD">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Common HTTP status codes include:</w:t>
      </w:r>
    </w:p>
    <w:p w:rsidR="001719FD" w:rsidRDefault="001719FD" w:rsidP="001719FD">
      <w:pPr>
        <w:numPr>
          <w:ilvl w:val="0"/>
          <w:numId w:val="56"/>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200</w:t>
      </w:r>
      <w:r>
        <w:rPr>
          <w:rFonts w:ascii="Georgia" w:hAnsi="Georgia"/>
          <w:color w:val="000000"/>
          <w:sz w:val="27"/>
          <w:szCs w:val="27"/>
        </w:rPr>
        <w:t>: Successful request</w:t>
      </w:r>
    </w:p>
    <w:p w:rsidR="001719FD" w:rsidRDefault="001719FD" w:rsidP="001719FD">
      <w:pPr>
        <w:numPr>
          <w:ilvl w:val="0"/>
          <w:numId w:val="56"/>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201</w:t>
      </w:r>
      <w:r>
        <w:rPr>
          <w:rFonts w:ascii="Georgia" w:hAnsi="Georgia"/>
          <w:color w:val="000000"/>
          <w:sz w:val="27"/>
          <w:szCs w:val="27"/>
        </w:rPr>
        <w:t>: Entity or entities created from successful request</w:t>
      </w:r>
    </w:p>
    <w:p w:rsidR="001719FD" w:rsidRDefault="001719FD" w:rsidP="001719FD">
      <w:pPr>
        <w:numPr>
          <w:ilvl w:val="0"/>
          <w:numId w:val="56"/>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400</w:t>
      </w:r>
      <w:r>
        <w:rPr>
          <w:rFonts w:ascii="Georgia" w:hAnsi="Georgia"/>
          <w:color w:val="000000"/>
          <w:sz w:val="27"/>
          <w:szCs w:val="27"/>
        </w:rPr>
        <w:t>: Bad request. Invalid client request.</w:t>
      </w:r>
    </w:p>
    <w:p w:rsidR="001719FD" w:rsidRDefault="001719FD" w:rsidP="001719FD">
      <w:pPr>
        <w:numPr>
          <w:ilvl w:val="0"/>
          <w:numId w:val="56"/>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401</w:t>
      </w:r>
      <w:r>
        <w:rPr>
          <w:rFonts w:ascii="Georgia" w:hAnsi="Georgia"/>
          <w:color w:val="000000"/>
          <w:sz w:val="27"/>
          <w:szCs w:val="27"/>
        </w:rPr>
        <w:t>: Unauthorized. User isn’t authorized to access a resource and may be unauthenticated</w:t>
      </w:r>
    </w:p>
    <w:p w:rsidR="001719FD" w:rsidRDefault="001719FD" w:rsidP="001719FD">
      <w:pPr>
        <w:numPr>
          <w:ilvl w:val="0"/>
          <w:numId w:val="56"/>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403</w:t>
      </w:r>
      <w:r>
        <w:rPr>
          <w:rFonts w:ascii="Georgia" w:hAnsi="Georgia"/>
          <w:color w:val="000000"/>
          <w:sz w:val="27"/>
          <w:szCs w:val="27"/>
        </w:rPr>
        <w:t>: Forbidden. User isn’t authorized to access a resource, user is authenticated</w:t>
      </w:r>
    </w:p>
    <w:p w:rsidR="001719FD" w:rsidRDefault="001719FD" w:rsidP="001719FD">
      <w:pPr>
        <w:numPr>
          <w:ilvl w:val="0"/>
          <w:numId w:val="56"/>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404</w:t>
      </w:r>
      <w:r>
        <w:rPr>
          <w:rFonts w:ascii="Georgia" w:hAnsi="Georgia"/>
          <w:color w:val="000000"/>
          <w:sz w:val="27"/>
          <w:szCs w:val="27"/>
        </w:rPr>
        <w:t>: Not found. Resource not found</w:t>
      </w:r>
    </w:p>
    <w:p w:rsidR="001719FD" w:rsidRDefault="001719FD" w:rsidP="001719FD">
      <w:pPr>
        <w:numPr>
          <w:ilvl w:val="0"/>
          <w:numId w:val="56"/>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500</w:t>
      </w:r>
      <w:r>
        <w:rPr>
          <w:rFonts w:ascii="Georgia" w:hAnsi="Georgia"/>
          <w:color w:val="000000"/>
          <w:sz w:val="27"/>
          <w:szCs w:val="27"/>
        </w:rPr>
        <w:t>: Internal server error. Generic server error</w:t>
      </w:r>
    </w:p>
    <w:p w:rsidR="001719FD" w:rsidRDefault="001719FD" w:rsidP="001719FD">
      <w:pPr>
        <w:numPr>
          <w:ilvl w:val="0"/>
          <w:numId w:val="56"/>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502</w:t>
      </w:r>
      <w:r>
        <w:rPr>
          <w:rFonts w:ascii="Georgia" w:hAnsi="Georgia"/>
          <w:color w:val="000000"/>
          <w:sz w:val="27"/>
          <w:szCs w:val="27"/>
        </w:rPr>
        <w:t>: Bad gateway. Response from upstream server is not valid</w:t>
      </w:r>
    </w:p>
    <w:p w:rsidR="001719FD" w:rsidRDefault="001719FD" w:rsidP="001719FD">
      <w:pPr>
        <w:numPr>
          <w:ilvl w:val="0"/>
          <w:numId w:val="56"/>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503</w:t>
      </w:r>
      <w:r>
        <w:rPr>
          <w:rFonts w:ascii="Georgia" w:hAnsi="Georgia"/>
          <w:color w:val="000000"/>
          <w:sz w:val="27"/>
          <w:szCs w:val="27"/>
        </w:rPr>
        <w:t>: Service unavailable. Result of server-side issue, including overload or system failure</w:t>
      </w:r>
    </w:p>
    <w:p w:rsidR="001719FD" w:rsidRDefault="001719FD" w:rsidP="001719FD"/>
    <w:p w:rsidR="001719FD" w:rsidRDefault="00145C5C" w:rsidP="001719FD">
      <w:pPr>
        <w:pStyle w:val="Heading1"/>
        <w:numPr>
          <w:ilvl w:val="0"/>
          <w:numId w:val="18"/>
        </w:numPr>
      </w:pPr>
      <w:proofErr w:type="spellStart"/>
      <w:r>
        <w:t>FullStackCafe</w:t>
      </w:r>
      <w:proofErr w:type="spellEnd"/>
      <w:r>
        <w:t>: 21Q</w:t>
      </w:r>
    </w:p>
    <w:p w:rsidR="00145C5C" w:rsidRDefault="00145C5C" w:rsidP="00145C5C"/>
    <w:p w:rsidR="00145C5C" w:rsidRDefault="00145C5C" w:rsidP="00145C5C">
      <w:pPr>
        <w:pStyle w:val="Heading2"/>
        <w:spacing w:before="150"/>
        <w:rPr>
          <w:rStyle w:val="font-weight-bold"/>
          <w:rFonts w:ascii="Arial" w:hAnsi="Arial" w:cs="Arial"/>
          <w:b w:val="0"/>
          <w:bCs w:val="0"/>
          <w:color w:val="000000"/>
        </w:rPr>
      </w:pPr>
      <w:r>
        <w:rPr>
          <w:rStyle w:val="highlight"/>
          <w:rFonts w:ascii="Arial" w:hAnsi="Arial" w:cs="Arial"/>
          <w:b w:val="0"/>
          <w:bCs w:val="0"/>
          <w:i/>
          <w:iCs/>
          <w:color w:val="000000"/>
        </w:rPr>
        <w:t>Q1</w:t>
      </w:r>
      <w:r>
        <w:rPr>
          <w:rFonts w:ascii="Arial" w:hAnsi="Arial" w:cs="Arial"/>
          <w:b w:val="0"/>
          <w:bCs w:val="0"/>
          <w:color w:val="000000"/>
        </w:rPr>
        <w:t>: </w:t>
      </w:r>
    </w:p>
    <w:p w:rsidR="00145C5C" w:rsidRDefault="00145C5C" w:rsidP="00145C5C">
      <w:pPr>
        <w:pStyle w:val="Heading2"/>
        <w:spacing w:before="150"/>
        <w:rPr>
          <w:color w:val="24292E"/>
        </w:rPr>
      </w:pPr>
      <w:r>
        <w:rPr>
          <w:rFonts w:ascii="Arial" w:hAnsi="Arial" w:cs="Arial"/>
          <w:b w:val="0"/>
          <w:bCs w:val="0"/>
          <w:color w:val="24292E"/>
        </w:rPr>
        <w:t>What is REST Web Services?</w:t>
      </w:r>
    </w:p>
    <w:p w:rsidR="00145C5C" w:rsidRDefault="00145C5C" w:rsidP="00145C5C">
      <w:pPr>
        <w:rPr>
          <w:rFonts w:ascii="Arial" w:hAnsi="Arial" w:cs="Arial"/>
          <w:color w:val="000000"/>
          <w:sz w:val="21"/>
          <w:szCs w:val="21"/>
        </w:rPr>
      </w:pPr>
      <w:r>
        <w:rPr>
          <w:rStyle w:val="clickable"/>
          <w:rFonts w:ascii="Arial" w:hAnsi="Arial" w:cs="Arial"/>
          <w:b/>
          <w:bCs/>
          <w:color w:val="212529"/>
          <w:sz w:val="19"/>
          <w:szCs w:val="19"/>
          <w:bdr w:val="single" w:sz="12" w:space="3" w:color="DCEDC8" w:frame="1"/>
          <w:shd w:val="clear" w:color="auto" w:fill="DCEDC8"/>
        </w:rPr>
        <w:t>Entry</w:t>
      </w:r>
      <w:r>
        <w:rPr>
          <w:rFonts w:ascii="Arial" w:hAnsi="Arial" w:cs="Arial"/>
          <w:color w:val="000000"/>
          <w:sz w:val="21"/>
          <w:szCs w:val="21"/>
        </w:rPr>
        <w:t> </w:t>
      </w:r>
    </w:p>
    <w:p w:rsidR="00145C5C" w:rsidRDefault="00145C5C" w:rsidP="00145C5C">
      <w:pPr>
        <w:rPr>
          <w:rStyle w:val="Hyperlink"/>
          <w:u w:val="none"/>
        </w:rPr>
      </w:pPr>
      <w:r>
        <w:rPr>
          <w:rFonts w:ascii="Arial" w:hAnsi="Arial" w:cs="Arial"/>
          <w:color w:val="000000"/>
          <w:sz w:val="21"/>
          <w:szCs w:val="21"/>
        </w:rPr>
        <w:lastRenderedPageBreak/>
        <w:fldChar w:fldCharType="begin"/>
      </w:r>
      <w:r>
        <w:rPr>
          <w:rFonts w:ascii="Arial" w:hAnsi="Arial" w:cs="Arial"/>
          <w:color w:val="000000"/>
          <w:sz w:val="21"/>
          <w:szCs w:val="21"/>
        </w:rPr>
        <w:instrText xml:space="preserve"> HYPERLINK "https://www.fullstack.cafe/interview-questions/rest-and-restful" \o "REST &amp; RESTful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xml:space="preserve">  REST &amp; </w:t>
      </w:r>
      <w:proofErr w:type="spellStart"/>
      <w:r>
        <w:rPr>
          <w:rFonts w:ascii="Arial" w:hAnsi="Arial" w:cs="Arial"/>
          <w:b/>
          <w:bCs/>
          <w:color w:val="333333"/>
          <w:sz w:val="21"/>
          <w:szCs w:val="21"/>
        </w:rPr>
        <w:t>RESTful</w:t>
      </w:r>
      <w:proofErr w:type="spellEnd"/>
      <w:proofErr w:type="gramStart"/>
      <w:r>
        <w:rPr>
          <w:rStyle w:val="small"/>
          <w:rFonts w:ascii="Arial" w:hAnsi="Arial" w:cs="Arial"/>
          <w:color w:val="333333"/>
          <w:sz w:val="17"/>
          <w:szCs w:val="17"/>
        </w:rPr>
        <w:t>  2</w:t>
      </w:r>
      <w:proofErr w:type="gramEnd"/>
      <w:r>
        <w:rPr>
          <w:rStyle w:val="small"/>
          <w:rFonts w:ascii="Arial" w:hAnsi="Arial" w:cs="Arial"/>
          <w:color w:val="333333"/>
          <w:sz w:val="17"/>
          <w:szCs w:val="17"/>
        </w:rPr>
        <w:t>7  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Fonts w:ascii="Arial" w:hAnsi="Arial" w:cs="Arial"/>
          <w:color w:val="000000"/>
          <w:sz w:val="21"/>
          <w:szCs w:val="21"/>
        </w:rPr>
      </w:pPr>
      <w:r>
        <w:rPr>
          <w:rStyle w:val="h5"/>
          <w:rFonts w:ascii="Arial" w:hAnsi="Arial" w:cs="Arial"/>
          <w:color w:val="000000"/>
          <w:sz w:val="21"/>
          <w:szCs w:val="21"/>
        </w:rPr>
        <w:t>Answer</w:t>
      </w:r>
    </w:p>
    <w:p w:rsidR="00145C5C" w:rsidRDefault="00145C5C" w:rsidP="00145C5C">
      <w:pPr>
        <w:pStyle w:val="NormalWeb"/>
        <w:spacing w:before="0" w:beforeAutospacing="0" w:after="240" w:afterAutospacing="0"/>
        <w:rPr>
          <w:rFonts w:ascii="Arial" w:hAnsi="Arial" w:cs="Arial"/>
          <w:color w:val="24292E"/>
          <w:sz w:val="21"/>
          <w:szCs w:val="21"/>
        </w:rPr>
      </w:pPr>
      <w:r>
        <w:rPr>
          <w:rStyle w:val="Emphasis"/>
          <w:rFonts w:ascii="Arial" w:hAnsi="Arial" w:cs="Arial"/>
          <w:color w:val="24292E"/>
          <w:sz w:val="21"/>
          <w:szCs w:val="21"/>
        </w:rPr>
        <w:t>REST</w:t>
      </w:r>
      <w:r>
        <w:rPr>
          <w:rFonts w:ascii="Arial" w:hAnsi="Arial" w:cs="Arial"/>
          <w:color w:val="24292E"/>
          <w:sz w:val="21"/>
          <w:szCs w:val="21"/>
        </w:rPr>
        <w:t> is the acronym for </w:t>
      </w:r>
      <w:proofErr w:type="spellStart"/>
      <w:r>
        <w:rPr>
          <w:rStyle w:val="Emphasis"/>
          <w:rFonts w:ascii="Arial" w:hAnsi="Arial" w:cs="Arial"/>
          <w:color w:val="24292E"/>
          <w:sz w:val="21"/>
          <w:szCs w:val="21"/>
        </w:rPr>
        <w:t>REpresentational</w:t>
      </w:r>
      <w:proofErr w:type="spellEnd"/>
      <w:r>
        <w:rPr>
          <w:rStyle w:val="Emphasis"/>
          <w:rFonts w:ascii="Arial" w:hAnsi="Arial" w:cs="Arial"/>
          <w:color w:val="24292E"/>
          <w:sz w:val="21"/>
          <w:szCs w:val="21"/>
        </w:rPr>
        <w:t xml:space="preserve"> State Transfer.</w:t>
      </w:r>
      <w:r>
        <w:rPr>
          <w:rFonts w:ascii="Arial" w:hAnsi="Arial" w:cs="Arial"/>
          <w:color w:val="24292E"/>
          <w:sz w:val="21"/>
          <w:szCs w:val="21"/>
        </w:rPr>
        <w:t> REST is an architectural style for developing applications that can be accessed over the network. REST architectural style was brought in light by Roy Fielding in his doctoral thesis in 2000.</w:t>
      </w:r>
    </w:p>
    <w:p w:rsidR="00145C5C" w:rsidRDefault="00145C5C" w:rsidP="00145C5C">
      <w:pPr>
        <w:pStyle w:val="NormalWeb"/>
        <w:spacing w:before="0" w:beforeAutospacing="0" w:after="240" w:afterAutospacing="0"/>
        <w:rPr>
          <w:rFonts w:ascii="Arial" w:hAnsi="Arial" w:cs="Arial"/>
          <w:color w:val="24292E"/>
          <w:sz w:val="21"/>
          <w:szCs w:val="21"/>
        </w:rPr>
      </w:pPr>
      <w:r>
        <w:rPr>
          <w:rFonts w:ascii="Arial" w:hAnsi="Arial" w:cs="Arial"/>
          <w:color w:val="24292E"/>
          <w:sz w:val="21"/>
          <w:szCs w:val="21"/>
        </w:rPr>
        <w:t>REST is a stateless client-server architecture where web services are resources and can be identified by their URIs. Client applications can use HTTP GET/POST methods to invoke Restful web services. REST doesn’t specify any specific protocol to use, but in almost all cases it’s used over HTTP/HTTPS.</w:t>
      </w:r>
    </w:p>
    <w:p w:rsidR="00145C5C" w:rsidRDefault="00145C5C" w:rsidP="00145C5C">
      <w:pPr>
        <w:pStyle w:val="NormalWeb"/>
        <w:spacing w:before="0" w:beforeAutospacing="0" w:after="240" w:afterAutospacing="0"/>
        <w:rPr>
          <w:rFonts w:ascii="Arial" w:hAnsi="Arial" w:cs="Arial"/>
          <w:color w:val="24292E"/>
          <w:sz w:val="21"/>
          <w:szCs w:val="21"/>
        </w:rPr>
      </w:pPr>
      <w:r>
        <w:rPr>
          <w:rFonts w:ascii="Arial" w:hAnsi="Arial" w:cs="Arial"/>
          <w:color w:val="24292E"/>
          <w:sz w:val="21"/>
          <w:szCs w:val="21"/>
        </w:rPr>
        <w:t xml:space="preserve">When compared to SOAP web services, </w:t>
      </w:r>
      <w:proofErr w:type="gramStart"/>
      <w:r>
        <w:rPr>
          <w:rFonts w:ascii="Arial" w:hAnsi="Arial" w:cs="Arial"/>
          <w:color w:val="24292E"/>
          <w:sz w:val="21"/>
          <w:szCs w:val="21"/>
        </w:rPr>
        <w:t>these are lightweight and doesn’t</w:t>
      </w:r>
      <w:proofErr w:type="gramEnd"/>
      <w:r>
        <w:rPr>
          <w:rFonts w:ascii="Arial" w:hAnsi="Arial" w:cs="Arial"/>
          <w:color w:val="24292E"/>
          <w:sz w:val="21"/>
          <w:szCs w:val="21"/>
        </w:rPr>
        <w:t xml:space="preserve"> follow any standard. We can use XML, JSON, text or any other type of data for request and response.</w:t>
      </w:r>
    </w:p>
    <w:p w:rsidR="00145C5C" w:rsidRDefault="00145C5C" w:rsidP="00145C5C">
      <w:pPr>
        <w:rPr>
          <w:rFonts w:ascii="Arial" w:hAnsi="Arial" w:cs="Arial"/>
          <w:color w:val="000000"/>
          <w:sz w:val="21"/>
          <w:szCs w:val="21"/>
        </w:rPr>
      </w:pPr>
      <w:r>
        <w:rPr>
          <w:rFonts w:ascii="Arial" w:hAnsi="Arial" w:cs="Arial"/>
          <w:color w:val="000000"/>
          <w:sz w:val="21"/>
          <w:szCs w:val="21"/>
        </w:rPr>
        <w:pict>
          <v:rect id="_x0000_i1027" style="width:0;height:0" o:hralign="center" o:hrstd="t" o:hr="t" fillcolor="#a0a0a0" stroked="f"/>
        </w:pict>
      </w:r>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Having Tech or Coding Interview?</w:t>
      </w:r>
      <w:r>
        <w:rPr>
          <w:rStyle w:val="text-muted"/>
          <w:rFonts w:ascii="Arial" w:hAnsi="Arial" w:cs="Arial"/>
          <w:color w:val="000000"/>
          <w:sz w:val="21"/>
          <w:szCs w:val="21"/>
        </w:rPr>
        <w:t> Check 👉 </w:t>
      </w:r>
      <w:hyperlink r:id="rId19" w:tooltip="27 REST &amp; RESTful Interview Questions" w:history="1">
        <w:r>
          <w:rPr>
            <w:rStyle w:val="Hyperlink"/>
            <w:rFonts w:ascii="Arial" w:hAnsi="Arial" w:cs="Arial"/>
            <w:sz w:val="21"/>
            <w:szCs w:val="21"/>
          </w:rPr>
          <w:t xml:space="preserve">27 REST &amp; </w:t>
        </w:r>
        <w:proofErr w:type="spellStart"/>
        <w:r>
          <w:rPr>
            <w:rStyle w:val="Hyperlink"/>
            <w:rFonts w:ascii="Arial" w:hAnsi="Arial" w:cs="Arial"/>
            <w:sz w:val="21"/>
            <w:szCs w:val="21"/>
          </w:rPr>
          <w:t>RESTful</w:t>
        </w:r>
        <w:proofErr w:type="spellEnd"/>
        <w:r>
          <w:rPr>
            <w:rStyle w:val="Hyperlink"/>
            <w:rFonts w:ascii="Arial" w:hAnsi="Arial" w:cs="Arial"/>
            <w:sz w:val="21"/>
            <w:szCs w:val="21"/>
          </w:rPr>
          <w:t xml:space="preserve"> Interview Questions</w:t>
        </w:r>
      </w:hyperlink>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Source:</w:t>
      </w:r>
      <w:r>
        <w:rPr>
          <w:rStyle w:val="text-muted"/>
          <w:rFonts w:ascii="Arial" w:hAnsi="Arial" w:cs="Arial"/>
          <w:color w:val="000000"/>
          <w:sz w:val="21"/>
          <w:szCs w:val="21"/>
        </w:rPr>
        <w:t> </w:t>
      </w:r>
      <w:hyperlink r:id="rId20" w:tgtFrame="_blank" w:tooltip="What is REST Web Services? Interview Questions Source To Answer" w:history="1">
        <w:r>
          <w:rPr>
            <w:rStyle w:val="Hyperlink"/>
            <w:rFonts w:ascii="Arial" w:hAnsi="Arial" w:cs="Arial"/>
            <w:sz w:val="21"/>
            <w:szCs w:val="21"/>
          </w:rPr>
          <w:t>journaldev.com</w:t>
        </w:r>
      </w:hyperlink>
    </w:p>
    <w:p w:rsidR="00145C5C" w:rsidRDefault="00145C5C" w:rsidP="00145C5C">
      <w:pPr>
        <w:pStyle w:val="Heading2"/>
        <w:spacing w:before="150"/>
        <w:rPr>
          <w:rStyle w:val="font-weight-bold"/>
          <w:b w:val="0"/>
          <w:bCs w:val="0"/>
          <w:sz w:val="36"/>
          <w:szCs w:val="36"/>
        </w:rPr>
      </w:pPr>
      <w:r>
        <w:rPr>
          <w:rStyle w:val="highlight"/>
          <w:rFonts w:ascii="Arial" w:hAnsi="Arial" w:cs="Arial"/>
          <w:b w:val="0"/>
          <w:bCs w:val="0"/>
          <w:i/>
          <w:iCs/>
          <w:color w:val="000000"/>
        </w:rPr>
        <w:t>Q2</w:t>
      </w:r>
      <w:r>
        <w:rPr>
          <w:rFonts w:ascii="Arial" w:hAnsi="Arial" w:cs="Arial"/>
          <w:b w:val="0"/>
          <w:bCs w:val="0"/>
          <w:color w:val="000000"/>
        </w:rPr>
        <w:t>: </w:t>
      </w:r>
    </w:p>
    <w:p w:rsidR="00145C5C" w:rsidRDefault="00145C5C" w:rsidP="00145C5C">
      <w:pPr>
        <w:pStyle w:val="Heading2"/>
        <w:spacing w:before="150"/>
        <w:rPr>
          <w:color w:val="24292E"/>
        </w:rPr>
      </w:pPr>
      <w:r>
        <w:rPr>
          <w:rFonts w:ascii="Arial" w:hAnsi="Arial" w:cs="Arial"/>
          <w:b w:val="0"/>
          <w:bCs w:val="0"/>
          <w:color w:val="24292E"/>
        </w:rPr>
        <w:t>Mention some key characteristics of REST?</w:t>
      </w:r>
    </w:p>
    <w:p w:rsidR="00145C5C" w:rsidRDefault="00145C5C" w:rsidP="00145C5C">
      <w:pPr>
        <w:rPr>
          <w:rFonts w:ascii="Arial" w:hAnsi="Arial" w:cs="Arial"/>
          <w:color w:val="000000"/>
          <w:sz w:val="21"/>
          <w:szCs w:val="21"/>
        </w:rPr>
      </w:pPr>
      <w:r>
        <w:rPr>
          <w:rStyle w:val="clickable"/>
          <w:rFonts w:ascii="Arial" w:hAnsi="Arial" w:cs="Arial"/>
          <w:b/>
          <w:bCs/>
          <w:color w:val="212529"/>
          <w:sz w:val="19"/>
          <w:szCs w:val="19"/>
          <w:bdr w:val="single" w:sz="12" w:space="3" w:color="F0F4C3" w:frame="1"/>
          <w:shd w:val="clear" w:color="auto" w:fill="F0F4C3"/>
        </w:rPr>
        <w:t>Junior</w:t>
      </w:r>
      <w:r>
        <w:rPr>
          <w:rFonts w:ascii="Arial" w:hAnsi="Arial" w:cs="Arial"/>
          <w:color w:val="000000"/>
          <w:sz w:val="21"/>
          <w:szCs w:val="21"/>
        </w:rPr>
        <w:t> </w:t>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"https://www.fullstack.cafe/interview-questions/api-design" \o "API Design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API Design</w:t>
      </w:r>
      <w:proofErr w:type="gramStart"/>
      <w:r>
        <w:rPr>
          <w:rStyle w:val="small"/>
          <w:rFonts w:ascii="Arial" w:hAnsi="Arial" w:cs="Arial"/>
          <w:color w:val="333333"/>
          <w:sz w:val="17"/>
          <w:szCs w:val="17"/>
        </w:rPr>
        <w:t>  4</w:t>
      </w:r>
      <w:proofErr w:type="gramEnd"/>
      <w:r>
        <w:rPr>
          <w:rStyle w:val="small"/>
          <w:rFonts w:ascii="Arial" w:hAnsi="Arial" w:cs="Arial"/>
          <w:color w:val="333333"/>
          <w:sz w:val="17"/>
          <w:szCs w:val="17"/>
        </w:rPr>
        <w:t>6  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Fonts w:ascii="Arial" w:hAnsi="Arial" w:cs="Arial"/>
          <w:color w:val="000000"/>
          <w:sz w:val="21"/>
          <w:szCs w:val="21"/>
        </w:rPr>
      </w:pPr>
      <w:r>
        <w:rPr>
          <w:rStyle w:val="h5"/>
          <w:rFonts w:ascii="Arial" w:hAnsi="Arial" w:cs="Arial"/>
          <w:color w:val="000000"/>
          <w:sz w:val="21"/>
          <w:szCs w:val="21"/>
        </w:rPr>
        <w:t>Answer</w:t>
      </w:r>
    </w:p>
    <w:p w:rsidR="00145C5C" w:rsidRDefault="00145C5C" w:rsidP="00145C5C">
      <w:pPr>
        <w:pStyle w:val="NormalWeb"/>
        <w:spacing w:before="0" w:beforeAutospacing="0" w:after="240" w:afterAutospacing="0"/>
        <w:rPr>
          <w:rFonts w:ascii="Arial" w:hAnsi="Arial" w:cs="Arial"/>
          <w:color w:val="24292E"/>
          <w:sz w:val="21"/>
          <w:szCs w:val="21"/>
        </w:rPr>
      </w:pPr>
      <w:r>
        <w:rPr>
          <w:rFonts w:ascii="Arial" w:hAnsi="Arial" w:cs="Arial"/>
          <w:color w:val="24292E"/>
          <w:sz w:val="21"/>
          <w:szCs w:val="21"/>
        </w:rPr>
        <w:lastRenderedPageBreak/>
        <w:t>Some key characteristics of REST includes</w:t>
      </w:r>
    </w:p>
    <w:p w:rsidR="00145C5C" w:rsidRDefault="00145C5C" w:rsidP="00145C5C">
      <w:pPr>
        <w:numPr>
          <w:ilvl w:val="0"/>
          <w:numId w:val="57"/>
        </w:numPr>
        <w:spacing w:before="100" w:beforeAutospacing="1" w:after="100" w:afterAutospacing="1" w:line="240" w:lineRule="auto"/>
        <w:rPr>
          <w:rFonts w:ascii="Arial" w:hAnsi="Arial" w:cs="Arial"/>
          <w:color w:val="24292E"/>
          <w:sz w:val="21"/>
          <w:szCs w:val="21"/>
        </w:rPr>
      </w:pPr>
      <w:r>
        <w:rPr>
          <w:rFonts w:ascii="Arial" w:hAnsi="Arial" w:cs="Arial"/>
          <w:color w:val="24292E"/>
          <w:sz w:val="21"/>
          <w:szCs w:val="21"/>
        </w:rPr>
        <w:t>REST is stateless, therefore the SERVER has no state (or session data)</w:t>
      </w:r>
    </w:p>
    <w:p w:rsidR="00145C5C" w:rsidRDefault="00145C5C" w:rsidP="00145C5C">
      <w:pPr>
        <w:numPr>
          <w:ilvl w:val="0"/>
          <w:numId w:val="57"/>
        </w:numPr>
        <w:spacing w:before="60" w:after="100" w:afterAutospacing="1" w:line="240" w:lineRule="auto"/>
        <w:rPr>
          <w:rFonts w:ascii="Arial" w:hAnsi="Arial" w:cs="Arial"/>
          <w:color w:val="24292E"/>
          <w:sz w:val="21"/>
          <w:szCs w:val="21"/>
        </w:rPr>
      </w:pPr>
      <w:r>
        <w:rPr>
          <w:rFonts w:ascii="Arial" w:hAnsi="Arial" w:cs="Arial"/>
          <w:color w:val="24292E"/>
          <w:sz w:val="21"/>
          <w:szCs w:val="21"/>
        </w:rPr>
        <w:t>With a well-applied REST API, the server could be restarted between two calls as every data is passed to the server</w:t>
      </w:r>
    </w:p>
    <w:p w:rsidR="00145C5C" w:rsidRDefault="00145C5C" w:rsidP="00145C5C">
      <w:pPr>
        <w:numPr>
          <w:ilvl w:val="0"/>
          <w:numId w:val="57"/>
        </w:numPr>
        <w:spacing w:before="60" w:after="100" w:afterAutospacing="1" w:line="240" w:lineRule="auto"/>
        <w:rPr>
          <w:rFonts w:ascii="Arial" w:hAnsi="Arial" w:cs="Arial"/>
          <w:color w:val="24292E"/>
          <w:sz w:val="21"/>
          <w:szCs w:val="21"/>
        </w:rPr>
      </w:pPr>
      <w:r>
        <w:rPr>
          <w:rFonts w:ascii="Arial" w:hAnsi="Arial" w:cs="Arial"/>
          <w:color w:val="24292E"/>
          <w:sz w:val="21"/>
          <w:szCs w:val="21"/>
        </w:rPr>
        <w:t>Web service mostly uses POST method to make operations, whereas REST uses GET to access resources</w:t>
      </w:r>
    </w:p>
    <w:p w:rsidR="00145C5C" w:rsidRDefault="00145C5C" w:rsidP="00145C5C">
      <w:pPr>
        <w:spacing w:after="0"/>
        <w:rPr>
          <w:rFonts w:ascii="Arial" w:hAnsi="Arial" w:cs="Arial"/>
          <w:color w:val="000000"/>
          <w:sz w:val="21"/>
          <w:szCs w:val="21"/>
        </w:rPr>
      </w:pPr>
      <w:r>
        <w:rPr>
          <w:rFonts w:ascii="Arial" w:hAnsi="Arial" w:cs="Arial"/>
          <w:color w:val="000000"/>
          <w:sz w:val="21"/>
          <w:szCs w:val="21"/>
        </w:rPr>
        <w:pict>
          <v:rect id="_x0000_i1028" style="width:0;height:0" o:hralign="center" o:hrstd="t" o:hr="t" fillcolor="#a0a0a0" stroked="f"/>
        </w:pict>
      </w:r>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Having Tech or Coding Interview?</w:t>
      </w:r>
      <w:r>
        <w:rPr>
          <w:rStyle w:val="text-muted"/>
          <w:rFonts w:ascii="Arial" w:hAnsi="Arial" w:cs="Arial"/>
          <w:color w:val="000000"/>
          <w:sz w:val="21"/>
          <w:szCs w:val="21"/>
        </w:rPr>
        <w:t> Check 👉 </w:t>
      </w:r>
      <w:hyperlink r:id="rId21" w:tooltip="46 API Design Interview Questions" w:history="1">
        <w:r>
          <w:rPr>
            <w:rStyle w:val="Hyperlink"/>
            <w:rFonts w:ascii="Arial" w:hAnsi="Arial" w:cs="Arial"/>
            <w:sz w:val="21"/>
            <w:szCs w:val="21"/>
          </w:rPr>
          <w:t>46 API Design Interview Questions</w:t>
        </w:r>
      </w:hyperlink>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Source:</w:t>
      </w:r>
      <w:r>
        <w:rPr>
          <w:rStyle w:val="text-muted"/>
          <w:rFonts w:ascii="Arial" w:hAnsi="Arial" w:cs="Arial"/>
          <w:color w:val="000000"/>
          <w:sz w:val="21"/>
          <w:szCs w:val="21"/>
        </w:rPr>
        <w:t> </w:t>
      </w:r>
      <w:hyperlink r:id="rId22" w:tgtFrame="_blank" w:tooltip="Mention some key characteristics of REST? Interview Questions Source To Answer" w:history="1">
        <w:r>
          <w:rPr>
            <w:rStyle w:val="Hyperlink"/>
            <w:rFonts w:ascii="Arial" w:hAnsi="Arial" w:cs="Arial"/>
            <w:sz w:val="21"/>
            <w:szCs w:val="21"/>
          </w:rPr>
          <w:t>career.guru99.com</w:t>
        </w:r>
      </w:hyperlink>
    </w:p>
    <w:p w:rsidR="00145C5C" w:rsidRDefault="00145C5C" w:rsidP="00145C5C">
      <w:pPr>
        <w:pStyle w:val="Heading2"/>
        <w:spacing w:before="150"/>
        <w:rPr>
          <w:rStyle w:val="font-weight-bold"/>
          <w:b w:val="0"/>
          <w:bCs w:val="0"/>
          <w:sz w:val="36"/>
          <w:szCs w:val="36"/>
        </w:rPr>
      </w:pPr>
      <w:r>
        <w:rPr>
          <w:rStyle w:val="highlight"/>
          <w:rFonts w:ascii="Arial" w:hAnsi="Arial" w:cs="Arial"/>
          <w:b w:val="0"/>
          <w:bCs w:val="0"/>
          <w:i/>
          <w:iCs/>
          <w:color w:val="000000"/>
        </w:rPr>
        <w:t>Q3</w:t>
      </w:r>
      <w:r>
        <w:rPr>
          <w:rFonts w:ascii="Arial" w:hAnsi="Arial" w:cs="Arial"/>
          <w:b w:val="0"/>
          <w:bCs w:val="0"/>
          <w:color w:val="000000"/>
        </w:rPr>
        <w:t>: </w:t>
      </w:r>
    </w:p>
    <w:p w:rsidR="00145C5C" w:rsidRDefault="00145C5C" w:rsidP="00145C5C">
      <w:pPr>
        <w:pStyle w:val="Heading2"/>
        <w:spacing w:before="150"/>
        <w:rPr>
          <w:color w:val="24292E"/>
        </w:rPr>
      </w:pPr>
      <w:r>
        <w:rPr>
          <w:rFonts w:ascii="Arial" w:hAnsi="Arial" w:cs="Arial"/>
          <w:b w:val="0"/>
          <w:bCs w:val="0"/>
          <w:color w:val="24292E"/>
        </w:rPr>
        <w:t>Mention what is the difference between AJAX and REST?</w:t>
      </w:r>
    </w:p>
    <w:p w:rsidR="00145C5C" w:rsidRDefault="00145C5C" w:rsidP="00145C5C">
      <w:pPr>
        <w:rPr>
          <w:rFonts w:ascii="Arial" w:hAnsi="Arial" w:cs="Arial"/>
          <w:color w:val="000000"/>
          <w:sz w:val="21"/>
          <w:szCs w:val="21"/>
        </w:rPr>
      </w:pPr>
      <w:r>
        <w:rPr>
          <w:rStyle w:val="clickable"/>
          <w:rFonts w:ascii="Arial" w:hAnsi="Arial" w:cs="Arial"/>
          <w:b/>
          <w:bCs/>
          <w:color w:val="212529"/>
          <w:sz w:val="19"/>
          <w:szCs w:val="19"/>
          <w:bdr w:val="single" w:sz="12" w:space="3" w:color="F0F4C3" w:frame="1"/>
          <w:shd w:val="clear" w:color="auto" w:fill="F0F4C3"/>
        </w:rPr>
        <w:t>Junior</w:t>
      </w:r>
      <w:r>
        <w:rPr>
          <w:rFonts w:ascii="Arial" w:hAnsi="Arial" w:cs="Arial"/>
          <w:color w:val="000000"/>
          <w:sz w:val="21"/>
          <w:szCs w:val="21"/>
        </w:rPr>
        <w:t> </w:t>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"https://www.fullstack.cafe/interview-questions/rest-and-restful" \o "REST &amp; RESTful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xml:space="preserve">  REST &amp; </w:t>
      </w:r>
      <w:proofErr w:type="spellStart"/>
      <w:r>
        <w:rPr>
          <w:rFonts w:ascii="Arial" w:hAnsi="Arial" w:cs="Arial"/>
          <w:b/>
          <w:bCs/>
          <w:color w:val="333333"/>
          <w:sz w:val="21"/>
          <w:szCs w:val="21"/>
        </w:rPr>
        <w:t>RESTful</w:t>
      </w:r>
      <w:proofErr w:type="spellEnd"/>
      <w:proofErr w:type="gramStart"/>
      <w:r>
        <w:rPr>
          <w:rStyle w:val="small"/>
          <w:rFonts w:ascii="Arial" w:hAnsi="Arial" w:cs="Arial"/>
          <w:color w:val="333333"/>
          <w:sz w:val="17"/>
          <w:szCs w:val="17"/>
        </w:rPr>
        <w:t>  2</w:t>
      </w:r>
      <w:proofErr w:type="gramEnd"/>
      <w:r>
        <w:rPr>
          <w:rStyle w:val="small"/>
          <w:rFonts w:ascii="Arial" w:hAnsi="Arial" w:cs="Arial"/>
          <w:color w:val="333333"/>
          <w:sz w:val="17"/>
          <w:szCs w:val="17"/>
        </w:rPr>
        <w:t>7  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Fonts w:ascii="Arial" w:hAnsi="Arial" w:cs="Arial"/>
          <w:color w:val="000000"/>
          <w:sz w:val="21"/>
          <w:szCs w:val="21"/>
        </w:rPr>
      </w:pPr>
      <w:r>
        <w:rPr>
          <w:rStyle w:val="h5"/>
          <w:rFonts w:ascii="Arial" w:hAnsi="Arial" w:cs="Arial"/>
          <w:color w:val="000000"/>
          <w:sz w:val="21"/>
          <w:szCs w:val="21"/>
        </w:rPr>
        <w:t>Answer</w:t>
      </w:r>
    </w:p>
    <w:p w:rsidR="00145C5C" w:rsidRDefault="00145C5C" w:rsidP="00145C5C">
      <w:pPr>
        <w:pStyle w:val="NormalWeb"/>
        <w:spacing w:before="0" w:beforeAutospacing="0" w:after="240" w:afterAutospacing="0"/>
        <w:rPr>
          <w:rFonts w:ascii="Arial" w:hAnsi="Arial" w:cs="Arial"/>
          <w:color w:val="24292E"/>
          <w:sz w:val="21"/>
          <w:szCs w:val="21"/>
        </w:rPr>
      </w:pPr>
      <w:r>
        <w:rPr>
          <w:rStyle w:val="Strong"/>
          <w:rFonts w:ascii="Arial" w:hAnsi="Arial" w:cs="Arial"/>
          <w:color w:val="24292E"/>
          <w:sz w:val="21"/>
          <w:szCs w:val="21"/>
        </w:rPr>
        <w:t>Ajax</w:t>
      </w:r>
    </w:p>
    <w:p w:rsidR="00145C5C" w:rsidRDefault="00145C5C" w:rsidP="00145C5C">
      <w:pPr>
        <w:numPr>
          <w:ilvl w:val="0"/>
          <w:numId w:val="58"/>
        </w:numPr>
        <w:spacing w:beforeAutospacing="1" w:after="0" w:afterAutospacing="1" w:line="240" w:lineRule="auto"/>
        <w:rPr>
          <w:rFonts w:ascii="Arial" w:hAnsi="Arial" w:cs="Arial"/>
          <w:color w:val="24292E"/>
          <w:sz w:val="21"/>
          <w:szCs w:val="21"/>
        </w:rPr>
      </w:pPr>
      <w:r>
        <w:rPr>
          <w:rFonts w:ascii="Arial" w:hAnsi="Arial" w:cs="Arial"/>
          <w:color w:val="24292E"/>
          <w:sz w:val="21"/>
          <w:szCs w:val="21"/>
        </w:rPr>
        <w:t xml:space="preserve">In Ajax, the </w:t>
      </w:r>
      <w:proofErr w:type="gramStart"/>
      <w:r>
        <w:rPr>
          <w:rFonts w:ascii="Arial" w:hAnsi="Arial" w:cs="Arial"/>
          <w:color w:val="24292E"/>
          <w:sz w:val="21"/>
          <w:szCs w:val="21"/>
        </w:rPr>
        <w:t>request are</w:t>
      </w:r>
      <w:proofErr w:type="gramEnd"/>
      <w:r>
        <w:rPr>
          <w:rFonts w:ascii="Arial" w:hAnsi="Arial" w:cs="Arial"/>
          <w:color w:val="24292E"/>
          <w:sz w:val="21"/>
          <w:szCs w:val="21"/>
        </w:rPr>
        <w:t xml:space="preserve"> sent to the server by using </w:t>
      </w:r>
      <w:proofErr w:type="spellStart"/>
      <w:r>
        <w:rPr>
          <w:rStyle w:val="HTMLCode"/>
          <w:rFonts w:ascii="Consolas" w:eastAsiaTheme="minorEastAsia" w:hAnsi="Consolas"/>
          <w:color w:val="E83E8C"/>
          <w:sz w:val="18"/>
          <w:szCs w:val="18"/>
        </w:rPr>
        <w:t>XMLHttpRequest</w:t>
      </w:r>
      <w:proofErr w:type="spellEnd"/>
      <w:r>
        <w:rPr>
          <w:rFonts w:ascii="Arial" w:hAnsi="Arial" w:cs="Arial"/>
          <w:color w:val="24292E"/>
          <w:sz w:val="21"/>
          <w:szCs w:val="21"/>
        </w:rPr>
        <w:t> objects. The response is used by the JavaScript code to dynamically alter the current page</w:t>
      </w:r>
    </w:p>
    <w:p w:rsidR="00145C5C" w:rsidRDefault="00145C5C" w:rsidP="00145C5C">
      <w:pPr>
        <w:numPr>
          <w:ilvl w:val="0"/>
          <w:numId w:val="58"/>
        </w:numPr>
        <w:spacing w:before="60" w:after="100" w:afterAutospacing="1" w:line="240" w:lineRule="auto"/>
        <w:rPr>
          <w:rFonts w:ascii="Arial" w:hAnsi="Arial" w:cs="Arial"/>
          <w:color w:val="24292E"/>
          <w:sz w:val="21"/>
          <w:szCs w:val="21"/>
        </w:rPr>
      </w:pPr>
      <w:r>
        <w:rPr>
          <w:rFonts w:ascii="Arial" w:hAnsi="Arial" w:cs="Arial"/>
          <w:color w:val="24292E"/>
          <w:sz w:val="21"/>
          <w:szCs w:val="21"/>
        </w:rPr>
        <w:t>Ajax is a set of technology; it is a technique of dynamically updating parts of UI without having to reload the page</w:t>
      </w:r>
    </w:p>
    <w:p w:rsidR="00145C5C" w:rsidRDefault="00145C5C" w:rsidP="00145C5C">
      <w:pPr>
        <w:numPr>
          <w:ilvl w:val="0"/>
          <w:numId w:val="58"/>
        </w:numPr>
        <w:spacing w:before="60" w:after="100" w:afterAutospacing="1" w:line="240" w:lineRule="auto"/>
        <w:rPr>
          <w:rFonts w:ascii="Arial" w:hAnsi="Arial" w:cs="Arial"/>
          <w:color w:val="24292E"/>
          <w:sz w:val="21"/>
          <w:szCs w:val="21"/>
        </w:rPr>
      </w:pPr>
      <w:r>
        <w:rPr>
          <w:rFonts w:ascii="Arial" w:hAnsi="Arial" w:cs="Arial"/>
          <w:color w:val="24292E"/>
          <w:sz w:val="21"/>
          <w:szCs w:val="21"/>
        </w:rPr>
        <w:t>Ajax eliminates the interaction between the customer and server asynchronously</w:t>
      </w:r>
    </w:p>
    <w:p w:rsidR="00145C5C" w:rsidRDefault="00145C5C" w:rsidP="00145C5C">
      <w:pPr>
        <w:pStyle w:val="NormalWeb"/>
        <w:spacing w:before="0" w:beforeAutospacing="0" w:after="240" w:afterAutospacing="0"/>
        <w:rPr>
          <w:rFonts w:ascii="Arial" w:hAnsi="Arial" w:cs="Arial"/>
          <w:color w:val="24292E"/>
          <w:sz w:val="21"/>
          <w:szCs w:val="21"/>
        </w:rPr>
      </w:pPr>
      <w:r>
        <w:rPr>
          <w:rStyle w:val="Strong"/>
          <w:rFonts w:ascii="Arial" w:hAnsi="Arial" w:cs="Arial"/>
          <w:color w:val="24292E"/>
          <w:sz w:val="21"/>
          <w:szCs w:val="21"/>
        </w:rPr>
        <w:t>REST</w:t>
      </w:r>
    </w:p>
    <w:p w:rsidR="00145C5C" w:rsidRDefault="00145C5C" w:rsidP="00145C5C">
      <w:pPr>
        <w:numPr>
          <w:ilvl w:val="0"/>
          <w:numId w:val="59"/>
        </w:numPr>
        <w:spacing w:before="100" w:beforeAutospacing="1" w:after="100" w:afterAutospacing="1" w:line="240" w:lineRule="auto"/>
        <w:rPr>
          <w:rFonts w:ascii="Arial" w:hAnsi="Arial" w:cs="Arial"/>
          <w:color w:val="24292E"/>
          <w:sz w:val="21"/>
          <w:szCs w:val="21"/>
        </w:rPr>
      </w:pPr>
      <w:r>
        <w:rPr>
          <w:rFonts w:ascii="Arial" w:hAnsi="Arial" w:cs="Arial"/>
          <w:color w:val="24292E"/>
          <w:sz w:val="21"/>
          <w:szCs w:val="21"/>
        </w:rPr>
        <w:t>REST requires the interaction between the customer and server</w:t>
      </w:r>
    </w:p>
    <w:p w:rsidR="00145C5C" w:rsidRDefault="00145C5C" w:rsidP="00145C5C">
      <w:pPr>
        <w:numPr>
          <w:ilvl w:val="0"/>
          <w:numId w:val="59"/>
        </w:numPr>
        <w:spacing w:before="60" w:after="100" w:afterAutospacing="1" w:line="240" w:lineRule="auto"/>
        <w:rPr>
          <w:rFonts w:ascii="Arial" w:hAnsi="Arial" w:cs="Arial"/>
          <w:color w:val="24292E"/>
          <w:sz w:val="21"/>
          <w:szCs w:val="21"/>
        </w:rPr>
      </w:pPr>
      <w:r>
        <w:rPr>
          <w:rFonts w:ascii="Arial" w:hAnsi="Arial" w:cs="Arial"/>
          <w:color w:val="24292E"/>
          <w:sz w:val="21"/>
          <w:szCs w:val="21"/>
        </w:rPr>
        <w:t>REST have a URL structure and a request/response pattern the revolve around the use of resources</w:t>
      </w:r>
    </w:p>
    <w:p w:rsidR="00145C5C" w:rsidRDefault="00145C5C" w:rsidP="00145C5C">
      <w:pPr>
        <w:numPr>
          <w:ilvl w:val="0"/>
          <w:numId w:val="59"/>
        </w:numPr>
        <w:spacing w:before="60" w:after="100" w:afterAutospacing="1" w:line="240" w:lineRule="auto"/>
        <w:rPr>
          <w:rFonts w:ascii="Arial" w:hAnsi="Arial" w:cs="Arial"/>
          <w:color w:val="24292E"/>
          <w:sz w:val="21"/>
          <w:szCs w:val="21"/>
        </w:rPr>
      </w:pPr>
      <w:r>
        <w:rPr>
          <w:rFonts w:ascii="Arial" w:hAnsi="Arial" w:cs="Arial"/>
          <w:color w:val="24292E"/>
          <w:sz w:val="21"/>
          <w:szCs w:val="21"/>
        </w:rPr>
        <w:lastRenderedPageBreak/>
        <w:t>REST is a type of software architecture and a method for users to request data or information from servers</w:t>
      </w:r>
    </w:p>
    <w:p w:rsidR="00145C5C" w:rsidRDefault="00145C5C" w:rsidP="00145C5C">
      <w:pPr>
        <w:numPr>
          <w:ilvl w:val="0"/>
          <w:numId w:val="59"/>
        </w:numPr>
        <w:spacing w:before="60" w:after="100" w:afterAutospacing="1" w:line="240" w:lineRule="auto"/>
        <w:rPr>
          <w:rFonts w:ascii="Arial" w:hAnsi="Arial" w:cs="Arial"/>
          <w:color w:val="24292E"/>
          <w:sz w:val="21"/>
          <w:szCs w:val="21"/>
        </w:rPr>
      </w:pPr>
      <w:r>
        <w:rPr>
          <w:rFonts w:ascii="Arial" w:hAnsi="Arial" w:cs="Arial"/>
          <w:color w:val="24292E"/>
          <w:sz w:val="21"/>
          <w:szCs w:val="21"/>
        </w:rPr>
        <w:t>REST requires the interaction between the customer and server</w:t>
      </w:r>
    </w:p>
    <w:p w:rsidR="00145C5C" w:rsidRDefault="00145C5C" w:rsidP="00145C5C">
      <w:pPr>
        <w:spacing w:after="0"/>
        <w:rPr>
          <w:rFonts w:ascii="Arial" w:hAnsi="Arial" w:cs="Arial"/>
          <w:color w:val="000000"/>
          <w:sz w:val="21"/>
          <w:szCs w:val="21"/>
        </w:rPr>
      </w:pPr>
      <w:r>
        <w:rPr>
          <w:rFonts w:ascii="Arial" w:hAnsi="Arial" w:cs="Arial"/>
          <w:color w:val="000000"/>
          <w:sz w:val="21"/>
          <w:szCs w:val="21"/>
        </w:rPr>
        <w:pict>
          <v:rect id="_x0000_i1029" style="width:0;height:0" o:hralign="center" o:hrstd="t" o:hr="t" fillcolor="#a0a0a0" stroked="f"/>
        </w:pict>
      </w:r>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Having Tech or Coding Interview?</w:t>
      </w:r>
      <w:r>
        <w:rPr>
          <w:rStyle w:val="text-muted"/>
          <w:rFonts w:ascii="Arial" w:hAnsi="Arial" w:cs="Arial"/>
          <w:color w:val="000000"/>
          <w:sz w:val="21"/>
          <w:szCs w:val="21"/>
        </w:rPr>
        <w:t> Check 👉 </w:t>
      </w:r>
      <w:hyperlink r:id="rId23" w:tooltip="27 REST &amp; RESTful Interview Questions" w:history="1">
        <w:r>
          <w:rPr>
            <w:rStyle w:val="Hyperlink"/>
            <w:rFonts w:ascii="Arial" w:hAnsi="Arial" w:cs="Arial"/>
            <w:sz w:val="21"/>
            <w:szCs w:val="21"/>
          </w:rPr>
          <w:t xml:space="preserve">27 REST &amp; </w:t>
        </w:r>
        <w:proofErr w:type="spellStart"/>
        <w:r>
          <w:rPr>
            <w:rStyle w:val="Hyperlink"/>
            <w:rFonts w:ascii="Arial" w:hAnsi="Arial" w:cs="Arial"/>
            <w:sz w:val="21"/>
            <w:szCs w:val="21"/>
          </w:rPr>
          <w:t>RESTful</w:t>
        </w:r>
        <w:proofErr w:type="spellEnd"/>
        <w:r>
          <w:rPr>
            <w:rStyle w:val="Hyperlink"/>
            <w:rFonts w:ascii="Arial" w:hAnsi="Arial" w:cs="Arial"/>
            <w:sz w:val="21"/>
            <w:szCs w:val="21"/>
          </w:rPr>
          <w:t xml:space="preserve"> Interview Questions</w:t>
        </w:r>
      </w:hyperlink>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Source:</w:t>
      </w:r>
      <w:r>
        <w:rPr>
          <w:rStyle w:val="text-muted"/>
          <w:rFonts w:ascii="Arial" w:hAnsi="Arial" w:cs="Arial"/>
          <w:color w:val="000000"/>
          <w:sz w:val="21"/>
          <w:szCs w:val="21"/>
        </w:rPr>
        <w:t> </w:t>
      </w:r>
      <w:hyperlink r:id="rId24" w:tgtFrame="_blank" w:tooltip="Mention what is the difference between AJAX and REST? Interview Questions Source To Answer" w:history="1">
        <w:r>
          <w:rPr>
            <w:rStyle w:val="Hyperlink"/>
            <w:rFonts w:ascii="Arial" w:hAnsi="Arial" w:cs="Arial"/>
            <w:sz w:val="21"/>
            <w:szCs w:val="21"/>
          </w:rPr>
          <w:t>career.guru99.com</w:t>
        </w:r>
      </w:hyperlink>
    </w:p>
    <w:p w:rsidR="00145C5C" w:rsidRDefault="00145C5C" w:rsidP="00145C5C">
      <w:pPr>
        <w:pStyle w:val="Heading2"/>
        <w:spacing w:before="150"/>
        <w:rPr>
          <w:rStyle w:val="font-weight-bold"/>
          <w:b w:val="0"/>
          <w:bCs w:val="0"/>
          <w:sz w:val="36"/>
          <w:szCs w:val="36"/>
        </w:rPr>
      </w:pPr>
      <w:r>
        <w:rPr>
          <w:rStyle w:val="highlight"/>
          <w:rFonts w:ascii="Arial" w:hAnsi="Arial" w:cs="Arial"/>
          <w:b w:val="0"/>
          <w:bCs w:val="0"/>
          <w:i/>
          <w:iCs/>
          <w:color w:val="000000"/>
        </w:rPr>
        <w:t>Q4</w:t>
      </w:r>
      <w:r>
        <w:rPr>
          <w:rFonts w:ascii="Arial" w:hAnsi="Arial" w:cs="Arial"/>
          <w:b w:val="0"/>
          <w:bCs w:val="0"/>
          <w:color w:val="000000"/>
        </w:rPr>
        <w:t>: </w:t>
      </w:r>
    </w:p>
    <w:p w:rsidR="00145C5C" w:rsidRDefault="00145C5C" w:rsidP="00145C5C">
      <w:pPr>
        <w:pStyle w:val="Heading2"/>
        <w:spacing w:before="150"/>
        <w:rPr>
          <w:color w:val="24292E"/>
        </w:rPr>
      </w:pPr>
      <w:r>
        <w:rPr>
          <w:rFonts w:ascii="Arial" w:hAnsi="Arial" w:cs="Arial"/>
          <w:b w:val="0"/>
          <w:bCs w:val="0"/>
          <w:color w:val="24292E"/>
        </w:rPr>
        <w:t>What are advantages of REST web services?</w:t>
      </w:r>
    </w:p>
    <w:p w:rsidR="00145C5C" w:rsidRDefault="00145C5C" w:rsidP="00145C5C">
      <w:pPr>
        <w:rPr>
          <w:rFonts w:ascii="Arial" w:hAnsi="Arial" w:cs="Arial"/>
          <w:color w:val="000000"/>
          <w:sz w:val="21"/>
          <w:szCs w:val="21"/>
        </w:rPr>
      </w:pPr>
      <w:r>
        <w:rPr>
          <w:rStyle w:val="clickable"/>
          <w:rFonts w:ascii="Arial" w:hAnsi="Arial" w:cs="Arial"/>
          <w:b/>
          <w:bCs/>
          <w:color w:val="212529"/>
          <w:sz w:val="19"/>
          <w:szCs w:val="19"/>
          <w:bdr w:val="single" w:sz="12" w:space="3" w:color="F0F4C3" w:frame="1"/>
          <w:shd w:val="clear" w:color="auto" w:fill="F0F4C3"/>
        </w:rPr>
        <w:t>Junior</w:t>
      </w:r>
      <w:r>
        <w:rPr>
          <w:rFonts w:ascii="Arial" w:hAnsi="Arial" w:cs="Arial"/>
          <w:color w:val="000000"/>
          <w:sz w:val="21"/>
          <w:szCs w:val="21"/>
        </w:rPr>
        <w:t> </w:t>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"https://www.fullstack.cafe/interview-questions/api-design" \o "API Design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API Design</w:t>
      </w:r>
      <w:proofErr w:type="gramStart"/>
      <w:r>
        <w:rPr>
          <w:rStyle w:val="small"/>
          <w:rFonts w:ascii="Arial" w:hAnsi="Arial" w:cs="Arial"/>
          <w:color w:val="333333"/>
          <w:sz w:val="17"/>
          <w:szCs w:val="17"/>
        </w:rPr>
        <w:t>  4</w:t>
      </w:r>
      <w:proofErr w:type="gramEnd"/>
      <w:r>
        <w:rPr>
          <w:rStyle w:val="small"/>
          <w:rFonts w:ascii="Arial" w:hAnsi="Arial" w:cs="Arial"/>
          <w:color w:val="333333"/>
          <w:sz w:val="17"/>
          <w:szCs w:val="17"/>
        </w:rPr>
        <w:t>6  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Fonts w:ascii="Arial" w:hAnsi="Arial" w:cs="Arial"/>
          <w:color w:val="000000"/>
          <w:sz w:val="21"/>
          <w:szCs w:val="21"/>
        </w:rPr>
      </w:pPr>
      <w:r>
        <w:rPr>
          <w:rStyle w:val="h5"/>
          <w:rFonts w:ascii="Arial" w:hAnsi="Arial" w:cs="Arial"/>
          <w:color w:val="000000"/>
          <w:sz w:val="21"/>
          <w:szCs w:val="21"/>
        </w:rPr>
        <w:t>Answer</w:t>
      </w:r>
    </w:p>
    <w:p w:rsidR="00145C5C" w:rsidRDefault="00145C5C" w:rsidP="00145C5C">
      <w:pPr>
        <w:pStyle w:val="NormalWeb"/>
        <w:spacing w:before="0" w:beforeAutospacing="0" w:after="240" w:afterAutospacing="0"/>
        <w:rPr>
          <w:rFonts w:ascii="Arial" w:hAnsi="Arial" w:cs="Arial"/>
          <w:color w:val="24292E"/>
          <w:sz w:val="21"/>
          <w:szCs w:val="21"/>
        </w:rPr>
      </w:pPr>
      <w:r>
        <w:rPr>
          <w:rFonts w:ascii="Arial" w:hAnsi="Arial" w:cs="Arial"/>
          <w:color w:val="24292E"/>
          <w:sz w:val="21"/>
          <w:szCs w:val="21"/>
        </w:rPr>
        <w:t>Some of the advantages of REST web services are:</w:t>
      </w:r>
    </w:p>
    <w:p w:rsidR="00145C5C" w:rsidRDefault="00145C5C" w:rsidP="00145C5C">
      <w:pPr>
        <w:numPr>
          <w:ilvl w:val="0"/>
          <w:numId w:val="60"/>
        </w:numPr>
        <w:spacing w:before="100" w:beforeAutospacing="1" w:after="100" w:afterAutospacing="1" w:line="240" w:lineRule="auto"/>
        <w:rPr>
          <w:rFonts w:ascii="Arial" w:hAnsi="Arial" w:cs="Arial"/>
          <w:color w:val="24292E"/>
          <w:sz w:val="21"/>
          <w:szCs w:val="21"/>
        </w:rPr>
      </w:pPr>
      <w:r>
        <w:rPr>
          <w:rFonts w:ascii="Arial" w:hAnsi="Arial" w:cs="Arial"/>
          <w:color w:val="24292E"/>
          <w:sz w:val="21"/>
          <w:szCs w:val="21"/>
        </w:rPr>
        <w:t>Learning curve is easy since it works on HTTP protocol</w:t>
      </w:r>
    </w:p>
    <w:p w:rsidR="00145C5C" w:rsidRDefault="00145C5C" w:rsidP="00145C5C">
      <w:pPr>
        <w:numPr>
          <w:ilvl w:val="0"/>
          <w:numId w:val="60"/>
        </w:numPr>
        <w:spacing w:before="60" w:after="100" w:afterAutospacing="1" w:line="240" w:lineRule="auto"/>
        <w:rPr>
          <w:rFonts w:ascii="Arial" w:hAnsi="Arial" w:cs="Arial"/>
          <w:color w:val="24292E"/>
          <w:sz w:val="21"/>
          <w:szCs w:val="21"/>
        </w:rPr>
      </w:pPr>
      <w:r>
        <w:rPr>
          <w:rFonts w:ascii="Arial" w:hAnsi="Arial" w:cs="Arial"/>
          <w:color w:val="24292E"/>
          <w:sz w:val="21"/>
          <w:szCs w:val="21"/>
        </w:rPr>
        <w:t xml:space="preserve">Supports multiple technologies for data transfer such as text, xml, </w:t>
      </w:r>
      <w:proofErr w:type="spellStart"/>
      <w:r>
        <w:rPr>
          <w:rFonts w:ascii="Arial" w:hAnsi="Arial" w:cs="Arial"/>
          <w:color w:val="24292E"/>
          <w:sz w:val="21"/>
          <w:szCs w:val="21"/>
        </w:rPr>
        <w:t>json</w:t>
      </w:r>
      <w:proofErr w:type="spellEnd"/>
      <w:r>
        <w:rPr>
          <w:rFonts w:ascii="Arial" w:hAnsi="Arial" w:cs="Arial"/>
          <w:color w:val="24292E"/>
          <w:sz w:val="21"/>
          <w:szCs w:val="21"/>
        </w:rPr>
        <w:t>, image etc.</w:t>
      </w:r>
    </w:p>
    <w:p w:rsidR="00145C5C" w:rsidRDefault="00145C5C" w:rsidP="00145C5C">
      <w:pPr>
        <w:numPr>
          <w:ilvl w:val="0"/>
          <w:numId w:val="60"/>
        </w:numPr>
        <w:spacing w:before="60" w:after="100" w:afterAutospacing="1" w:line="240" w:lineRule="auto"/>
        <w:rPr>
          <w:rFonts w:ascii="Arial" w:hAnsi="Arial" w:cs="Arial"/>
          <w:color w:val="24292E"/>
          <w:sz w:val="21"/>
          <w:szCs w:val="21"/>
        </w:rPr>
      </w:pPr>
      <w:r>
        <w:rPr>
          <w:rFonts w:ascii="Arial" w:hAnsi="Arial" w:cs="Arial"/>
          <w:color w:val="24292E"/>
          <w:sz w:val="21"/>
          <w:szCs w:val="21"/>
        </w:rPr>
        <w:t>No contract defined between server and client, so loosely coupled implementation.</w:t>
      </w:r>
    </w:p>
    <w:p w:rsidR="00145C5C" w:rsidRDefault="00145C5C" w:rsidP="00145C5C">
      <w:pPr>
        <w:numPr>
          <w:ilvl w:val="0"/>
          <w:numId w:val="60"/>
        </w:numPr>
        <w:spacing w:before="60" w:after="100" w:afterAutospacing="1" w:line="240" w:lineRule="auto"/>
        <w:rPr>
          <w:rFonts w:ascii="Arial" w:hAnsi="Arial" w:cs="Arial"/>
          <w:color w:val="24292E"/>
          <w:sz w:val="21"/>
          <w:szCs w:val="21"/>
        </w:rPr>
      </w:pPr>
      <w:r>
        <w:rPr>
          <w:rFonts w:ascii="Arial" w:hAnsi="Arial" w:cs="Arial"/>
          <w:color w:val="24292E"/>
          <w:sz w:val="21"/>
          <w:szCs w:val="21"/>
        </w:rPr>
        <w:t>REST is a lightweight protocol</w:t>
      </w:r>
    </w:p>
    <w:p w:rsidR="00145C5C" w:rsidRDefault="00145C5C" w:rsidP="00145C5C">
      <w:pPr>
        <w:numPr>
          <w:ilvl w:val="0"/>
          <w:numId w:val="60"/>
        </w:numPr>
        <w:spacing w:before="60" w:after="100" w:afterAutospacing="1" w:line="240" w:lineRule="auto"/>
        <w:rPr>
          <w:rFonts w:ascii="Arial" w:hAnsi="Arial" w:cs="Arial"/>
          <w:color w:val="24292E"/>
          <w:sz w:val="21"/>
          <w:szCs w:val="21"/>
        </w:rPr>
      </w:pPr>
      <w:r>
        <w:rPr>
          <w:rFonts w:ascii="Arial" w:hAnsi="Arial" w:cs="Arial"/>
          <w:color w:val="24292E"/>
          <w:sz w:val="21"/>
          <w:szCs w:val="21"/>
        </w:rPr>
        <w:t>REST methods can be tested easily over browser.</w:t>
      </w:r>
    </w:p>
    <w:p w:rsidR="00145C5C" w:rsidRDefault="00145C5C" w:rsidP="00145C5C">
      <w:pPr>
        <w:spacing w:after="0"/>
        <w:rPr>
          <w:rFonts w:ascii="Arial" w:hAnsi="Arial" w:cs="Arial"/>
          <w:color w:val="000000"/>
          <w:sz w:val="21"/>
          <w:szCs w:val="21"/>
        </w:rPr>
      </w:pPr>
      <w:r>
        <w:rPr>
          <w:rFonts w:ascii="Arial" w:hAnsi="Arial" w:cs="Arial"/>
          <w:color w:val="000000"/>
          <w:sz w:val="21"/>
          <w:szCs w:val="21"/>
        </w:rPr>
        <w:pict>
          <v:rect id="_x0000_i1030" style="width:0;height:0" o:hralign="center" o:hrstd="t" o:hr="t" fillcolor="#a0a0a0" stroked="f"/>
        </w:pict>
      </w:r>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Having Tech or Coding Interview?</w:t>
      </w:r>
      <w:r>
        <w:rPr>
          <w:rStyle w:val="text-muted"/>
          <w:rFonts w:ascii="Arial" w:hAnsi="Arial" w:cs="Arial"/>
          <w:color w:val="000000"/>
          <w:sz w:val="21"/>
          <w:szCs w:val="21"/>
        </w:rPr>
        <w:t> Check 👉 </w:t>
      </w:r>
      <w:hyperlink r:id="rId25" w:tooltip="46 API Design Interview Questions" w:history="1">
        <w:r>
          <w:rPr>
            <w:rStyle w:val="Hyperlink"/>
            <w:rFonts w:ascii="Arial" w:hAnsi="Arial" w:cs="Arial"/>
            <w:sz w:val="21"/>
            <w:szCs w:val="21"/>
          </w:rPr>
          <w:t>46 API Design Interview Questions</w:t>
        </w:r>
      </w:hyperlink>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Source:</w:t>
      </w:r>
      <w:r>
        <w:rPr>
          <w:rStyle w:val="text-muted"/>
          <w:rFonts w:ascii="Arial" w:hAnsi="Arial" w:cs="Arial"/>
          <w:color w:val="000000"/>
          <w:sz w:val="21"/>
          <w:szCs w:val="21"/>
        </w:rPr>
        <w:t> </w:t>
      </w:r>
      <w:hyperlink r:id="rId26" w:tgtFrame="_blank" w:tooltip="What are advantages of REST web services? Interview Questions Source To Answer" w:history="1">
        <w:r>
          <w:rPr>
            <w:rStyle w:val="Hyperlink"/>
            <w:rFonts w:ascii="Arial" w:hAnsi="Arial" w:cs="Arial"/>
            <w:sz w:val="21"/>
            <w:szCs w:val="21"/>
          </w:rPr>
          <w:t>journaldev.com</w:t>
        </w:r>
      </w:hyperlink>
    </w:p>
    <w:p w:rsidR="00145C5C" w:rsidRDefault="00145C5C" w:rsidP="00145C5C">
      <w:pPr>
        <w:pStyle w:val="Heading2"/>
        <w:spacing w:before="150"/>
        <w:rPr>
          <w:rStyle w:val="font-weight-bold"/>
          <w:b w:val="0"/>
          <w:bCs w:val="0"/>
          <w:sz w:val="36"/>
          <w:szCs w:val="36"/>
        </w:rPr>
      </w:pPr>
      <w:r>
        <w:rPr>
          <w:rStyle w:val="highlight"/>
          <w:rFonts w:ascii="Arial" w:hAnsi="Arial" w:cs="Arial"/>
          <w:b w:val="0"/>
          <w:bCs w:val="0"/>
          <w:i/>
          <w:iCs/>
          <w:color w:val="000000"/>
        </w:rPr>
        <w:lastRenderedPageBreak/>
        <w:t>Q5</w:t>
      </w:r>
      <w:r>
        <w:rPr>
          <w:rFonts w:ascii="Arial" w:hAnsi="Arial" w:cs="Arial"/>
          <w:b w:val="0"/>
          <w:bCs w:val="0"/>
          <w:color w:val="000000"/>
        </w:rPr>
        <w:t>: </w:t>
      </w:r>
    </w:p>
    <w:p w:rsidR="00145C5C" w:rsidRDefault="00145C5C" w:rsidP="00145C5C">
      <w:pPr>
        <w:pStyle w:val="Heading2"/>
        <w:spacing w:before="150"/>
        <w:rPr>
          <w:color w:val="24292E"/>
        </w:rPr>
      </w:pPr>
      <w:r>
        <w:rPr>
          <w:rFonts w:ascii="Arial" w:hAnsi="Arial" w:cs="Arial"/>
          <w:b w:val="0"/>
          <w:bCs w:val="0"/>
          <w:color w:val="24292E"/>
        </w:rPr>
        <w:t>What is a Resource in Restful web services?</w:t>
      </w:r>
    </w:p>
    <w:p w:rsidR="00145C5C" w:rsidRDefault="00145C5C" w:rsidP="00145C5C">
      <w:pPr>
        <w:rPr>
          <w:rFonts w:ascii="Arial" w:hAnsi="Arial" w:cs="Arial"/>
          <w:color w:val="000000"/>
          <w:sz w:val="21"/>
          <w:szCs w:val="21"/>
        </w:rPr>
      </w:pPr>
      <w:r>
        <w:rPr>
          <w:rStyle w:val="clickable"/>
          <w:rFonts w:ascii="Arial" w:hAnsi="Arial" w:cs="Arial"/>
          <w:b/>
          <w:bCs/>
          <w:color w:val="212529"/>
          <w:sz w:val="19"/>
          <w:szCs w:val="19"/>
          <w:bdr w:val="single" w:sz="12" w:space="3" w:color="F0F4C3" w:frame="1"/>
          <w:shd w:val="clear" w:color="auto" w:fill="F0F4C3"/>
        </w:rPr>
        <w:t>Junior</w:t>
      </w:r>
      <w:r>
        <w:rPr>
          <w:rFonts w:ascii="Arial" w:hAnsi="Arial" w:cs="Arial"/>
          <w:color w:val="000000"/>
          <w:sz w:val="21"/>
          <w:szCs w:val="21"/>
        </w:rPr>
        <w:t> </w:t>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"https://www.fullstack.cafe/interview-questions/rest-and-restful" \o "REST &amp; RESTful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xml:space="preserve">  REST &amp; </w:t>
      </w:r>
      <w:proofErr w:type="spellStart"/>
      <w:r>
        <w:rPr>
          <w:rFonts w:ascii="Arial" w:hAnsi="Arial" w:cs="Arial"/>
          <w:b/>
          <w:bCs/>
          <w:color w:val="333333"/>
          <w:sz w:val="21"/>
          <w:szCs w:val="21"/>
        </w:rPr>
        <w:t>RESTful</w:t>
      </w:r>
      <w:proofErr w:type="spellEnd"/>
      <w:proofErr w:type="gramStart"/>
      <w:r>
        <w:rPr>
          <w:rStyle w:val="small"/>
          <w:rFonts w:ascii="Arial" w:hAnsi="Arial" w:cs="Arial"/>
          <w:color w:val="333333"/>
          <w:sz w:val="17"/>
          <w:szCs w:val="17"/>
        </w:rPr>
        <w:t>  2</w:t>
      </w:r>
      <w:proofErr w:type="gramEnd"/>
      <w:r>
        <w:rPr>
          <w:rStyle w:val="small"/>
          <w:rFonts w:ascii="Arial" w:hAnsi="Arial" w:cs="Arial"/>
          <w:color w:val="333333"/>
          <w:sz w:val="17"/>
          <w:szCs w:val="17"/>
        </w:rPr>
        <w:t>7  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Fonts w:ascii="Arial" w:hAnsi="Arial" w:cs="Arial"/>
          <w:color w:val="000000"/>
          <w:sz w:val="21"/>
          <w:szCs w:val="21"/>
        </w:rPr>
      </w:pPr>
      <w:r>
        <w:rPr>
          <w:rStyle w:val="h5"/>
          <w:rFonts w:ascii="Arial" w:hAnsi="Arial" w:cs="Arial"/>
          <w:color w:val="000000"/>
          <w:sz w:val="21"/>
          <w:szCs w:val="21"/>
        </w:rPr>
        <w:t>Answer</w:t>
      </w:r>
    </w:p>
    <w:p w:rsidR="00145C5C" w:rsidRDefault="00145C5C" w:rsidP="00145C5C">
      <w:pPr>
        <w:pStyle w:val="NormalWeb"/>
        <w:spacing w:before="0" w:beforeAutospacing="0" w:after="240" w:afterAutospacing="0"/>
        <w:rPr>
          <w:rFonts w:ascii="Arial" w:hAnsi="Arial" w:cs="Arial"/>
          <w:color w:val="24292E"/>
          <w:sz w:val="21"/>
          <w:szCs w:val="21"/>
        </w:rPr>
      </w:pPr>
      <w:r>
        <w:rPr>
          <w:rStyle w:val="Emphasis"/>
          <w:rFonts w:ascii="Arial" w:hAnsi="Arial" w:cs="Arial"/>
          <w:color w:val="24292E"/>
          <w:sz w:val="21"/>
          <w:szCs w:val="21"/>
        </w:rPr>
        <w:t>Resource</w:t>
      </w:r>
      <w:r>
        <w:rPr>
          <w:rFonts w:ascii="Arial" w:hAnsi="Arial" w:cs="Arial"/>
          <w:color w:val="24292E"/>
          <w:sz w:val="21"/>
          <w:szCs w:val="21"/>
        </w:rPr>
        <w:t> is the fundamental concept of Restful architecture. A resource is an object with:</w:t>
      </w:r>
    </w:p>
    <w:p w:rsidR="00145C5C" w:rsidRDefault="00145C5C" w:rsidP="00145C5C">
      <w:pPr>
        <w:numPr>
          <w:ilvl w:val="0"/>
          <w:numId w:val="61"/>
        </w:numPr>
        <w:spacing w:before="100" w:beforeAutospacing="1" w:after="100" w:afterAutospacing="1" w:line="240" w:lineRule="auto"/>
        <w:rPr>
          <w:rFonts w:ascii="Arial" w:hAnsi="Arial" w:cs="Arial"/>
          <w:color w:val="24292E"/>
          <w:sz w:val="21"/>
          <w:szCs w:val="21"/>
        </w:rPr>
      </w:pPr>
      <w:r>
        <w:rPr>
          <w:rFonts w:ascii="Arial" w:hAnsi="Arial" w:cs="Arial"/>
          <w:color w:val="24292E"/>
          <w:sz w:val="21"/>
          <w:szCs w:val="21"/>
        </w:rPr>
        <w:t>a type,</w:t>
      </w:r>
    </w:p>
    <w:p w:rsidR="00145C5C" w:rsidRDefault="00145C5C" w:rsidP="00145C5C">
      <w:pPr>
        <w:numPr>
          <w:ilvl w:val="0"/>
          <w:numId w:val="61"/>
        </w:numPr>
        <w:spacing w:before="60" w:after="100" w:afterAutospacing="1" w:line="240" w:lineRule="auto"/>
        <w:rPr>
          <w:rFonts w:ascii="Arial" w:hAnsi="Arial" w:cs="Arial"/>
          <w:color w:val="24292E"/>
          <w:sz w:val="21"/>
          <w:szCs w:val="21"/>
        </w:rPr>
      </w:pPr>
      <w:r>
        <w:rPr>
          <w:rFonts w:ascii="Arial" w:hAnsi="Arial" w:cs="Arial"/>
          <w:color w:val="24292E"/>
          <w:sz w:val="21"/>
          <w:szCs w:val="21"/>
        </w:rPr>
        <w:t>relationship with other resources and</w:t>
      </w:r>
    </w:p>
    <w:p w:rsidR="00145C5C" w:rsidRDefault="00145C5C" w:rsidP="00145C5C">
      <w:pPr>
        <w:numPr>
          <w:ilvl w:val="0"/>
          <w:numId w:val="61"/>
        </w:numPr>
        <w:spacing w:before="60" w:after="100" w:afterAutospacing="1" w:line="240" w:lineRule="auto"/>
        <w:rPr>
          <w:rFonts w:ascii="Arial" w:hAnsi="Arial" w:cs="Arial"/>
          <w:color w:val="24292E"/>
          <w:sz w:val="21"/>
          <w:szCs w:val="21"/>
        </w:rPr>
      </w:pPr>
      <w:proofErr w:type="gramStart"/>
      <w:r>
        <w:rPr>
          <w:rFonts w:ascii="Arial" w:hAnsi="Arial" w:cs="Arial"/>
          <w:color w:val="24292E"/>
          <w:sz w:val="21"/>
          <w:szCs w:val="21"/>
        </w:rPr>
        <w:t>methods</w:t>
      </w:r>
      <w:proofErr w:type="gramEnd"/>
      <w:r>
        <w:rPr>
          <w:rFonts w:ascii="Arial" w:hAnsi="Arial" w:cs="Arial"/>
          <w:color w:val="24292E"/>
          <w:sz w:val="21"/>
          <w:szCs w:val="21"/>
        </w:rPr>
        <w:t xml:space="preserve"> that operate on it.</w:t>
      </w:r>
    </w:p>
    <w:p w:rsidR="00145C5C" w:rsidRDefault="00145C5C" w:rsidP="00145C5C">
      <w:pPr>
        <w:pStyle w:val="NormalWeb"/>
        <w:spacing w:before="0" w:beforeAutospacing="0" w:after="240" w:afterAutospacing="0"/>
        <w:rPr>
          <w:rFonts w:ascii="Arial" w:hAnsi="Arial" w:cs="Arial"/>
          <w:color w:val="24292E"/>
          <w:sz w:val="21"/>
          <w:szCs w:val="21"/>
        </w:rPr>
      </w:pPr>
      <w:r>
        <w:rPr>
          <w:rFonts w:ascii="Arial" w:hAnsi="Arial" w:cs="Arial"/>
          <w:color w:val="24292E"/>
          <w:sz w:val="21"/>
          <w:szCs w:val="21"/>
        </w:rPr>
        <w:t>Resources are identified with:</w:t>
      </w:r>
    </w:p>
    <w:p w:rsidR="00145C5C" w:rsidRDefault="00145C5C" w:rsidP="00145C5C">
      <w:pPr>
        <w:numPr>
          <w:ilvl w:val="0"/>
          <w:numId w:val="62"/>
        </w:numPr>
        <w:spacing w:before="100" w:beforeAutospacing="1" w:after="100" w:afterAutospacing="1" w:line="240" w:lineRule="auto"/>
        <w:rPr>
          <w:rFonts w:ascii="Arial" w:hAnsi="Arial" w:cs="Arial"/>
          <w:color w:val="24292E"/>
          <w:sz w:val="21"/>
          <w:szCs w:val="21"/>
        </w:rPr>
      </w:pPr>
      <w:r>
        <w:rPr>
          <w:rFonts w:ascii="Arial" w:hAnsi="Arial" w:cs="Arial"/>
          <w:color w:val="24292E"/>
          <w:sz w:val="21"/>
          <w:szCs w:val="21"/>
        </w:rPr>
        <w:t>their URI,</w:t>
      </w:r>
    </w:p>
    <w:p w:rsidR="00145C5C" w:rsidRDefault="00145C5C" w:rsidP="00145C5C">
      <w:pPr>
        <w:numPr>
          <w:ilvl w:val="0"/>
          <w:numId w:val="62"/>
        </w:numPr>
        <w:spacing w:before="60" w:after="100" w:afterAutospacing="1" w:line="240" w:lineRule="auto"/>
        <w:rPr>
          <w:rFonts w:ascii="Arial" w:hAnsi="Arial" w:cs="Arial"/>
          <w:color w:val="24292E"/>
          <w:sz w:val="21"/>
          <w:szCs w:val="21"/>
        </w:rPr>
      </w:pPr>
      <w:r>
        <w:rPr>
          <w:rFonts w:ascii="Arial" w:hAnsi="Arial" w:cs="Arial"/>
          <w:color w:val="24292E"/>
          <w:sz w:val="21"/>
          <w:szCs w:val="21"/>
        </w:rPr>
        <w:t>HTTP methods they support and</w:t>
      </w:r>
    </w:p>
    <w:p w:rsidR="00145C5C" w:rsidRDefault="00145C5C" w:rsidP="00145C5C">
      <w:pPr>
        <w:numPr>
          <w:ilvl w:val="0"/>
          <w:numId w:val="62"/>
        </w:numPr>
        <w:spacing w:before="60" w:after="100" w:afterAutospacing="1" w:line="240" w:lineRule="auto"/>
        <w:rPr>
          <w:rFonts w:ascii="Arial" w:hAnsi="Arial" w:cs="Arial"/>
          <w:color w:val="24292E"/>
          <w:sz w:val="21"/>
          <w:szCs w:val="21"/>
        </w:rPr>
      </w:pPr>
      <w:proofErr w:type="gramStart"/>
      <w:r>
        <w:rPr>
          <w:rFonts w:ascii="Arial" w:hAnsi="Arial" w:cs="Arial"/>
          <w:color w:val="24292E"/>
          <w:sz w:val="21"/>
          <w:szCs w:val="21"/>
        </w:rPr>
        <w:t>request/response</w:t>
      </w:r>
      <w:proofErr w:type="gramEnd"/>
      <w:r>
        <w:rPr>
          <w:rFonts w:ascii="Arial" w:hAnsi="Arial" w:cs="Arial"/>
          <w:color w:val="24292E"/>
          <w:sz w:val="21"/>
          <w:szCs w:val="21"/>
        </w:rPr>
        <w:t xml:space="preserve"> data type and format of data.</w:t>
      </w:r>
    </w:p>
    <w:p w:rsidR="00145C5C" w:rsidRDefault="00145C5C" w:rsidP="00145C5C">
      <w:pPr>
        <w:spacing w:after="0"/>
        <w:rPr>
          <w:rFonts w:ascii="Arial" w:hAnsi="Arial" w:cs="Arial"/>
          <w:color w:val="000000"/>
          <w:sz w:val="21"/>
          <w:szCs w:val="21"/>
        </w:rPr>
      </w:pPr>
      <w:r>
        <w:rPr>
          <w:rFonts w:ascii="Arial" w:hAnsi="Arial" w:cs="Arial"/>
          <w:color w:val="000000"/>
          <w:sz w:val="21"/>
          <w:szCs w:val="21"/>
        </w:rPr>
        <w:pict>
          <v:rect id="_x0000_i1031" style="width:0;height:0" o:hralign="center" o:hrstd="t" o:hr="t" fillcolor="#a0a0a0" stroked="f"/>
        </w:pict>
      </w:r>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Having Tech or Coding Interview?</w:t>
      </w:r>
      <w:r>
        <w:rPr>
          <w:rStyle w:val="text-muted"/>
          <w:rFonts w:ascii="Arial" w:hAnsi="Arial" w:cs="Arial"/>
          <w:color w:val="000000"/>
          <w:sz w:val="21"/>
          <w:szCs w:val="21"/>
        </w:rPr>
        <w:t> Check 👉 </w:t>
      </w:r>
      <w:hyperlink r:id="rId27" w:tooltip="27 REST &amp; RESTful Interview Questions" w:history="1">
        <w:r>
          <w:rPr>
            <w:rStyle w:val="Hyperlink"/>
            <w:rFonts w:ascii="Arial" w:hAnsi="Arial" w:cs="Arial"/>
            <w:sz w:val="21"/>
            <w:szCs w:val="21"/>
          </w:rPr>
          <w:t xml:space="preserve">27 REST &amp; </w:t>
        </w:r>
        <w:proofErr w:type="spellStart"/>
        <w:r>
          <w:rPr>
            <w:rStyle w:val="Hyperlink"/>
            <w:rFonts w:ascii="Arial" w:hAnsi="Arial" w:cs="Arial"/>
            <w:sz w:val="21"/>
            <w:szCs w:val="21"/>
          </w:rPr>
          <w:t>RESTful</w:t>
        </w:r>
        <w:proofErr w:type="spellEnd"/>
        <w:r>
          <w:rPr>
            <w:rStyle w:val="Hyperlink"/>
            <w:rFonts w:ascii="Arial" w:hAnsi="Arial" w:cs="Arial"/>
            <w:sz w:val="21"/>
            <w:szCs w:val="21"/>
          </w:rPr>
          <w:t xml:space="preserve"> Interview Questions</w:t>
        </w:r>
      </w:hyperlink>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Source:</w:t>
      </w:r>
      <w:r>
        <w:rPr>
          <w:rStyle w:val="text-muted"/>
          <w:rFonts w:ascii="Arial" w:hAnsi="Arial" w:cs="Arial"/>
          <w:color w:val="000000"/>
          <w:sz w:val="21"/>
          <w:szCs w:val="21"/>
        </w:rPr>
        <w:t> </w:t>
      </w:r>
      <w:hyperlink r:id="rId28" w:tgtFrame="_blank" w:tooltip="What is a Resource in Restful web services? Interview Questions Source To Answer" w:history="1">
        <w:r>
          <w:rPr>
            <w:rStyle w:val="Hyperlink"/>
            <w:rFonts w:ascii="Arial" w:hAnsi="Arial" w:cs="Arial"/>
            <w:sz w:val="21"/>
            <w:szCs w:val="21"/>
          </w:rPr>
          <w:t>journaldev.com</w:t>
        </w:r>
      </w:hyperlink>
    </w:p>
    <w:p w:rsidR="00145C5C" w:rsidRDefault="00145C5C" w:rsidP="00145C5C">
      <w:pPr>
        <w:rPr>
          <w:rFonts w:ascii="Arial" w:hAnsi="Arial" w:cs="Arial"/>
          <w:color w:val="000000"/>
          <w:sz w:val="21"/>
          <w:szCs w:val="21"/>
        </w:rPr>
      </w:pPr>
      <w:r>
        <w:rPr>
          <w:rFonts w:ascii="Arial" w:hAnsi="Arial" w:cs="Arial"/>
          <w:color w:val="000000"/>
          <w:sz w:val="21"/>
          <w:szCs w:val="21"/>
        </w:rPr>
        <w:pict>
          <v:shape id="_x0000_i1032" type="#_x0000_t75" alt="8 Steps to Increase Your Dev Resume Response Rate by 90%" style="width:24pt;height:24pt"/>
        </w:pict>
      </w:r>
    </w:p>
    <w:p w:rsidR="00145C5C" w:rsidRDefault="00145C5C" w:rsidP="00145C5C">
      <w:pPr>
        <w:rPr>
          <w:rFonts w:ascii="Arial" w:hAnsi="Arial" w:cs="Arial"/>
          <w:color w:val="000000"/>
          <w:sz w:val="21"/>
          <w:szCs w:val="21"/>
        </w:rPr>
      </w:pPr>
      <w:hyperlink r:id="rId29" w:tooltip="8 Steps to Increase Your Dev Resume Response Rate by 90%" w:history="1">
        <w:r>
          <w:rPr>
            <w:rStyle w:val="hl-gray"/>
            <w:rFonts w:ascii="Arial" w:hAnsi="Arial" w:cs="Arial"/>
            <w:color w:val="0000FF"/>
            <w:sz w:val="21"/>
            <w:szCs w:val="21"/>
          </w:rPr>
          <w:t>8 Steps to Increase Your Dev Resume Response Rate by 90%</w:t>
        </w:r>
      </w:hyperlink>
    </w:p>
    <w:p w:rsidR="00145C5C" w:rsidRDefault="00145C5C" w:rsidP="00145C5C">
      <w:pPr>
        <w:rPr>
          <w:rStyle w:val="Hyperlink"/>
          <w:u w:val="none"/>
        </w:rPr>
      </w:pPr>
      <w:r>
        <w:rPr>
          <w:rFonts w:ascii="Arial" w:hAnsi="Arial" w:cs="Arial"/>
          <w:color w:val="000000"/>
          <w:sz w:val="21"/>
          <w:szCs w:val="21"/>
        </w:rPr>
        <w:lastRenderedPageBreak/>
        <w:fldChar w:fldCharType="begin"/>
      </w:r>
      <w:r>
        <w:rPr>
          <w:rFonts w:ascii="Arial" w:hAnsi="Arial" w:cs="Arial"/>
          <w:color w:val="000000"/>
          <w:sz w:val="21"/>
          <w:szCs w:val="21"/>
        </w:rPr>
        <w:instrText xml:space="preserve"> HYPERLINK "https://www.fullstack.cafe/interview-questions/career" \o "Career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Career</w:t>
      </w:r>
      <w:proofErr w:type="gramStart"/>
      <w:r>
        <w:rPr>
          <w:rStyle w:val="small"/>
          <w:rFonts w:ascii="Arial" w:hAnsi="Arial" w:cs="Arial"/>
          <w:color w:val="333333"/>
          <w:sz w:val="17"/>
          <w:szCs w:val="17"/>
        </w:rPr>
        <w:t>  </w:t>
      </w:r>
      <w:proofErr w:type="gramEnd"/>
      <w:r>
        <w:rPr>
          <w:rStyle w:val="small"/>
          <w:rFonts w:ascii="Arial" w:hAnsi="Arial" w:cs="Arial"/>
          <w:color w:val="333333"/>
          <w:sz w:val="17"/>
          <w:szCs w:val="17"/>
        </w:rPr>
        <w:t>1  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pStyle w:val="Heading2"/>
        <w:spacing w:before="150"/>
        <w:rPr>
          <w:rStyle w:val="font-weight-bold"/>
          <w:b w:val="0"/>
          <w:bCs w:val="0"/>
          <w:sz w:val="36"/>
          <w:szCs w:val="36"/>
        </w:rPr>
      </w:pPr>
      <w:r>
        <w:rPr>
          <w:rStyle w:val="highlight"/>
          <w:rFonts w:ascii="Arial" w:hAnsi="Arial" w:cs="Arial"/>
          <w:b w:val="0"/>
          <w:bCs w:val="0"/>
          <w:i/>
          <w:iCs/>
          <w:color w:val="000000"/>
        </w:rPr>
        <w:t>Q6</w:t>
      </w:r>
      <w:r>
        <w:rPr>
          <w:rFonts w:ascii="Arial" w:hAnsi="Arial" w:cs="Arial"/>
          <w:b w:val="0"/>
          <w:bCs w:val="0"/>
          <w:color w:val="000000"/>
        </w:rPr>
        <w:t>: </w:t>
      </w:r>
    </w:p>
    <w:p w:rsidR="00145C5C" w:rsidRDefault="00145C5C" w:rsidP="00145C5C">
      <w:pPr>
        <w:pStyle w:val="Heading2"/>
        <w:spacing w:before="150"/>
        <w:rPr>
          <w:color w:val="24292E"/>
        </w:rPr>
      </w:pPr>
      <w:r>
        <w:rPr>
          <w:rFonts w:ascii="Arial" w:hAnsi="Arial" w:cs="Arial"/>
          <w:b w:val="0"/>
          <w:bCs w:val="0"/>
          <w:color w:val="24292E"/>
        </w:rPr>
        <w:t xml:space="preserve">What is purpose of a URI in REST based </w:t>
      </w:r>
      <w:proofErr w:type="spellStart"/>
      <w:r>
        <w:rPr>
          <w:rFonts w:ascii="Arial" w:hAnsi="Arial" w:cs="Arial"/>
          <w:b w:val="0"/>
          <w:bCs w:val="0"/>
          <w:color w:val="24292E"/>
        </w:rPr>
        <w:t>webservices</w:t>
      </w:r>
      <w:proofErr w:type="spellEnd"/>
      <w:r>
        <w:rPr>
          <w:rFonts w:ascii="Arial" w:hAnsi="Arial" w:cs="Arial"/>
          <w:b w:val="0"/>
          <w:bCs w:val="0"/>
          <w:color w:val="24292E"/>
        </w:rPr>
        <w:t>?</w:t>
      </w:r>
    </w:p>
    <w:p w:rsidR="00145C5C" w:rsidRDefault="00145C5C" w:rsidP="00145C5C">
      <w:pPr>
        <w:rPr>
          <w:rFonts w:ascii="Arial" w:hAnsi="Arial" w:cs="Arial"/>
          <w:color w:val="000000"/>
          <w:sz w:val="21"/>
          <w:szCs w:val="21"/>
        </w:rPr>
      </w:pPr>
      <w:r>
        <w:rPr>
          <w:rStyle w:val="clickable"/>
          <w:rFonts w:ascii="Arial" w:hAnsi="Arial" w:cs="Arial"/>
          <w:b/>
          <w:bCs/>
          <w:color w:val="212529"/>
          <w:sz w:val="19"/>
          <w:szCs w:val="19"/>
          <w:bdr w:val="single" w:sz="12" w:space="3" w:color="F0F4C3" w:frame="1"/>
          <w:shd w:val="clear" w:color="auto" w:fill="F0F4C3"/>
        </w:rPr>
        <w:t>Junior</w:t>
      </w:r>
      <w:r>
        <w:rPr>
          <w:rFonts w:ascii="Arial" w:hAnsi="Arial" w:cs="Arial"/>
          <w:color w:val="000000"/>
          <w:sz w:val="21"/>
          <w:szCs w:val="21"/>
        </w:rPr>
        <w:t> </w:t>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"https://www.fullstack.cafe/interview-questions/rest-and-restful" \o "REST &amp; RESTful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xml:space="preserve">  REST &amp; </w:t>
      </w:r>
      <w:proofErr w:type="spellStart"/>
      <w:r>
        <w:rPr>
          <w:rFonts w:ascii="Arial" w:hAnsi="Arial" w:cs="Arial"/>
          <w:b/>
          <w:bCs/>
          <w:color w:val="333333"/>
          <w:sz w:val="21"/>
          <w:szCs w:val="21"/>
        </w:rPr>
        <w:t>RESTful</w:t>
      </w:r>
      <w:proofErr w:type="spellEnd"/>
      <w:proofErr w:type="gramStart"/>
      <w:r>
        <w:rPr>
          <w:rStyle w:val="small"/>
          <w:rFonts w:ascii="Arial" w:hAnsi="Arial" w:cs="Arial"/>
          <w:color w:val="333333"/>
          <w:sz w:val="17"/>
          <w:szCs w:val="17"/>
        </w:rPr>
        <w:t>  2</w:t>
      </w:r>
      <w:proofErr w:type="gramEnd"/>
      <w:r>
        <w:rPr>
          <w:rStyle w:val="small"/>
          <w:rFonts w:ascii="Arial" w:hAnsi="Arial" w:cs="Arial"/>
          <w:color w:val="333333"/>
          <w:sz w:val="17"/>
          <w:szCs w:val="17"/>
        </w:rPr>
        <w:t>7  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Fonts w:ascii="Arial" w:hAnsi="Arial" w:cs="Arial"/>
          <w:color w:val="000000"/>
          <w:sz w:val="21"/>
          <w:szCs w:val="21"/>
        </w:rPr>
      </w:pPr>
      <w:r>
        <w:rPr>
          <w:rStyle w:val="h5"/>
          <w:rFonts w:ascii="Arial" w:hAnsi="Arial" w:cs="Arial"/>
          <w:color w:val="000000"/>
          <w:sz w:val="21"/>
          <w:szCs w:val="21"/>
        </w:rPr>
        <w:t>Answer</w:t>
      </w:r>
    </w:p>
    <w:p w:rsidR="00145C5C" w:rsidRDefault="00145C5C" w:rsidP="00145C5C">
      <w:pPr>
        <w:pStyle w:val="NormalWeb"/>
        <w:spacing w:before="0" w:beforeAutospacing="0" w:after="240" w:afterAutospacing="0"/>
        <w:rPr>
          <w:rFonts w:ascii="Arial" w:hAnsi="Arial" w:cs="Arial"/>
          <w:color w:val="24292E"/>
          <w:sz w:val="21"/>
          <w:szCs w:val="21"/>
        </w:rPr>
      </w:pPr>
      <w:r>
        <w:rPr>
          <w:rStyle w:val="Emphasis"/>
          <w:rFonts w:ascii="Arial" w:hAnsi="Arial" w:cs="Arial"/>
          <w:color w:val="24292E"/>
          <w:sz w:val="21"/>
          <w:szCs w:val="21"/>
        </w:rPr>
        <w:t>URI</w:t>
      </w:r>
      <w:r>
        <w:rPr>
          <w:rFonts w:ascii="Arial" w:hAnsi="Arial" w:cs="Arial"/>
          <w:color w:val="24292E"/>
          <w:sz w:val="21"/>
          <w:szCs w:val="21"/>
        </w:rPr>
        <w:t> stands for </w:t>
      </w:r>
      <w:r>
        <w:rPr>
          <w:rStyle w:val="Emphasis"/>
          <w:rFonts w:ascii="Arial" w:hAnsi="Arial" w:cs="Arial"/>
          <w:color w:val="24292E"/>
          <w:sz w:val="21"/>
          <w:szCs w:val="21"/>
        </w:rPr>
        <w:t>Uniform Resource Identifier</w:t>
      </w:r>
      <w:r>
        <w:rPr>
          <w:rFonts w:ascii="Arial" w:hAnsi="Arial" w:cs="Arial"/>
          <w:color w:val="24292E"/>
          <w:sz w:val="21"/>
          <w:szCs w:val="21"/>
        </w:rPr>
        <w:t>. Each resource in REST architecture is identified by its URI. Purpose of an URI is to locate a resource(s) on the server hosting the web service.</w:t>
      </w:r>
    </w:p>
    <w:p w:rsidR="00145C5C" w:rsidRDefault="00145C5C" w:rsidP="00145C5C">
      <w:pPr>
        <w:pStyle w:val="NormalWeb"/>
        <w:spacing w:before="0" w:beforeAutospacing="0" w:after="240" w:afterAutospacing="0"/>
        <w:rPr>
          <w:rFonts w:ascii="Arial" w:hAnsi="Arial" w:cs="Arial"/>
          <w:color w:val="24292E"/>
          <w:sz w:val="21"/>
          <w:szCs w:val="21"/>
        </w:rPr>
      </w:pPr>
      <w:r>
        <w:rPr>
          <w:rFonts w:ascii="Arial" w:hAnsi="Arial" w:cs="Arial"/>
          <w:color w:val="24292E"/>
          <w:sz w:val="21"/>
          <w:szCs w:val="21"/>
        </w:rPr>
        <w:t>A URI is of following format:</w:t>
      </w:r>
    </w:p>
    <w:p w:rsidR="00145C5C" w:rsidRDefault="00145C5C" w:rsidP="00145C5C">
      <w:pPr>
        <w:pStyle w:val="HTMLPreformatted"/>
        <w:shd w:val="clear" w:color="auto" w:fill="222222"/>
        <w:rPr>
          <w:color w:val="FFFFFF"/>
          <w:sz w:val="18"/>
          <w:szCs w:val="18"/>
        </w:rPr>
      </w:pPr>
      <w:r>
        <w:rPr>
          <w:rStyle w:val="HTMLCode"/>
          <w:color w:val="FFFFFF"/>
          <w:sz w:val="18"/>
          <w:szCs w:val="18"/>
          <w:bdr w:val="none" w:sz="0" w:space="0" w:color="auto" w:frame="1"/>
        </w:rPr>
        <w:t>&lt;</w:t>
      </w:r>
      <w:proofErr w:type="gramStart"/>
      <w:r>
        <w:rPr>
          <w:rStyle w:val="HTMLCode"/>
          <w:color w:val="FFFFFF"/>
          <w:sz w:val="18"/>
          <w:szCs w:val="18"/>
          <w:bdr w:val="none" w:sz="0" w:space="0" w:color="auto" w:frame="1"/>
        </w:rPr>
        <w:t>protocol</w:t>
      </w:r>
      <w:proofErr w:type="gramEnd"/>
      <w:r>
        <w:rPr>
          <w:rStyle w:val="HTMLCode"/>
          <w:color w:val="FFFFFF"/>
          <w:sz w:val="18"/>
          <w:szCs w:val="18"/>
          <w:bdr w:val="none" w:sz="0" w:space="0" w:color="auto" w:frame="1"/>
        </w:rPr>
        <w:t>&gt;://&lt;service-name&gt;/&lt;</w:t>
      </w:r>
      <w:proofErr w:type="spellStart"/>
      <w:r>
        <w:rPr>
          <w:rStyle w:val="HTMLCode"/>
          <w:color w:val="FFFFFF"/>
          <w:sz w:val="18"/>
          <w:szCs w:val="18"/>
          <w:bdr w:val="none" w:sz="0" w:space="0" w:color="auto" w:frame="1"/>
        </w:rPr>
        <w:t>ResourceType</w:t>
      </w:r>
      <w:proofErr w:type="spellEnd"/>
      <w:r>
        <w:rPr>
          <w:rStyle w:val="HTMLCode"/>
          <w:color w:val="FFFFFF"/>
          <w:sz w:val="18"/>
          <w:szCs w:val="18"/>
          <w:bdr w:val="none" w:sz="0" w:space="0" w:color="auto" w:frame="1"/>
        </w:rPr>
        <w:t>&gt;/&lt;</w:t>
      </w:r>
      <w:proofErr w:type="spellStart"/>
      <w:r>
        <w:rPr>
          <w:rStyle w:val="HTMLCode"/>
          <w:color w:val="FFFFFF"/>
          <w:sz w:val="18"/>
          <w:szCs w:val="18"/>
          <w:bdr w:val="none" w:sz="0" w:space="0" w:color="auto" w:frame="1"/>
        </w:rPr>
        <w:t>ResourceID</w:t>
      </w:r>
      <w:proofErr w:type="spellEnd"/>
      <w:r>
        <w:rPr>
          <w:rStyle w:val="HTMLCode"/>
          <w:color w:val="FFFFFF"/>
          <w:sz w:val="18"/>
          <w:szCs w:val="18"/>
          <w:bdr w:val="none" w:sz="0" w:space="0" w:color="auto" w:frame="1"/>
        </w:rPr>
        <w:t>&gt;</w:t>
      </w:r>
    </w:p>
    <w:p w:rsidR="00145C5C" w:rsidRDefault="00145C5C" w:rsidP="00145C5C">
      <w:pPr>
        <w:rPr>
          <w:rFonts w:ascii="Arial" w:hAnsi="Arial" w:cs="Arial"/>
          <w:color w:val="000000"/>
          <w:sz w:val="21"/>
          <w:szCs w:val="21"/>
        </w:rPr>
      </w:pPr>
      <w:r>
        <w:rPr>
          <w:rFonts w:ascii="Arial" w:hAnsi="Arial" w:cs="Arial"/>
          <w:color w:val="000000"/>
          <w:sz w:val="21"/>
          <w:szCs w:val="21"/>
        </w:rPr>
        <w:pict>
          <v:rect id="_x0000_i1033" style="width:0;height:0" o:hralign="center" o:hrstd="t" o:hr="t" fillcolor="#a0a0a0" stroked="f"/>
        </w:pict>
      </w:r>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Having Tech or Coding Interview?</w:t>
      </w:r>
      <w:r>
        <w:rPr>
          <w:rStyle w:val="text-muted"/>
          <w:rFonts w:ascii="Arial" w:hAnsi="Arial" w:cs="Arial"/>
          <w:color w:val="000000"/>
          <w:sz w:val="21"/>
          <w:szCs w:val="21"/>
        </w:rPr>
        <w:t> Check 👉 </w:t>
      </w:r>
      <w:hyperlink r:id="rId30" w:tooltip="27 REST &amp; RESTful Interview Questions" w:history="1">
        <w:r>
          <w:rPr>
            <w:rStyle w:val="Hyperlink"/>
            <w:rFonts w:ascii="Arial" w:hAnsi="Arial" w:cs="Arial"/>
            <w:sz w:val="21"/>
            <w:szCs w:val="21"/>
          </w:rPr>
          <w:t xml:space="preserve">27 REST &amp; </w:t>
        </w:r>
        <w:proofErr w:type="spellStart"/>
        <w:r>
          <w:rPr>
            <w:rStyle w:val="Hyperlink"/>
            <w:rFonts w:ascii="Arial" w:hAnsi="Arial" w:cs="Arial"/>
            <w:sz w:val="21"/>
            <w:szCs w:val="21"/>
          </w:rPr>
          <w:t>RESTful</w:t>
        </w:r>
        <w:proofErr w:type="spellEnd"/>
        <w:r>
          <w:rPr>
            <w:rStyle w:val="Hyperlink"/>
            <w:rFonts w:ascii="Arial" w:hAnsi="Arial" w:cs="Arial"/>
            <w:sz w:val="21"/>
            <w:szCs w:val="21"/>
          </w:rPr>
          <w:t xml:space="preserve"> Interview Questions</w:t>
        </w:r>
      </w:hyperlink>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Source:</w:t>
      </w:r>
      <w:r>
        <w:rPr>
          <w:rStyle w:val="text-muted"/>
          <w:rFonts w:ascii="Arial" w:hAnsi="Arial" w:cs="Arial"/>
          <w:color w:val="000000"/>
          <w:sz w:val="21"/>
          <w:szCs w:val="21"/>
        </w:rPr>
        <w:t> </w:t>
      </w:r>
      <w:hyperlink r:id="rId31" w:tgtFrame="_blank" w:tooltip="What is purpose of a URI in REST based webservices? Interview Questions Source To Answer" w:history="1">
        <w:r>
          <w:rPr>
            <w:rStyle w:val="Hyperlink"/>
            <w:rFonts w:ascii="Arial" w:hAnsi="Arial" w:cs="Arial"/>
            <w:sz w:val="21"/>
            <w:szCs w:val="21"/>
          </w:rPr>
          <w:t>tutorialspoint.com</w:t>
        </w:r>
      </w:hyperlink>
    </w:p>
    <w:p w:rsidR="00145C5C" w:rsidRDefault="00145C5C" w:rsidP="00145C5C">
      <w:pPr>
        <w:pStyle w:val="Heading2"/>
        <w:spacing w:before="150"/>
        <w:rPr>
          <w:rStyle w:val="font-weight-bold"/>
          <w:b w:val="0"/>
          <w:bCs w:val="0"/>
          <w:sz w:val="36"/>
          <w:szCs w:val="36"/>
        </w:rPr>
      </w:pPr>
      <w:r>
        <w:rPr>
          <w:rStyle w:val="highlight"/>
          <w:rFonts w:ascii="Arial" w:hAnsi="Arial" w:cs="Arial"/>
          <w:b w:val="0"/>
          <w:bCs w:val="0"/>
          <w:i/>
          <w:iCs/>
          <w:color w:val="000000"/>
        </w:rPr>
        <w:t>Q7</w:t>
      </w:r>
      <w:r>
        <w:rPr>
          <w:rFonts w:ascii="Arial" w:hAnsi="Arial" w:cs="Arial"/>
          <w:b w:val="0"/>
          <w:bCs w:val="0"/>
          <w:color w:val="000000"/>
        </w:rPr>
        <w:t>: </w:t>
      </w:r>
    </w:p>
    <w:p w:rsidR="00145C5C" w:rsidRDefault="00145C5C" w:rsidP="00145C5C">
      <w:pPr>
        <w:pStyle w:val="Heading2"/>
        <w:spacing w:before="150"/>
        <w:rPr>
          <w:color w:val="24292E"/>
        </w:rPr>
      </w:pPr>
      <w:r>
        <w:rPr>
          <w:rFonts w:ascii="Arial" w:hAnsi="Arial" w:cs="Arial"/>
          <w:b w:val="0"/>
          <w:bCs w:val="0"/>
          <w:color w:val="24292E"/>
        </w:rPr>
        <w:t xml:space="preserve">How does </w:t>
      </w:r>
      <w:proofErr w:type="spellStart"/>
      <w:r>
        <w:rPr>
          <w:rFonts w:ascii="Arial" w:hAnsi="Arial" w:cs="Arial"/>
          <w:b w:val="0"/>
          <w:bCs w:val="0"/>
          <w:color w:val="24292E"/>
        </w:rPr>
        <w:t>Microservice</w:t>
      </w:r>
      <w:proofErr w:type="spellEnd"/>
      <w:r>
        <w:rPr>
          <w:rFonts w:ascii="Arial" w:hAnsi="Arial" w:cs="Arial"/>
          <w:b w:val="0"/>
          <w:bCs w:val="0"/>
          <w:color w:val="24292E"/>
        </w:rPr>
        <w:t xml:space="preserve"> Architecture work?</w:t>
      </w:r>
    </w:p>
    <w:p w:rsidR="00145C5C" w:rsidRDefault="00145C5C" w:rsidP="00145C5C">
      <w:pPr>
        <w:rPr>
          <w:rFonts w:ascii="Arial" w:hAnsi="Arial" w:cs="Arial"/>
          <w:color w:val="000000"/>
          <w:sz w:val="21"/>
          <w:szCs w:val="21"/>
        </w:rPr>
      </w:pPr>
      <w:r>
        <w:rPr>
          <w:rStyle w:val="clickable"/>
          <w:rFonts w:ascii="Arial" w:hAnsi="Arial" w:cs="Arial"/>
          <w:b/>
          <w:bCs/>
          <w:color w:val="212529"/>
          <w:sz w:val="19"/>
          <w:szCs w:val="19"/>
          <w:bdr w:val="single" w:sz="12" w:space="3" w:color="FFECB3" w:frame="1"/>
          <w:shd w:val="clear" w:color="auto" w:fill="FFECB3"/>
        </w:rPr>
        <w:t>Mid</w:t>
      </w:r>
      <w:r>
        <w:rPr>
          <w:rFonts w:ascii="Arial" w:hAnsi="Arial" w:cs="Arial"/>
          <w:color w:val="000000"/>
          <w:sz w:val="21"/>
          <w:szCs w:val="21"/>
        </w:rPr>
        <w:t> </w:t>
      </w:r>
    </w:p>
    <w:p w:rsidR="00145C5C" w:rsidRDefault="00145C5C" w:rsidP="00145C5C">
      <w:pPr>
        <w:rPr>
          <w:rStyle w:val="Hyperlink"/>
          <w:u w:val="none"/>
        </w:rPr>
      </w:pPr>
      <w:r>
        <w:rPr>
          <w:rFonts w:ascii="Arial" w:hAnsi="Arial" w:cs="Arial"/>
          <w:color w:val="000000"/>
          <w:sz w:val="21"/>
          <w:szCs w:val="21"/>
        </w:rPr>
        <w:lastRenderedPageBreak/>
        <w:fldChar w:fldCharType="begin"/>
      </w:r>
      <w:r>
        <w:rPr>
          <w:rFonts w:ascii="Arial" w:hAnsi="Arial" w:cs="Arial"/>
          <w:color w:val="000000"/>
          <w:sz w:val="21"/>
          <w:szCs w:val="21"/>
        </w:rPr>
        <w:instrText xml:space="preserve"> HYPERLINK "https://www.fullstack.cafe/interview-questions/microservices" \o "Microservices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w:t>
      </w:r>
      <w:proofErr w:type="spellStart"/>
      <w:r>
        <w:rPr>
          <w:rFonts w:ascii="Arial" w:hAnsi="Arial" w:cs="Arial"/>
          <w:b/>
          <w:bCs/>
          <w:color w:val="333333"/>
          <w:sz w:val="21"/>
          <w:szCs w:val="21"/>
        </w:rPr>
        <w:t>Microservices</w:t>
      </w:r>
      <w:proofErr w:type="spellEnd"/>
      <w:proofErr w:type="gramStart"/>
      <w:r>
        <w:rPr>
          <w:rStyle w:val="small"/>
          <w:rFonts w:ascii="Arial" w:hAnsi="Arial" w:cs="Arial"/>
          <w:color w:val="333333"/>
          <w:sz w:val="17"/>
          <w:szCs w:val="17"/>
        </w:rPr>
        <w:t>  3</w:t>
      </w:r>
      <w:proofErr w:type="gramEnd"/>
      <w:r>
        <w:rPr>
          <w:rStyle w:val="small"/>
          <w:rFonts w:ascii="Arial" w:hAnsi="Arial" w:cs="Arial"/>
          <w:color w:val="333333"/>
          <w:sz w:val="17"/>
          <w:szCs w:val="17"/>
        </w:rPr>
        <w:t>4  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Fonts w:ascii="Arial" w:hAnsi="Arial" w:cs="Arial"/>
          <w:color w:val="000000"/>
          <w:sz w:val="21"/>
          <w:szCs w:val="21"/>
        </w:rPr>
      </w:pPr>
      <w:r>
        <w:rPr>
          <w:rStyle w:val="h5"/>
          <w:rFonts w:ascii="Arial" w:hAnsi="Arial" w:cs="Arial"/>
          <w:color w:val="000000"/>
          <w:sz w:val="21"/>
          <w:szCs w:val="21"/>
        </w:rPr>
        <w:t>Answer</w:t>
      </w:r>
    </w:p>
    <w:p w:rsidR="00145C5C" w:rsidRDefault="00145C5C" w:rsidP="00145C5C">
      <w:pPr>
        <w:numPr>
          <w:ilvl w:val="0"/>
          <w:numId w:val="63"/>
        </w:numPr>
        <w:spacing w:before="100" w:beforeAutospacing="1" w:after="100" w:afterAutospacing="1" w:line="240" w:lineRule="auto"/>
        <w:rPr>
          <w:rFonts w:ascii="Arial" w:hAnsi="Arial" w:cs="Arial"/>
          <w:color w:val="24292E"/>
          <w:sz w:val="21"/>
          <w:szCs w:val="21"/>
        </w:rPr>
      </w:pPr>
      <w:r>
        <w:rPr>
          <w:rStyle w:val="Strong"/>
          <w:rFonts w:ascii="Arial" w:hAnsi="Arial" w:cs="Arial"/>
          <w:color w:val="24292E"/>
          <w:sz w:val="21"/>
          <w:szCs w:val="21"/>
        </w:rPr>
        <w:t>Clients</w:t>
      </w:r>
      <w:r>
        <w:rPr>
          <w:rFonts w:ascii="Arial" w:hAnsi="Arial" w:cs="Arial"/>
          <w:color w:val="24292E"/>
          <w:sz w:val="21"/>
          <w:szCs w:val="21"/>
        </w:rPr>
        <w:t> – Different users from various devices send requests.</w:t>
      </w:r>
    </w:p>
    <w:p w:rsidR="00145C5C" w:rsidRDefault="00145C5C" w:rsidP="00145C5C">
      <w:pPr>
        <w:numPr>
          <w:ilvl w:val="0"/>
          <w:numId w:val="63"/>
        </w:numPr>
        <w:spacing w:before="60" w:after="100" w:afterAutospacing="1" w:line="240" w:lineRule="auto"/>
        <w:rPr>
          <w:rFonts w:ascii="Arial" w:hAnsi="Arial" w:cs="Arial"/>
          <w:color w:val="24292E"/>
          <w:sz w:val="21"/>
          <w:szCs w:val="21"/>
        </w:rPr>
      </w:pPr>
      <w:r>
        <w:rPr>
          <w:rStyle w:val="Strong"/>
          <w:rFonts w:ascii="Arial" w:hAnsi="Arial" w:cs="Arial"/>
          <w:color w:val="24292E"/>
          <w:sz w:val="21"/>
          <w:szCs w:val="21"/>
        </w:rPr>
        <w:t>Identity Providers</w:t>
      </w:r>
      <w:r>
        <w:rPr>
          <w:rFonts w:ascii="Arial" w:hAnsi="Arial" w:cs="Arial"/>
          <w:color w:val="24292E"/>
          <w:sz w:val="21"/>
          <w:szCs w:val="21"/>
        </w:rPr>
        <w:t> – Authenticates user or clients identities and issues security tokens.</w:t>
      </w:r>
    </w:p>
    <w:p w:rsidR="00145C5C" w:rsidRDefault="00145C5C" w:rsidP="00145C5C">
      <w:pPr>
        <w:numPr>
          <w:ilvl w:val="0"/>
          <w:numId w:val="63"/>
        </w:numPr>
        <w:spacing w:before="60" w:after="100" w:afterAutospacing="1" w:line="240" w:lineRule="auto"/>
        <w:rPr>
          <w:rFonts w:ascii="Arial" w:hAnsi="Arial" w:cs="Arial"/>
          <w:color w:val="24292E"/>
          <w:sz w:val="21"/>
          <w:szCs w:val="21"/>
        </w:rPr>
      </w:pPr>
      <w:r>
        <w:rPr>
          <w:rStyle w:val="Strong"/>
          <w:rFonts w:ascii="Arial" w:hAnsi="Arial" w:cs="Arial"/>
          <w:color w:val="24292E"/>
          <w:sz w:val="21"/>
          <w:szCs w:val="21"/>
        </w:rPr>
        <w:t>API Gateway</w:t>
      </w:r>
      <w:r>
        <w:rPr>
          <w:rFonts w:ascii="Arial" w:hAnsi="Arial" w:cs="Arial"/>
          <w:color w:val="24292E"/>
          <w:sz w:val="21"/>
          <w:szCs w:val="21"/>
        </w:rPr>
        <w:t> – Handles client requests.</w:t>
      </w:r>
    </w:p>
    <w:p w:rsidR="00145C5C" w:rsidRDefault="00145C5C" w:rsidP="00145C5C">
      <w:pPr>
        <w:numPr>
          <w:ilvl w:val="0"/>
          <w:numId w:val="63"/>
        </w:numPr>
        <w:spacing w:before="60" w:after="100" w:afterAutospacing="1" w:line="240" w:lineRule="auto"/>
        <w:rPr>
          <w:rFonts w:ascii="Arial" w:hAnsi="Arial" w:cs="Arial"/>
          <w:color w:val="24292E"/>
          <w:sz w:val="21"/>
          <w:szCs w:val="21"/>
        </w:rPr>
      </w:pPr>
      <w:r>
        <w:rPr>
          <w:rStyle w:val="Strong"/>
          <w:rFonts w:ascii="Arial" w:hAnsi="Arial" w:cs="Arial"/>
          <w:color w:val="24292E"/>
          <w:sz w:val="21"/>
          <w:szCs w:val="21"/>
        </w:rPr>
        <w:t>Static Content</w:t>
      </w:r>
      <w:r>
        <w:rPr>
          <w:rFonts w:ascii="Arial" w:hAnsi="Arial" w:cs="Arial"/>
          <w:color w:val="24292E"/>
          <w:sz w:val="21"/>
          <w:szCs w:val="21"/>
        </w:rPr>
        <w:t> – Houses all the content of the system.</w:t>
      </w:r>
    </w:p>
    <w:p w:rsidR="00145C5C" w:rsidRDefault="00145C5C" w:rsidP="00145C5C">
      <w:pPr>
        <w:numPr>
          <w:ilvl w:val="0"/>
          <w:numId w:val="63"/>
        </w:numPr>
        <w:spacing w:before="60" w:after="100" w:afterAutospacing="1" w:line="240" w:lineRule="auto"/>
        <w:rPr>
          <w:rFonts w:ascii="Arial" w:hAnsi="Arial" w:cs="Arial"/>
          <w:color w:val="24292E"/>
          <w:sz w:val="21"/>
          <w:szCs w:val="21"/>
        </w:rPr>
      </w:pPr>
      <w:r>
        <w:rPr>
          <w:rStyle w:val="Strong"/>
          <w:rFonts w:ascii="Arial" w:hAnsi="Arial" w:cs="Arial"/>
          <w:color w:val="24292E"/>
          <w:sz w:val="21"/>
          <w:szCs w:val="21"/>
        </w:rPr>
        <w:t>Management</w:t>
      </w:r>
      <w:r>
        <w:rPr>
          <w:rFonts w:ascii="Arial" w:hAnsi="Arial" w:cs="Arial"/>
          <w:color w:val="24292E"/>
          <w:sz w:val="21"/>
          <w:szCs w:val="21"/>
        </w:rPr>
        <w:t> –</w:t>
      </w:r>
      <w:proofErr w:type="gramStart"/>
      <w:r>
        <w:rPr>
          <w:rFonts w:ascii="Arial" w:hAnsi="Arial" w:cs="Arial"/>
          <w:color w:val="24292E"/>
          <w:sz w:val="21"/>
          <w:szCs w:val="21"/>
        </w:rPr>
        <w:t>  Balances</w:t>
      </w:r>
      <w:proofErr w:type="gramEnd"/>
      <w:r>
        <w:rPr>
          <w:rFonts w:ascii="Arial" w:hAnsi="Arial" w:cs="Arial"/>
          <w:color w:val="24292E"/>
          <w:sz w:val="21"/>
          <w:szCs w:val="21"/>
        </w:rPr>
        <w:t xml:space="preserve"> services on nodes and identifies failures.</w:t>
      </w:r>
    </w:p>
    <w:p w:rsidR="00145C5C" w:rsidRDefault="00145C5C" w:rsidP="00145C5C">
      <w:pPr>
        <w:numPr>
          <w:ilvl w:val="0"/>
          <w:numId w:val="63"/>
        </w:numPr>
        <w:spacing w:before="60" w:after="100" w:afterAutospacing="1" w:line="240" w:lineRule="auto"/>
        <w:rPr>
          <w:rFonts w:ascii="Arial" w:hAnsi="Arial" w:cs="Arial"/>
          <w:color w:val="24292E"/>
          <w:sz w:val="21"/>
          <w:szCs w:val="21"/>
        </w:rPr>
      </w:pPr>
      <w:r>
        <w:rPr>
          <w:rStyle w:val="Strong"/>
          <w:rFonts w:ascii="Arial" w:hAnsi="Arial" w:cs="Arial"/>
          <w:color w:val="24292E"/>
          <w:sz w:val="21"/>
          <w:szCs w:val="21"/>
        </w:rPr>
        <w:t>Service Discovery</w:t>
      </w:r>
      <w:r>
        <w:rPr>
          <w:rFonts w:ascii="Arial" w:hAnsi="Arial" w:cs="Arial"/>
          <w:color w:val="24292E"/>
          <w:sz w:val="21"/>
          <w:szCs w:val="21"/>
        </w:rPr>
        <w:t xml:space="preserve"> – A guide to find the route of communication between </w:t>
      </w:r>
      <w:proofErr w:type="spellStart"/>
      <w:r>
        <w:rPr>
          <w:rFonts w:ascii="Arial" w:hAnsi="Arial" w:cs="Arial"/>
          <w:color w:val="24292E"/>
          <w:sz w:val="21"/>
          <w:szCs w:val="21"/>
        </w:rPr>
        <w:t>microservices</w:t>
      </w:r>
      <w:proofErr w:type="spellEnd"/>
      <w:r>
        <w:rPr>
          <w:rFonts w:ascii="Arial" w:hAnsi="Arial" w:cs="Arial"/>
          <w:color w:val="24292E"/>
          <w:sz w:val="21"/>
          <w:szCs w:val="21"/>
        </w:rPr>
        <w:t>.</w:t>
      </w:r>
    </w:p>
    <w:p w:rsidR="00145C5C" w:rsidRDefault="00145C5C" w:rsidP="00145C5C">
      <w:pPr>
        <w:numPr>
          <w:ilvl w:val="0"/>
          <w:numId w:val="63"/>
        </w:numPr>
        <w:spacing w:before="60" w:after="100" w:afterAutospacing="1" w:line="240" w:lineRule="auto"/>
        <w:rPr>
          <w:rFonts w:ascii="Arial" w:hAnsi="Arial" w:cs="Arial"/>
          <w:color w:val="24292E"/>
          <w:sz w:val="21"/>
          <w:szCs w:val="21"/>
        </w:rPr>
      </w:pPr>
      <w:r>
        <w:rPr>
          <w:rStyle w:val="Strong"/>
          <w:rFonts w:ascii="Arial" w:hAnsi="Arial" w:cs="Arial"/>
          <w:color w:val="24292E"/>
          <w:sz w:val="21"/>
          <w:szCs w:val="21"/>
        </w:rPr>
        <w:t>Content Delivery Networks</w:t>
      </w:r>
      <w:r>
        <w:rPr>
          <w:rFonts w:ascii="Arial" w:hAnsi="Arial" w:cs="Arial"/>
          <w:color w:val="24292E"/>
          <w:sz w:val="21"/>
          <w:szCs w:val="21"/>
        </w:rPr>
        <w:t> – Distributed network of proxy servers and their data centers.</w:t>
      </w:r>
    </w:p>
    <w:p w:rsidR="00145C5C" w:rsidRDefault="00145C5C" w:rsidP="00145C5C">
      <w:pPr>
        <w:numPr>
          <w:ilvl w:val="0"/>
          <w:numId w:val="63"/>
        </w:numPr>
        <w:spacing w:before="60" w:after="100" w:afterAutospacing="1" w:line="240" w:lineRule="auto"/>
        <w:rPr>
          <w:rFonts w:ascii="Arial" w:hAnsi="Arial" w:cs="Arial"/>
          <w:color w:val="24292E"/>
          <w:sz w:val="21"/>
          <w:szCs w:val="21"/>
        </w:rPr>
      </w:pPr>
      <w:r>
        <w:rPr>
          <w:rStyle w:val="Strong"/>
          <w:rFonts w:ascii="Arial" w:hAnsi="Arial" w:cs="Arial"/>
          <w:color w:val="24292E"/>
          <w:sz w:val="21"/>
          <w:szCs w:val="21"/>
        </w:rPr>
        <w:t>Remote Service</w:t>
      </w:r>
      <w:r>
        <w:rPr>
          <w:rFonts w:ascii="Arial" w:hAnsi="Arial" w:cs="Arial"/>
          <w:color w:val="24292E"/>
          <w:sz w:val="21"/>
          <w:szCs w:val="21"/>
        </w:rPr>
        <w:t> – Enables the remote access information that resides on a network of IT devices.</w:t>
      </w:r>
    </w:p>
    <w:p w:rsidR="00145C5C" w:rsidRDefault="00145C5C" w:rsidP="00145C5C">
      <w:pPr>
        <w:rPr>
          <w:rFonts w:ascii="Arial" w:hAnsi="Arial" w:cs="Arial"/>
          <w:color w:val="24292E"/>
          <w:sz w:val="21"/>
          <w:szCs w:val="21"/>
        </w:rPr>
      </w:pPr>
      <w:r>
        <w:rPr>
          <w:rFonts w:ascii="Arial" w:hAnsi="Arial" w:cs="Arial"/>
          <w:noProof/>
          <w:color w:val="24292E"/>
          <w:sz w:val="21"/>
          <w:szCs w:val="21"/>
        </w:rPr>
        <w:lastRenderedPageBreak/>
        <w:drawing>
          <wp:inline distT="0" distB="0" distL="0" distR="0">
            <wp:extent cx="19507200" cy="8743950"/>
            <wp:effectExtent l="19050" t="0" r="0" b="0"/>
            <wp:docPr id="30" name="Picture 30" descr="https://ik.imagekit.io/jclivyrqwx/archi_vU2nrbH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k.imagekit.io/jclivyrqwx/archi_vU2nrbHjf.png"/>
                    <pic:cNvPicPr>
                      <a:picLocks noChangeAspect="1" noChangeArrowheads="1"/>
                    </pic:cNvPicPr>
                  </pic:nvPicPr>
                  <pic:blipFill>
                    <a:blip r:embed="rId32"/>
                    <a:srcRect/>
                    <a:stretch>
                      <a:fillRect/>
                    </a:stretch>
                  </pic:blipFill>
                  <pic:spPr bwMode="auto">
                    <a:xfrm>
                      <a:off x="0" y="0"/>
                      <a:ext cx="19507200" cy="8743950"/>
                    </a:xfrm>
                    <a:prstGeom prst="rect">
                      <a:avLst/>
                    </a:prstGeom>
                    <a:noFill/>
                    <a:ln w="9525">
                      <a:noFill/>
                      <a:miter lim="800000"/>
                      <a:headEnd/>
                      <a:tailEnd/>
                    </a:ln>
                  </pic:spPr>
                </pic:pic>
              </a:graphicData>
            </a:graphic>
          </wp:inline>
        </w:drawing>
      </w:r>
    </w:p>
    <w:p w:rsidR="00145C5C" w:rsidRDefault="00145C5C" w:rsidP="00145C5C">
      <w:pPr>
        <w:rPr>
          <w:rFonts w:ascii="Arial" w:hAnsi="Arial" w:cs="Arial"/>
          <w:color w:val="24292E"/>
          <w:sz w:val="21"/>
          <w:szCs w:val="21"/>
        </w:rPr>
      </w:pPr>
    </w:p>
    <w:p w:rsidR="00145C5C" w:rsidRDefault="00145C5C" w:rsidP="00145C5C">
      <w:pPr>
        <w:rPr>
          <w:rFonts w:ascii="Arial" w:hAnsi="Arial" w:cs="Arial"/>
          <w:color w:val="000000"/>
          <w:sz w:val="21"/>
          <w:szCs w:val="21"/>
        </w:rPr>
      </w:pPr>
      <w:r>
        <w:rPr>
          <w:rFonts w:ascii="Arial" w:hAnsi="Arial" w:cs="Arial"/>
          <w:color w:val="000000"/>
          <w:sz w:val="21"/>
          <w:szCs w:val="21"/>
        </w:rPr>
        <w:pict>
          <v:rect id="_x0000_i1034" style="width:0;height:0" o:hralign="center" o:hrstd="t" o:hr="t" fillcolor="#a0a0a0" stroked="f"/>
        </w:pict>
      </w:r>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Having Tech or Coding Interview?</w:t>
      </w:r>
      <w:r>
        <w:rPr>
          <w:rStyle w:val="text-muted"/>
          <w:rFonts w:ascii="Arial" w:hAnsi="Arial" w:cs="Arial"/>
          <w:color w:val="000000"/>
          <w:sz w:val="21"/>
          <w:szCs w:val="21"/>
        </w:rPr>
        <w:t> Check 👉 </w:t>
      </w:r>
      <w:hyperlink r:id="rId33" w:tooltip="34 Microservices Interview Questions" w:history="1">
        <w:r>
          <w:rPr>
            <w:rStyle w:val="Hyperlink"/>
            <w:rFonts w:ascii="Arial" w:hAnsi="Arial" w:cs="Arial"/>
            <w:sz w:val="21"/>
            <w:szCs w:val="21"/>
          </w:rPr>
          <w:t xml:space="preserve">34 </w:t>
        </w:r>
        <w:proofErr w:type="spellStart"/>
        <w:r>
          <w:rPr>
            <w:rStyle w:val="Hyperlink"/>
            <w:rFonts w:ascii="Arial" w:hAnsi="Arial" w:cs="Arial"/>
            <w:sz w:val="21"/>
            <w:szCs w:val="21"/>
          </w:rPr>
          <w:t>Microservices</w:t>
        </w:r>
        <w:proofErr w:type="spellEnd"/>
        <w:r>
          <w:rPr>
            <w:rStyle w:val="Hyperlink"/>
            <w:rFonts w:ascii="Arial" w:hAnsi="Arial" w:cs="Arial"/>
            <w:sz w:val="21"/>
            <w:szCs w:val="21"/>
          </w:rPr>
          <w:t xml:space="preserve"> Interview Questions</w:t>
        </w:r>
      </w:hyperlink>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Source:</w:t>
      </w:r>
      <w:r>
        <w:rPr>
          <w:rStyle w:val="text-muted"/>
          <w:rFonts w:ascii="Arial" w:hAnsi="Arial" w:cs="Arial"/>
          <w:color w:val="000000"/>
          <w:sz w:val="21"/>
          <w:szCs w:val="21"/>
        </w:rPr>
        <w:t> </w:t>
      </w:r>
      <w:hyperlink r:id="rId34" w:tgtFrame="_blank" w:tooltip="How does Microservice Architecture work? Interview Questions Source To Answer" w:history="1">
        <w:r>
          <w:rPr>
            <w:rStyle w:val="Hyperlink"/>
            <w:rFonts w:ascii="Arial" w:hAnsi="Arial" w:cs="Arial"/>
            <w:sz w:val="21"/>
            <w:szCs w:val="21"/>
          </w:rPr>
          <w:t>edureka.co</w:t>
        </w:r>
      </w:hyperlink>
    </w:p>
    <w:p w:rsidR="00145C5C" w:rsidRDefault="00145C5C" w:rsidP="00145C5C">
      <w:pPr>
        <w:pStyle w:val="Heading2"/>
        <w:spacing w:before="150"/>
        <w:rPr>
          <w:rStyle w:val="font-weight-bold"/>
          <w:b w:val="0"/>
          <w:bCs w:val="0"/>
          <w:sz w:val="36"/>
          <w:szCs w:val="36"/>
        </w:rPr>
      </w:pPr>
      <w:r>
        <w:rPr>
          <w:rStyle w:val="highlight"/>
          <w:rFonts w:ascii="Arial" w:hAnsi="Arial" w:cs="Arial"/>
          <w:b w:val="0"/>
          <w:bCs w:val="0"/>
          <w:i/>
          <w:iCs/>
          <w:color w:val="000000"/>
        </w:rPr>
        <w:t>Q8</w:t>
      </w:r>
      <w:r>
        <w:rPr>
          <w:rFonts w:ascii="Arial" w:hAnsi="Arial" w:cs="Arial"/>
          <w:b w:val="0"/>
          <w:bCs w:val="0"/>
          <w:color w:val="000000"/>
        </w:rPr>
        <w:t>: </w:t>
      </w:r>
    </w:p>
    <w:p w:rsidR="00145C5C" w:rsidRDefault="00145C5C" w:rsidP="00145C5C">
      <w:pPr>
        <w:pStyle w:val="Heading2"/>
        <w:spacing w:before="150"/>
        <w:rPr>
          <w:color w:val="24292E"/>
        </w:rPr>
      </w:pPr>
      <w:r>
        <w:rPr>
          <w:rFonts w:ascii="Arial" w:hAnsi="Arial" w:cs="Arial"/>
          <w:b w:val="0"/>
          <w:bCs w:val="0"/>
          <w:color w:val="24292E"/>
        </w:rPr>
        <w:t>Mention what are the HTTP methods supported by REST?</w:t>
      </w:r>
    </w:p>
    <w:p w:rsidR="00145C5C" w:rsidRDefault="00145C5C" w:rsidP="00145C5C">
      <w:pPr>
        <w:rPr>
          <w:rFonts w:ascii="Arial" w:hAnsi="Arial" w:cs="Arial"/>
          <w:color w:val="000000"/>
          <w:sz w:val="21"/>
          <w:szCs w:val="21"/>
        </w:rPr>
      </w:pPr>
      <w:r>
        <w:rPr>
          <w:rStyle w:val="clickable"/>
          <w:rFonts w:ascii="Arial" w:hAnsi="Arial" w:cs="Arial"/>
          <w:b/>
          <w:bCs/>
          <w:color w:val="212529"/>
          <w:sz w:val="19"/>
          <w:szCs w:val="19"/>
          <w:bdr w:val="single" w:sz="12" w:space="3" w:color="FFECB3" w:frame="1"/>
          <w:shd w:val="clear" w:color="auto" w:fill="FFECB3"/>
        </w:rPr>
        <w:t>Mid</w:t>
      </w:r>
      <w:r>
        <w:rPr>
          <w:rFonts w:ascii="Arial" w:hAnsi="Arial" w:cs="Arial"/>
          <w:color w:val="000000"/>
          <w:sz w:val="21"/>
          <w:szCs w:val="21"/>
        </w:rPr>
        <w:t> </w:t>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"https://www.fullstack.cafe/interview-questions/rest-and-restful" \o "REST &amp; RESTful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xml:space="preserve">  REST &amp; </w:t>
      </w:r>
      <w:proofErr w:type="spellStart"/>
      <w:r>
        <w:rPr>
          <w:rFonts w:ascii="Arial" w:hAnsi="Arial" w:cs="Arial"/>
          <w:b/>
          <w:bCs/>
          <w:color w:val="333333"/>
          <w:sz w:val="21"/>
          <w:szCs w:val="21"/>
        </w:rPr>
        <w:t>RESTful</w:t>
      </w:r>
      <w:proofErr w:type="spellEnd"/>
      <w:proofErr w:type="gramStart"/>
      <w:r>
        <w:rPr>
          <w:rStyle w:val="small"/>
          <w:rFonts w:ascii="Arial" w:hAnsi="Arial" w:cs="Arial"/>
          <w:color w:val="333333"/>
          <w:sz w:val="17"/>
          <w:szCs w:val="17"/>
        </w:rPr>
        <w:t>  2</w:t>
      </w:r>
      <w:proofErr w:type="gramEnd"/>
      <w:r>
        <w:rPr>
          <w:rStyle w:val="small"/>
          <w:rFonts w:ascii="Arial" w:hAnsi="Arial" w:cs="Arial"/>
          <w:color w:val="333333"/>
          <w:sz w:val="17"/>
          <w:szCs w:val="17"/>
        </w:rPr>
        <w:t>7  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Fonts w:ascii="Arial" w:hAnsi="Arial" w:cs="Arial"/>
          <w:color w:val="000000"/>
          <w:sz w:val="21"/>
          <w:szCs w:val="21"/>
        </w:rPr>
      </w:pPr>
      <w:r>
        <w:rPr>
          <w:rStyle w:val="h5"/>
          <w:rFonts w:ascii="Arial" w:hAnsi="Arial" w:cs="Arial"/>
          <w:color w:val="000000"/>
          <w:sz w:val="21"/>
          <w:szCs w:val="21"/>
        </w:rPr>
        <w:t>Answer</w:t>
      </w:r>
    </w:p>
    <w:p w:rsidR="00145C5C" w:rsidRDefault="00145C5C" w:rsidP="00145C5C">
      <w:pPr>
        <w:pStyle w:val="NormalWeb"/>
        <w:spacing w:before="0" w:beforeAutospacing="0" w:after="240" w:afterAutospacing="0"/>
        <w:rPr>
          <w:rFonts w:ascii="Arial" w:hAnsi="Arial" w:cs="Arial"/>
          <w:color w:val="24292E"/>
          <w:sz w:val="21"/>
          <w:szCs w:val="21"/>
        </w:rPr>
      </w:pPr>
      <w:r>
        <w:rPr>
          <w:rFonts w:ascii="Arial" w:hAnsi="Arial" w:cs="Arial"/>
          <w:color w:val="24292E"/>
          <w:sz w:val="21"/>
          <w:szCs w:val="21"/>
        </w:rPr>
        <w:t>HTTP methods supported by REST are:</w:t>
      </w:r>
    </w:p>
    <w:p w:rsidR="00145C5C" w:rsidRDefault="00145C5C" w:rsidP="00145C5C">
      <w:pPr>
        <w:numPr>
          <w:ilvl w:val="0"/>
          <w:numId w:val="64"/>
        </w:numPr>
        <w:spacing w:beforeAutospacing="1" w:after="0" w:afterAutospacing="1" w:line="240" w:lineRule="auto"/>
        <w:rPr>
          <w:rFonts w:ascii="Arial" w:hAnsi="Arial" w:cs="Arial"/>
          <w:color w:val="24292E"/>
          <w:sz w:val="21"/>
          <w:szCs w:val="21"/>
        </w:rPr>
      </w:pPr>
      <w:r>
        <w:rPr>
          <w:rStyle w:val="HTMLCode"/>
          <w:rFonts w:ascii="Consolas" w:eastAsiaTheme="minorEastAsia" w:hAnsi="Consolas"/>
          <w:color w:val="E83E8C"/>
          <w:sz w:val="18"/>
          <w:szCs w:val="18"/>
        </w:rPr>
        <w:t>GET</w:t>
      </w:r>
      <w:r>
        <w:rPr>
          <w:rFonts w:ascii="Arial" w:hAnsi="Arial" w:cs="Arial"/>
          <w:color w:val="24292E"/>
          <w:sz w:val="21"/>
          <w:szCs w:val="21"/>
        </w:rPr>
        <w:t>: It requests a resource at the request URL. It should not contain a request body as it will be discarded. Maybe it can be cached locally or on the server.</w:t>
      </w:r>
    </w:p>
    <w:p w:rsidR="00145C5C" w:rsidRDefault="00145C5C" w:rsidP="00145C5C">
      <w:pPr>
        <w:numPr>
          <w:ilvl w:val="0"/>
          <w:numId w:val="64"/>
        </w:numPr>
        <w:spacing w:after="0" w:afterAutospacing="1" w:line="240" w:lineRule="auto"/>
        <w:rPr>
          <w:rFonts w:ascii="Arial" w:hAnsi="Arial" w:cs="Arial"/>
          <w:color w:val="24292E"/>
          <w:sz w:val="21"/>
          <w:szCs w:val="21"/>
        </w:rPr>
      </w:pPr>
      <w:r>
        <w:rPr>
          <w:rStyle w:val="HTMLCode"/>
          <w:rFonts w:ascii="Consolas" w:eastAsiaTheme="minorEastAsia" w:hAnsi="Consolas"/>
          <w:color w:val="E83E8C"/>
          <w:sz w:val="18"/>
          <w:szCs w:val="18"/>
        </w:rPr>
        <w:t>POST</w:t>
      </w:r>
      <w:r>
        <w:rPr>
          <w:rFonts w:ascii="Arial" w:hAnsi="Arial" w:cs="Arial"/>
          <w:color w:val="24292E"/>
          <w:sz w:val="21"/>
          <w:szCs w:val="21"/>
        </w:rPr>
        <w:t>: It submits information to the service for processing; it should typically return the modified or new resource</w:t>
      </w:r>
    </w:p>
    <w:p w:rsidR="00145C5C" w:rsidRDefault="00145C5C" w:rsidP="00145C5C">
      <w:pPr>
        <w:numPr>
          <w:ilvl w:val="0"/>
          <w:numId w:val="64"/>
        </w:numPr>
        <w:spacing w:after="0" w:afterAutospacing="1" w:line="240" w:lineRule="auto"/>
        <w:rPr>
          <w:rFonts w:ascii="Arial" w:hAnsi="Arial" w:cs="Arial"/>
          <w:color w:val="24292E"/>
          <w:sz w:val="21"/>
          <w:szCs w:val="21"/>
        </w:rPr>
      </w:pPr>
      <w:r>
        <w:rPr>
          <w:rStyle w:val="HTMLCode"/>
          <w:rFonts w:ascii="Consolas" w:eastAsiaTheme="minorEastAsia" w:hAnsi="Consolas"/>
          <w:color w:val="E83E8C"/>
          <w:sz w:val="18"/>
          <w:szCs w:val="18"/>
        </w:rPr>
        <w:t>PUT</w:t>
      </w:r>
      <w:r>
        <w:rPr>
          <w:rFonts w:ascii="Arial" w:hAnsi="Arial" w:cs="Arial"/>
          <w:color w:val="24292E"/>
          <w:sz w:val="21"/>
          <w:szCs w:val="21"/>
        </w:rPr>
        <w:t>: At the request URL it update the resource</w:t>
      </w:r>
    </w:p>
    <w:p w:rsidR="00145C5C" w:rsidRDefault="00145C5C" w:rsidP="00145C5C">
      <w:pPr>
        <w:numPr>
          <w:ilvl w:val="0"/>
          <w:numId w:val="64"/>
        </w:numPr>
        <w:spacing w:after="0" w:afterAutospacing="1" w:line="240" w:lineRule="auto"/>
        <w:rPr>
          <w:rFonts w:ascii="Arial" w:hAnsi="Arial" w:cs="Arial"/>
          <w:color w:val="24292E"/>
          <w:sz w:val="21"/>
          <w:szCs w:val="21"/>
        </w:rPr>
      </w:pPr>
      <w:r>
        <w:rPr>
          <w:rStyle w:val="HTMLCode"/>
          <w:rFonts w:ascii="Consolas" w:eastAsiaTheme="minorEastAsia" w:hAnsi="Consolas"/>
          <w:color w:val="E83E8C"/>
          <w:sz w:val="18"/>
          <w:szCs w:val="18"/>
        </w:rPr>
        <w:t>DELETE</w:t>
      </w:r>
      <w:r>
        <w:rPr>
          <w:rFonts w:ascii="Arial" w:hAnsi="Arial" w:cs="Arial"/>
          <w:color w:val="24292E"/>
          <w:sz w:val="21"/>
          <w:szCs w:val="21"/>
        </w:rPr>
        <w:t>: At the request URL it removes the resource</w:t>
      </w:r>
    </w:p>
    <w:p w:rsidR="00145C5C" w:rsidRDefault="00145C5C" w:rsidP="00145C5C">
      <w:pPr>
        <w:numPr>
          <w:ilvl w:val="0"/>
          <w:numId w:val="64"/>
        </w:numPr>
        <w:spacing w:after="0" w:afterAutospacing="1" w:line="240" w:lineRule="auto"/>
        <w:rPr>
          <w:rFonts w:ascii="Arial" w:hAnsi="Arial" w:cs="Arial"/>
          <w:color w:val="24292E"/>
          <w:sz w:val="21"/>
          <w:szCs w:val="21"/>
        </w:rPr>
      </w:pPr>
      <w:r>
        <w:rPr>
          <w:rStyle w:val="HTMLCode"/>
          <w:rFonts w:ascii="Consolas" w:eastAsiaTheme="minorEastAsia" w:hAnsi="Consolas"/>
          <w:color w:val="E83E8C"/>
          <w:sz w:val="18"/>
          <w:szCs w:val="18"/>
        </w:rPr>
        <w:t>OPTIONS</w:t>
      </w:r>
      <w:r>
        <w:rPr>
          <w:rFonts w:ascii="Arial" w:hAnsi="Arial" w:cs="Arial"/>
          <w:color w:val="24292E"/>
          <w:sz w:val="21"/>
          <w:szCs w:val="21"/>
        </w:rPr>
        <w:t>: It indicates which techniques are supported</w:t>
      </w:r>
    </w:p>
    <w:p w:rsidR="00145C5C" w:rsidRDefault="00145C5C" w:rsidP="00145C5C">
      <w:pPr>
        <w:numPr>
          <w:ilvl w:val="0"/>
          <w:numId w:val="64"/>
        </w:numPr>
        <w:spacing w:after="0" w:afterAutospacing="1" w:line="240" w:lineRule="auto"/>
        <w:rPr>
          <w:rFonts w:ascii="Arial" w:hAnsi="Arial" w:cs="Arial"/>
          <w:color w:val="24292E"/>
          <w:sz w:val="21"/>
          <w:szCs w:val="21"/>
        </w:rPr>
      </w:pPr>
      <w:r>
        <w:rPr>
          <w:rStyle w:val="HTMLCode"/>
          <w:rFonts w:ascii="Consolas" w:eastAsiaTheme="minorEastAsia" w:hAnsi="Consolas"/>
          <w:color w:val="E83E8C"/>
          <w:sz w:val="18"/>
          <w:szCs w:val="18"/>
        </w:rPr>
        <w:t>HEAD</w:t>
      </w:r>
      <w:r>
        <w:rPr>
          <w:rFonts w:ascii="Arial" w:hAnsi="Arial" w:cs="Arial"/>
          <w:color w:val="24292E"/>
          <w:sz w:val="21"/>
          <w:szCs w:val="21"/>
        </w:rPr>
        <w:t>: About the request URL it returns meta information</w:t>
      </w:r>
    </w:p>
    <w:p w:rsidR="00145C5C" w:rsidRDefault="00145C5C" w:rsidP="00145C5C">
      <w:pPr>
        <w:rPr>
          <w:rFonts w:ascii="Arial" w:hAnsi="Arial" w:cs="Arial"/>
          <w:color w:val="000000"/>
          <w:sz w:val="21"/>
          <w:szCs w:val="21"/>
        </w:rPr>
      </w:pPr>
      <w:r>
        <w:rPr>
          <w:rFonts w:ascii="Arial" w:hAnsi="Arial" w:cs="Arial"/>
          <w:color w:val="000000"/>
          <w:sz w:val="21"/>
          <w:szCs w:val="21"/>
        </w:rPr>
        <w:pict>
          <v:rect id="_x0000_i1035" style="width:0;height:0" o:hralign="center" o:hrstd="t" o:hr="t" fillcolor="#a0a0a0" stroked="f"/>
        </w:pict>
      </w:r>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Having Tech or Coding Interview?</w:t>
      </w:r>
      <w:r>
        <w:rPr>
          <w:rStyle w:val="text-muted"/>
          <w:rFonts w:ascii="Arial" w:hAnsi="Arial" w:cs="Arial"/>
          <w:color w:val="000000"/>
          <w:sz w:val="21"/>
          <w:szCs w:val="21"/>
        </w:rPr>
        <w:t> Check 👉 </w:t>
      </w:r>
      <w:hyperlink r:id="rId35" w:tooltip="27 REST &amp; RESTful Interview Questions" w:history="1">
        <w:r>
          <w:rPr>
            <w:rStyle w:val="Hyperlink"/>
            <w:rFonts w:ascii="Arial" w:hAnsi="Arial" w:cs="Arial"/>
            <w:sz w:val="21"/>
            <w:szCs w:val="21"/>
          </w:rPr>
          <w:t xml:space="preserve">27 REST &amp; </w:t>
        </w:r>
        <w:proofErr w:type="spellStart"/>
        <w:r>
          <w:rPr>
            <w:rStyle w:val="Hyperlink"/>
            <w:rFonts w:ascii="Arial" w:hAnsi="Arial" w:cs="Arial"/>
            <w:sz w:val="21"/>
            <w:szCs w:val="21"/>
          </w:rPr>
          <w:t>RESTful</w:t>
        </w:r>
        <w:proofErr w:type="spellEnd"/>
        <w:r>
          <w:rPr>
            <w:rStyle w:val="Hyperlink"/>
            <w:rFonts w:ascii="Arial" w:hAnsi="Arial" w:cs="Arial"/>
            <w:sz w:val="21"/>
            <w:szCs w:val="21"/>
          </w:rPr>
          <w:t xml:space="preserve"> Interview Questions</w:t>
        </w:r>
      </w:hyperlink>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Source:</w:t>
      </w:r>
      <w:r>
        <w:rPr>
          <w:rStyle w:val="text-muted"/>
          <w:rFonts w:ascii="Arial" w:hAnsi="Arial" w:cs="Arial"/>
          <w:color w:val="000000"/>
          <w:sz w:val="21"/>
          <w:szCs w:val="21"/>
        </w:rPr>
        <w:t> </w:t>
      </w:r>
      <w:hyperlink r:id="rId36" w:tgtFrame="_blank" w:tooltip="Mention what are the HTTP methods supported by REST? Interview Questions Source To Answer" w:history="1">
        <w:r>
          <w:rPr>
            <w:rStyle w:val="Hyperlink"/>
            <w:rFonts w:ascii="Arial" w:hAnsi="Arial" w:cs="Arial"/>
            <w:sz w:val="21"/>
            <w:szCs w:val="21"/>
          </w:rPr>
          <w:t>career.guru99.com</w:t>
        </w:r>
      </w:hyperlink>
    </w:p>
    <w:p w:rsidR="00145C5C" w:rsidRDefault="00145C5C" w:rsidP="00145C5C">
      <w:pPr>
        <w:rPr>
          <w:rFonts w:ascii="Arial" w:hAnsi="Arial" w:cs="Arial"/>
          <w:color w:val="000000"/>
          <w:sz w:val="21"/>
          <w:szCs w:val="21"/>
        </w:rPr>
      </w:pPr>
      <w:r>
        <w:rPr>
          <w:rStyle w:val="mdc-tabtext-label"/>
          <w:rFonts w:ascii="Arial" w:hAnsi="Arial" w:cs="Arial"/>
          <w:color w:val="000000"/>
          <w:sz w:val="21"/>
          <w:szCs w:val="21"/>
        </w:rPr>
        <w:lastRenderedPageBreak/>
        <w:t> </w:t>
      </w:r>
      <w:r>
        <w:rPr>
          <w:rStyle w:val="font-weight-bold"/>
          <w:rFonts w:ascii="Arial" w:hAnsi="Arial" w:cs="Arial"/>
          <w:color w:val="000000"/>
          <w:sz w:val="21"/>
          <w:szCs w:val="21"/>
        </w:rPr>
        <w:t>Full-Stack, Web &amp; Mobile</w:t>
      </w:r>
    </w:p>
    <w:p w:rsidR="00145C5C" w:rsidRDefault="00145C5C" w:rsidP="00145C5C">
      <w:pPr>
        <w:rPr>
          <w:rFonts w:ascii="Arial" w:hAnsi="Arial" w:cs="Arial"/>
          <w:color w:val="000000"/>
          <w:sz w:val="21"/>
          <w:szCs w:val="21"/>
        </w:rPr>
      </w:pPr>
      <w:r>
        <w:rPr>
          <w:rStyle w:val="mdc-tabtext-label"/>
          <w:rFonts w:ascii="Arial" w:hAnsi="Arial" w:cs="Arial"/>
          <w:color w:val="000000"/>
          <w:sz w:val="21"/>
          <w:szCs w:val="21"/>
        </w:rPr>
        <w:t> </w:t>
      </w:r>
      <w:r>
        <w:rPr>
          <w:rStyle w:val="font-weight-bold"/>
          <w:rFonts w:ascii="Arial" w:hAnsi="Arial" w:cs="Arial"/>
          <w:color w:val="000000"/>
          <w:sz w:val="21"/>
          <w:szCs w:val="21"/>
        </w:rPr>
        <w:t>Coding &amp; Data Structures</w:t>
      </w:r>
    </w:p>
    <w:p w:rsidR="00145C5C" w:rsidRDefault="00145C5C" w:rsidP="00145C5C">
      <w:pPr>
        <w:rPr>
          <w:rFonts w:ascii="Arial" w:hAnsi="Arial" w:cs="Arial"/>
          <w:color w:val="000000"/>
          <w:sz w:val="21"/>
          <w:szCs w:val="21"/>
        </w:rPr>
      </w:pPr>
      <w:r>
        <w:rPr>
          <w:rStyle w:val="mdc-tabtext-label"/>
          <w:rFonts w:ascii="Arial" w:hAnsi="Arial" w:cs="Arial"/>
          <w:color w:val="000000"/>
          <w:sz w:val="21"/>
          <w:szCs w:val="21"/>
        </w:rPr>
        <w:t> </w:t>
      </w:r>
      <w:r>
        <w:rPr>
          <w:rStyle w:val="font-weight-bold"/>
          <w:rFonts w:ascii="Arial" w:hAnsi="Arial" w:cs="Arial"/>
          <w:color w:val="000000"/>
          <w:sz w:val="21"/>
          <w:szCs w:val="21"/>
        </w:rPr>
        <w:t>System Design &amp; Architecture</w:t>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"https://www.fullstack.cafe/interview-questions/ruby" \o "Ruby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Ruby</w:t>
      </w:r>
      <w:proofErr w:type="gramStart"/>
      <w:r>
        <w:rPr>
          <w:rStyle w:val="small"/>
          <w:rFonts w:ascii="Arial" w:hAnsi="Arial" w:cs="Arial"/>
          <w:color w:val="333333"/>
          <w:sz w:val="17"/>
          <w:szCs w:val="17"/>
        </w:rPr>
        <w:t>  8</w:t>
      </w:r>
      <w:proofErr w:type="gramEnd"/>
      <w:r>
        <w:rPr>
          <w:rStyle w:val="small"/>
          <w:rFonts w:ascii="Arial" w:hAnsi="Arial" w:cs="Arial"/>
          <w:color w:val="333333"/>
          <w:sz w:val="17"/>
          <w:szCs w:val="17"/>
        </w:rPr>
        <w:t>4  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"https://www.fullstack.cafe/interview-questions/python" \o "Python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Python</w:t>
      </w:r>
      <w:proofErr w:type="gramStart"/>
      <w:r>
        <w:rPr>
          <w:rStyle w:val="small"/>
          <w:rFonts w:ascii="Arial" w:hAnsi="Arial" w:cs="Arial"/>
          <w:color w:val="333333"/>
          <w:sz w:val="17"/>
          <w:szCs w:val="17"/>
        </w:rPr>
        <w:t>  11</w:t>
      </w:r>
      <w:proofErr w:type="gramEnd"/>
      <w:r>
        <w:rPr>
          <w:rStyle w:val="small"/>
          <w:rFonts w:ascii="Arial" w:hAnsi="Arial" w:cs="Arial"/>
          <w:color w:val="333333"/>
          <w:sz w:val="17"/>
          <w:szCs w:val="17"/>
        </w:rPr>
        <w:t>2  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"https://www.fullstack.cafe/interview-questions/ux-design" \o "UX Design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UX Design</w:t>
      </w:r>
      <w:proofErr w:type="gramStart"/>
      <w:r>
        <w:rPr>
          <w:rStyle w:val="small"/>
          <w:rFonts w:ascii="Arial" w:hAnsi="Arial" w:cs="Arial"/>
          <w:color w:val="333333"/>
          <w:sz w:val="17"/>
          <w:szCs w:val="17"/>
        </w:rPr>
        <w:t>  7</w:t>
      </w:r>
      <w:proofErr w:type="gramEnd"/>
      <w:r>
        <w:rPr>
          <w:rStyle w:val="small"/>
          <w:rFonts w:ascii="Arial" w:hAnsi="Arial" w:cs="Arial"/>
          <w:color w:val="333333"/>
          <w:sz w:val="17"/>
          <w:szCs w:val="17"/>
        </w:rPr>
        <w:t>8  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"https://www.fullstack.cafe/interview-questions/ionic" \o "Ionic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Ionic</w:t>
      </w:r>
      <w:proofErr w:type="gramStart"/>
      <w:r>
        <w:rPr>
          <w:rStyle w:val="small"/>
          <w:rFonts w:ascii="Arial" w:hAnsi="Arial" w:cs="Arial"/>
          <w:color w:val="333333"/>
          <w:sz w:val="17"/>
          <w:szCs w:val="17"/>
        </w:rPr>
        <w:t>  2</w:t>
      </w:r>
      <w:proofErr w:type="gramEnd"/>
      <w:r>
        <w:rPr>
          <w:rStyle w:val="small"/>
          <w:rFonts w:ascii="Arial" w:hAnsi="Arial" w:cs="Arial"/>
          <w:color w:val="333333"/>
          <w:sz w:val="17"/>
          <w:szCs w:val="17"/>
        </w:rPr>
        <w:t>9  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"https://www.fullstack.cafe/interview-questions/spring" \o "Spring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Spring</w:t>
      </w:r>
      <w:proofErr w:type="gramStart"/>
      <w:r>
        <w:rPr>
          <w:rStyle w:val="small"/>
          <w:rFonts w:ascii="Arial" w:hAnsi="Arial" w:cs="Arial"/>
          <w:color w:val="333333"/>
          <w:sz w:val="17"/>
          <w:szCs w:val="17"/>
        </w:rPr>
        <w:t>  8</w:t>
      </w:r>
      <w:proofErr w:type="gramEnd"/>
      <w:r>
        <w:rPr>
          <w:rStyle w:val="small"/>
          <w:rFonts w:ascii="Arial" w:hAnsi="Arial" w:cs="Arial"/>
          <w:color w:val="333333"/>
          <w:sz w:val="17"/>
          <w:szCs w:val="17"/>
        </w:rPr>
        <w:t>7  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"https://www.fullstack.cafe/interview-questions/aspnet-mvc" \o "ASP.NET MVC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lastRenderedPageBreak/>
        <w:t>  ASP.NET MVC</w:t>
      </w:r>
      <w:proofErr w:type="gramStart"/>
      <w:r>
        <w:rPr>
          <w:rStyle w:val="small"/>
          <w:rFonts w:ascii="Arial" w:hAnsi="Arial" w:cs="Arial"/>
          <w:color w:val="333333"/>
          <w:sz w:val="17"/>
          <w:szCs w:val="17"/>
        </w:rPr>
        <w:t>  3</w:t>
      </w:r>
      <w:proofErr w:type="gramEnd"/>
      <w:r>
        <w:rPr>
          <w:rStyle w:val="small"/>
          <w:rFonts w:ascii="Arial" w:hAnsi="Arial" w:cs="Arial"/>
          <w:color w:val="333333"/>
          <w:sz w:val="17"/>
          <w:szCs w:val="17"/>
        </w:rPr>
        <w:t>6  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"https://www.fullstack.cafe/interview-questions/wpf" \o "WPF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WPF</w:t>
      </w:r>
      <w:proofErr w:type="gramStart"/>
      <w:r>
        <w:rPr>
          <w:rStyle w:val="small"/>
          <w:rFonts w:ascii="Arial" w:hAnsi="Arial" w:cs="Arial"/>
          <w:color w:val="333333"/>
          <w:sz w:val="17"/>
          <w:szCs w:val="17"/>
        </w:rPr>
        <w:t>  4</w:t>
      </w:r>
      <w:proofErr w:type="gramEnd"/>
      <w:r>
        <w:rPr>
          <w:rStyle w:val="small"/>
          <w:rFonts w:ascii="Arial" w:hAnsi="Arial" w:cs="Arial"/>
          <w:color w:val="333333"/>
          <w:sz w:val="17"/>
          <w:szCs w:val="17"/>
        </w:rPr>
        <w:t>6  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"https://www.fullstack.cafe/interview-questions/typescript" \o "TypeScript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w:t>
      </w:r>
      <w:proofErr w:type="spellStart"/>
      <w:r>
        <w:rPr>
          <w:rFonts w:ascii="Arial" w:hAnsi="Arial" w:cs="Arial"/>
          <w:b/>
          <w:bCs/>
          <w:color w:val="333333"/>
          <w:sz w:val="21"/>
          <w:szCs w:val="21"/>
        </w:rPr>
        <w:t>TypeScript</w:t>
      </w:r>
      <w:proofErr w:type="spellEnd"/>
      <w:proofErr w:type="gramStart"/>
      <w:r>
        <w:rPr>
          <w:rStyle w:val="small"/>
          <w:rFonts w:ascii="Arial" w:hAnsi="Arial" w:cs="Arial"/>
          <w:color w:val="333333"/>
          <w:sz w:val="17"/>
          <w:szCs w:val="17"/>
        </w:rPr>
        <w:t>  3</w:t>
      </w:r>
      <w:proofErr w:type="gramEnd"/>
      <w:r>
        <w:rPr>
          <w:rStyle w:val="small"/>
          <w:rFonts w:ascii="Arial" w:hAnsi="Arial" w:cs="Arial"/>
          <w:color w:val="333333"/>
          <w:sz w:val="17"/>
          <w:szCs w:val="17"/>
        </w:rPr>
        <w:t>9  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"https://www.fullstack.cafe/interview-questions/net-core" \o ".NET Core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.NET Core</w:t>
      </w:r>
      <w:proofErr w:type="gramStart"/>
      <w:r>
        <w:rPr>
          <w:rStyle w:val="small"/>
          <w:rFonts w:ascii="Arial" w:hAnsi="Arial" w:cs="Arial"/>
          <w:color w:val="333333"/>
          <w:sz w:val="17"/>
          <w:szCs w:val="17"/>
        </w:rPr>
        <w:t>  5</w:t>
      </w:r>
      <w:proofErr w:type="gramEnd"/>
      <w:r>
        <w:rPr>
          <w:rStyle w:val="small"/>
          <w:rFonts w:ascii="Arial" w:hAnsi="Arial" w:cs="Arial"/>
          <w:color w:val="333333"/>
          <w:sz w:val="17"/>
          <w:szCs w:val="17"/>
        </w:rPr>
        <w:t>2  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"https://www.fullstack.cafe/interview-questions/nodejs" \o "Node.js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Node.js</w:t>
      </w:r>
      <w:proofErr w:type="gramStart"/>
      <w:r>
        <w:rPr>
          <w:rStyle w:val="small"/>
          <w:rFonts w:ascii="Arial" w:hAnsi="Arial" w:cs="Arial"/>
          <w:color w:val="333333"/>
          <w:sz w:val="17"/>
          <w:szCs w:val="17"/>
        </w:rPr>
        <w:t>  8</w:t>
      </w:r>
      <w:proofErr w:type="gramEnd"/>
      <w:r>
        <w:rPr>
          <w:rStyle w:val="small"/>
          <w:rFonts w:ascii="Arial" w:hAnsi="Arial" w:cs="Arial"/>
          <w:color w:val="333333"/>
          <w:sz w:val="17"/>
          <w:szCs w:val="17"/>
        </w:rPr>
        <w:t>8  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Fonts w:ascii="Arial" w:hAnsi="Arial" w:cs="Arial"/>
          <w:color w:val="000000"/>
        </w:rPr>
      </w:pPr>
      <w:proofErr w:type="gramStart"/>
      <w:r>
        <w:rPr>
          <w:rStyle w:val="font-weight-bold"/>
          <w:rFonts w:ascii="Arial" w:hAnsi="Arial" w:cs="Arial"/>
          <w:color w:val="000000"/>
        </w:rPr>
        <w:t>🤖 Having Data Science &amp; ML Interview?</w:t>
      </w:r>
      <w:proofErr w:type="gramEnd"/>
      <w:r>
        <w:rPr>
          <w:rStyle w:val="hide-small"/>
          <w:rFonts w:ascii="Arial" w:hAnsi="Arial" w:cs="Arial"/>
          <w:color w:val="000000"/>
        </w:rPr>
        <w:t> Check</w:t>
      </w:r>
      <w:proofErr w:type="gramStart"/>
      <w:r>
        <w:rPr>
          <w:rStyle w:val="hide-small"/>
          <w:rFonts w:ascii="Arial" w:hAnsi="Arial" w:cs="Arial"/>
          <w:color w:val="000000"/>
        </w:rPr>
        <w:t>  </w:t>
      </w:r>
      <w:proofErr w:type="spellStart"/>
      <w:r>
        <w:rPr>
          <w:rStyle w:val="font-weight-bold"/>
          <w:rFonts w:ascii="Arial" w:hAnsi="Arial" w:cs="Arial"/>
          <w:color w:val="000000"/>
        </w:rPr>
        <w:t>MLStack.Cafe</w:t>
      </w:r>
      <w:proofErr w:type="spellEnd"/>
      <w:proofErr w:type="gramEnd"/>
      <w:r>
        <w:rPr>
          <w:rStyle w:val="hide-small"/>
          <w:rFonts w:ascii="Arial" w:hAnsi="Arial" w:cs="Arial"/>
          <w:color w:val="000000"/>
        </w:rPr>
        <w:t> - 1299 Data Science &amp; ML Interview Questions &amp; Answers!</w:t>
      </w:r>
    </w:p>
    <w:p w:rsidR="00145C5C" w:rsidRDefault="00145C5C" w:rsidP="00145C5C">
      <w:pPr>
        <w:pStyle w:val="Heading2"/>
        <w:spacing w:before="150"/>
        <w:rPr>
          <w:rStyle w:val="font-weight-bold"/>
          <w:b w:val="0"/>
          <w:bCs w:val="0"/>
          <w:sz w:val="36"/>
          <w:szCs w:val="36"/>
        </w:rPr>
      </w:pPr>
      <w:r>
        <w:rPr>
          <w:rStyle w:val="highlight"/>
          <w:rFonts w:ascii="Arial" w:hAnsi="Arial" w:cs="Arial"/>
          <w:b w:val="0"/>
          <w:bCs w:val="0"/>
          <w:i/>
          <w:iCs/>
          <w:color w:val="000000"/>
        </w:rPr>
        <w:t>Q9</w:t>
      </w:r>
      <w:r>
        <w:rPr>
          <w:rFonts w:ascii="Arial" w:hAnsi="Arial" w:cs="Arial"/>
          <w:b w:val="0"/>
          <w:bCs w:val="0"/>
          <w:color w:val="000000"/>
        </w:rPr>
        <w:t>: </w:t>
      </w:r>
    </w:p>
    <w:p w:rsidR="00145C5C" w:rsidRDefault="00145C5C" w:rsidP="00145C5C">
      <w:pPr>
        <w:pStyle w:val="Heading2"/>
        <w:spacing w:before="150"/>
        <w:rPr>
          <w:color w:val="24292E"/>
        </w:rPr>
      </w:pPr>
      <w:r>
        <w:rPr>
          <w:rFonts w:ascii="Arial" w:hAnsi="Arial" w:cs="Arial"/>
          <w:b w:val="0"/>
          <w:bCs w:val="0"/>
          <w:color w:val="24292E"/>
        </w:rPr>
        <w:t>Mention what is the difference between PUT and POST?</w:t>
      </w:r>
    </w:p>
    <w:p w:rsidR="00145C5C" w:rsidRDefault="00145C5C" w:rsidP="00145C5C">
      <w:pPr>
        <w:rPr>
          <w:rFonts w:ascii="Arial" w:hAnsi="Arial" w:cs="Arial"/>
          <w:color w:val="000000"/>
          <w:sz w:val="21"/>
          <w:szCs w:val="21"/>
        </w:rPr>
      </w:pPr>
      <w:r>
        <w:rPr>
          <w:rStyle w:val="clickable"/>
          <w:rFonts w:ascii="Arial" w:hAnsi="Arial" w:cs="Arial"/>
          <w:b/>
          <w:bCs/>
          <w:color w:val="212529"/>
          <w:sz w:val="19"/>
          <w:szCs w:val="19"/>
          <w:bdr w:val="single" w:sz="12" w:space="3" w:color="FFECB3" w:frame="1"/>
          <w:shd w:val="clear" w:color="auto" w:fill="FFECB3"/>
        </w:rPr>
        <w:t>Mid</w:t>
      </w:r>
      <w:r>
        <w:rPr>
          <w:rFonts w:ascii="Arial" w:hAnsi="Arial" w:cs="Arial"/>
          <w:color w:val="000000"/>
          <w:sz w:val="21"/>
          <w:szCs w:val="21"/>
        </w:rPr>
        <w:t> </w:t>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"https://www.fullstack.cafe/interview-questions/api-design" \o "API Design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lastRenderedPageBreak/>
        <w:t>  API Design</w:t>
      </w:r>
      <w:proofErr w:type="gramStart"/>
      <w:r>
        <w:rPr>
          <w:rStyle w:val="small"/>
          <w:rFonts w:ascii="Arial" w:hAnsi="Arial" w:cs="Arial"/>
          <w:color w:val="333333"/>
          <w:sz w:val="17"/>
          <w:szCs w:val="17"/>
        </w:rPr>
        <w:t>  4</w:t>
      </w:r>
      <w:proofErr w:type="gramEnd"/>
      <w:r>
        <w:rPr>
          <w:rStyle w:val="small"/>
          <w:rFonts w:ascii="Arial" w:hAnsi="Arial" w:cs="Arial"/>
          <w:color w:val="333333"/>
          <w:sz w:val="17"/>
          <w:szCs w:val="17"/>
        </w:rPr>
        <w:t>6  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Fonts w:ascii="Arial" w:hAnsi="Arial" w:cs="Arial"/>
          <w:color w:val="000000"/>
          <w:sz w:val="21"/>
          <w:szCs w:val="21"/>
        </w:rPr>
      </w:pPr>
      <w:r>
        <w:rPr>
          <w:rStyle w:val="h5"/>
          <w:rFonts w:ascii="Arial" w:hAnsi="Arial" w:cs="Arial"/>
          <w:color w:val="000000"/>
          <w:sz w:val="21"/>
          <w:szCs w:val="21"/>
        </w:rPr>
        <w:t>Answer</w:t>
      </w:r>
    </w:p>
    <w:p w:rsidR="00145C5C" w:rsidRDefault="00145C5C" w:rsidP="00145C5C">
      <w:pPr>
        <w:pStyle w:val="NormalWeb"/>
        <w:spacing w:before="0" w:beforeAutospacing="0" w:after="240" w:afterAutospacing="0"/>
        <w:rPr>
          <w:rFonts w:ascii="Arial" w:hAnsi="Arial" w:cs="Arial"/>
          <w:color w:val="24292E"/>
          <w:sz w:val="21"/>
          <w:szCs w:val="21"/>
        </w:rPr>
      </w:pPr>
      <w:r>
        <w:rPr>
          <w:rStyle w:val="Emphasis"/>
          <w:rFonts w:ascii="Arial" w:hAnsi="Arial" w:cs="Arial"/>
          <w:color w:val="24292E"/>
          <w:sz w:val="21"/>
          <w:szCs w:val="21"/>
        </w:rPr>
        <w:t>PUT</w:t>
      </w:r>
      <w:r>
        <w:rPr>
          <w:rFonts w:ascii="Arial" w:hAnsi="Arial" w:cs="Arial"/>
          <w:color w:val="24292E"/>
          <w:sz w:val="21"/>
          <w:szCs w:val="21"/>
        </w:rPr>
        <w:t> puts a file or resource at a particular URI and exactly at that URI. If there is already a file or resource at that URI, PUT changes that file or resource. If there is no resource or file there, PUT makes one</w:t>
      </w:r>
    </w:p>
    <w:p w:rsidR="00145C5C" w:rsidRDefault="00145C5C" w:rsidP="00145C5C">
      <w:pPr>
        <w:pStyle w:val="NormalWeb"/>
        <w:spacing w:before="0" w:beforeAutospacing="0" w:after="240" w:afterAutospacing="0"/>
        <w:rPr>
          <w:rFonts w:ascii="Arial" w:hAnsi="Arial" w:cs="Arial"/>
          <w:color w:val="24292E"/>
          <w:sz w:val="21"/>
          <w:szCs w:val="21"/>
        </w:rPr>
      </w:pPr>
      <w:r>
        <w:rPr>
          <w:rStyle w:val="Emphasis"/>
          <w:rFonts w:ascii="Arial" w:hAnsi="Arial" w:cs="Arial"/>
          <w:color w:val="24292E"/>
          <w:sz w:val="21"/>
          <w:szCs w:val="21"/>
        </w:rPr>
        <w:t>POST</w:t>
      </w:r>
      <w:r>
        <w:rPr>
          <w:rFonts w:ascii="Arial" w:hAnsi="Arial" w:cs="Arial"/>
          <w:color w:val="24292E"/>
          <w:sz w:val="21"/>
          <w:szCs w:val="21"/>
        </w:rPr>
        <w:t> sends data to a particular URI and expects the resource at that URI to deal with the request. The web server at this point can decide what to do with the data in the context of specified resource</w:t>
      </w:r>
    </w:p>
    <w:p w:rsidR="00145C5C" w:rsidRDefault="00145C5C" w:rsidP="00145C5C">
      <w:pPr>
        <w:pStyle w:val="NormalWeb"/>
        <w:spacing w:before="0" w:beforeAutospacing="0" w:after="240" w:afterAutospacing="0"/>
        <w:rPr>
          <w:rFonts w:ascii="Arial" w:hAnsi="Arial" w:cs="Arial"/>
          <w:color w:val="24292E"/>
          <w:sz w:val="21"/>
          <w:szCs w:val="21"/>
        </w:rPr>
      </w:pPr>
      <w:r>
        <w:rPr>
          <w:rStyle w:val="Emphasis"/>
          <w:rFonts w:ascii="Arial" w:hAnsi="Arial" w:cs="Arial"/>
          <w:color w:val="24292E"/>
          <w:sz w:val="21"/>
          <w:szCs w:val="21"/>
        </w:rPr>
        <w:t>PUT is idempotent</w:t>
      </w:r>
      <w:r>
        <w:rPr>
          <w:rFonts w:ascii="Arial" w:hAnsi="Arial" w:cs="Arial"/>
          <w:color w:val="24292E"/>
          <w:sz w:val="21"/>
          <w:szCs w:val="21"/>
        </w:rPr>
        <w:t> meaning, invoking it any number of times will not have an impact on resources.</w:t>
      </w:r>
    </w:p>
    <w:p w:rsidR="00145C5C" w:rsidRDefault="00145C5C" w:rsidP="00145C5C">
      <w:pPr>
        <w:pStyle w:val="NormalWeb"/>
        <w:spacing w:before="0" w:beforeAutospacing="0" w:after="240" w:afterAutospacing="0"/>
        <w:rPr>
          <w:rFonts w:ascii="Arial" w:hAnsi="Arial" w:cs="Arial"/>
          <w:color w:val="24292E"/>
          <w:sz w:val="21"/>
          <w:szCs w:val="21"/>
        </w:rPr>
      </w:pPr>
      <w:r>
        <w:rPr>
          <w:rFonts w:ascii="Arial" w:hAnsi="Arial" w:cs="Arial"/>
          <w:color w:val="24292E"/>
          <w:sz w:val="21"/>
          <w:szCs w:val="21"/>
        </w:rPr>
        <w:t>However, </w:t>
      </w:r>
      <w:r>
        <w:rPr>
          <w:rStyle w:val="Emphasis"/>
          <w:rFonts w:ascii="Arial" w:hAnsi="Arial" w:cs="Arial"/>
          <w:color w:val="24292E"/>
          <w:sz w:val="21"/>
          <w:szCs w:val="21"/>
        </w:rPr>
        <w:t>POST is not idempotent</w:t>
      </w:r>
      <w:r>
        <w:rPr>
          <w:rFonts w:ascii="Arial" w:hAnsi="Arial" w:cs="Arial"/>
          <w:color w:val="24292E"/>
          <w:sz w:val="21"/>
          <w:szCs w:val="21"/>
        </w:rPr>
        <w:t>, meaning if you invoke POST multiple times it keeps creating more resources</w:t>
      </w:r>
    </w:p>
    <w:p w:rsidR="00145C5C" w:rsidRDefault="00145C5C" w:rsidP="00145C5C">
      <w:pPr>
        <w:rPr>
          <w:rFonts w:ascii="Arial" w:hAnsi="Arial" w:cs="Arial"/>
          <w:color w:val="000000"/>
          <w:sz w:val="21"/>
          <w:szCs w:val="21"/>
        </w:rPr>
      </w:pPr>
      <w:r>
        <w:rPr>
          <w:rFonts w:ascii="Arial" w:hAnsi="Arial" w:cs="Arial"/>
          <w:color w:val="000000"/>
          <w:sz w:val="21"/>
          <w:szCs w:val="21"/>
        </w:rPr>
        <w:pict>
          <v:rect id="_x0000_i1036" style="width:0;height:0" o:hralign="center" o:hrstd="t" o:hr="t" fillcolor="#a0a0a0" stroked="f"/>
        </w:pict>
      </w:r>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Having Tech or Coding Interview?</w:t>
      </w:r>
      <w:r>
        <w:rPr>
          <w:rStyle w:val="text-muted"/>
          <w:rFonts w:ascii="Arial" w:hAnsi="Arial" w:cs="Arial"/>
          <w:color w:val="000000"/>
          <w:sz w:val="21"/>
          <w:szCs w:val="21"/>
        </w:rPr>
        <w:t> Check 👉 </w:t>
      </w:r>
      <w:hyperlink r:id="rId37" w:tooltip="46 API Design Interview Questions" w:history="1">
        <w:r>
          <w:rPr>
            <w:rStyle w:val="Hyperlink"/>
            <w:rFonts w:ascii="Arial" w:hAnsi="Arial" w:cs="Arial"/>
            <w:sz w:val="21"/>
            <w:szCs w:val="21"/>
          </w:rPr>
          <w:t>46 API Design Interview Questions</w:t>
        </w:r>
      </w:hyperlink>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Source:</w:t>
      </w:r>
      <w:r>
        <w:rPr>
          <w:rStyle w:val="text-muted"/>
          <w:rFonts w:ascii="Arial" w:hAnsi="Arial" w:cs="Arial"/>
          <w:color w:val="000000"/>
          <w:sz w:val="21"/>
          <w:szCs w:val="21"/>
        </w:rPr>
        <w:t> </w:t>
      </w:r>
      <w:hyperlink r:id="rId38" w:tgtFrame="_blank" w:tooltip="Mention what is the difference between PUT and POST? Interview Questions Source To Answer" w:history="1">
        <w:r>
          <w:rPr>
            <w:rStyle w:val="Hyperlink"/>
            <w:rFonts w:ascii="Arial" w:hAnsi="Arial" w:cs="Arial"/>
            <w:sz w:val="21"/>
            <w:szCs w:val="21"/>
          </w:rPr>
          <w:t>career.guru99.com</w:t>
        </w:r>
      </w:hyperlink>
    </w:p>
    <w:p w:rsidR="00145C5C" w:rsidRDefault="00145C5C" w:rsidP="00145C5C">
      <w:pPr>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9525000" cy="6353175"/>
            <wp:effectExtent l="19050" t="0" r="0" b="0"/>
            <wp:docPr id="34" name="Picture 34" descr="18 Searching Algorithms Interview Questions (SOLVED with CODE) Devs Must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8 Searching Algorithms Interview Questions (SOLVED with CODE) Devs Must Know"/>
                    <pic:cNvPicPr>
                      <a:picLocks noChangeAspect="1" noChangeArrowheads="1"/>
                    </pic:cNvPicPr>
                  </pic:nvPicPr>
                  <pic:blipFill>
                    <a:blip r:embed="rId39"/>
                    <a:srcRect/>
                    <a:stretch>
                      <a:fillRect/>
                    </a:stretch>
                  </pic:blipFill>
                  <pic:spPr bwMode="auto">
                    <a:xfrm>
                      <a:off x="0" y="0"/>
                      <a:ext cx="9525000" cy="6353175"/>
                    </a:xfrm>
                    <a:prstGeom prst="rect">
                      <a:avLst/>
                    </a:prstGeom>
                    <a:noFill/>
                    <a:ln w="9525">
                      <a:noFill/>
                      <a:miter lim="800000"/>
                      <a:headEnd/>
                      <a:tailEnd/>
                    </a:ln>
                  </pic:spPr>
                </pic:pic>
              </a:graphicData>
            </a:graphic>
          </wp:inline>
        </w:drawing>
      </w:r>
    </w:p>
    <w:p w:rsidR="00145C5C" w:rsidRDefault="00145C5C" w:rsidP="00145C5C">
      <w:pPr>
        <w:rPr>
          <w:rFonts w:ascii="Arial" w:hAnsi="Arial" w:cs="Arial"/>
          <w:color w:val="000000"/>
          <w:sz w:val="21"/>
          <w:szCs w:val="21"/>
        </w:rPr>
      </w:pPr>
      <w:hyperlink r:id="rId40" w:tooltip="18 Searching Algorithms Interview Questions (SOLVED with CODE) Devs Must Know" w:history="1">
        <w:r>
          <w:rPr>
            <w:rStyle w:val="hl-gray"/>
            <w:rFonts w:ascii="Arial" w:hAnsi="Arial" w:cs="Arial"/>
            <w:color w:val="0000FF"/>
            <w:sz w:val="21"/>
            <w:szCs w:val="21"/>
          </w:rPr>
          <w:t xml:space="preserve">18 Searching Algorithms Interview Questions (SOLVED with CODE) </w:t>
        </w:r>
        <w:proofErr w:type="spellStart"/>
        <w:r>
          <w:rPr>
            <w:rStyle w:val="hl-gray"/>
            <w:rFonts w:ascii="Arial" w:hAnsi="Arial" w:cs="Arial"/>
            <w:color w:val="0000FF"/>
            <w:sz w:val="21"/>
            <w:szCs w:val="21"/>
          </w:rPr>
          <w:t>Devs</w:t>
        </w:r>
        <w:proofErr w:type="spellEnd"/>
        <w:r>
          <w:rPr>
            <w:rStyle w:val="hl-gray"/>
            <w:rFonts w:ascii="Arial" w:hAnsi="Arial" w:cs="Arial"/>
            <w:color w:val="0000FF"/>
            <w:sz w:val="21"/>
            <w:szCs w:val="21"/>
          </w:rPr>
          <w:t xml:space="preserve"> Must Know</w:t>
        </w:r>
      </w:hyperlink>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"https://www.fullstack.cafe/interview-questions/linked-lists" \o "Linked Lists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Linked Lists</w:t>
      </w:r>
      <w:proofErr w:type="gramStart"/>
      <w:r>
        <w:rPr>
          <w:rStyle w:val="small"/>
          <w:rFonts w:ascii="Arial" w:hAnsi="Arial" w:cs="Arial"/>
          <w:color w:val="333333"/>
          <w:sz w:val="17"/>
          <w:szCs w:val="17"/>
        </w:rPr>
        <w:t>  4</w:t>
      </w:r>
      <w:proofErr w:type="gramEnd"/>
      <w:r>
        <w:rPr>
          <w:rStyle w:val="small"/>
          <w:rFonts w:ascii="Arial" w:hAnsi="Arial" w:cs="Arial"/>
          <w:color w:val="333333"/>
          <w:sz w:val="17"/>
          <w:szCs w:val="17"/>
        </w:rPr>
        <w:t>3  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"https://www.fullstack.cafe/interview-questions/searching" \o "Searching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Searching</w:t>
      </w:r>
      <w:proofErr w:type="gramStart"/>
      <w:r>
        <w:rPr>
          <w:rStyle w:val="small"/>
          <w:rFonts w:ascii="Arial" w:hAnsi="Arial" w:cs="Arial"/>
          <w:color w:val="333333"/>
          <w:sz w:val="17"/>
          <w:szCs w:val="17"/>
        </w:rPr>
        <w:t>  2</w:t>
      </w:r>
      <w:proofErr w:type="gramEnd"/>
      <w:r>
        <w:rPr>
          <w:rStyle w:val="small"/>
          <w:rFonts w:ascii="Arial" w:hAnsi="Arial" w:cs="Arial"/>
          <w:color w:val="333333"/>
          <w:sz w:val="17"/>
          <w:szCs w:val="17"/>
        </w:rPr>
        <w:t>4  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pStyle w:val="Heading2"/>
        <w:spacing w:before="150"/>
        <w:rPr>
          <w:rStyle w:val="font-weight-bold"/>
          <w:b w:val="0"/>
          <w:bCs w:val="0"/>
          <w:sz w:val="36"/>
          <w:szCs w:val="36"/>
        </w:rPr>
      </w:pPr>
      <w:r>
        <w:rPr>
          <w:rStyle w:val="highlight"/>
          <w:rFonts w:ascii="Arial" w:hAnsi="Arial" w:cs="Arial"/>
          <w:b w:val="0"/>
          <w:bCs w:val="0"/>
          <w:i/>
          <w:iCs/>
          <w:color w:val="000000"/>
        </w:rPr>
        <w:t>Q10</w:t>
      </w:r>
      <w:r>
        <w:rPr>
          <w:rFonts w:ascii="Arial" w:hAnsi="Arial" w:cs="Arial"/>
          <w:b w:val="0"/>
          <w:bCs w:val="0"/>
          <w:color w:val="000000"/>
        </w:rPr>
        <w:t>: </w:t>
      </w:r>
    </w:p>
    <w:p w:rsidR="00145C5C" w:rsidRDefault="00145C5C" w:rsidP="00145C5C">
      <w:pPr>
        <w:pStyle w:val="Heading2"/>
        <w:spacing w:before="150"/>
        <w:rPr>
          <w:color w:val="24292E"/>
        </w:rPr>
      </w:pPr>
      <w:r>
        <w:rPr>
          <w:rFonts w:ascii="Arial" w:hAnsi="Arial" w:cs="Arial"/>
          <w:b w:val="0"/>
          <w:bCs w:val="0"/>
          <w:color w:val="24292E"/>
        </w:rPr>
        <w:t>What are disadvantages of REST web services?</w:t>
      </w:r>
    </w:p>
    <w:p w:rsidR="00145C5C" w:rsidRDefault="00145C5C" w:rsidP="00145C5C">
      <w:pPr>
        <w:rPr>
          <w:rFonts w:ascii="Arial" w:hAnsi="Arial" w:cs="Arial"/>
          <w:color w:val="000000"/>
          <w:sz w:val="21"/>
          <w:szCs w:val="21"/>
        </w:rPr>
      </w:pPr>
      <w:r>
        <w:rPr>
          <w:rStyle w:val="clickable"/>
          <w:rFonts w:ascii="Arial" w:hAnsi="Arial" w:cs="Arial"/>
          <w:b/>
          <w:bCs/>
          <w:color w:val="212529"/>
          <w:sz w:val="19"/>
          <w:szCs w:val="19"/>
          <w:bdr w:val="single" w:sz="12" w:space="3" w:color="FFECB3" w:frame="1"/>
          <w:shd w:val="clear" w:color="auto" w:fill="FFECB3"/>
        </w:rPr>
        <w:t>Mid</w:t>
      </w:r>
      <w:r>
        <w:rPr>
          <w:rFonts w:ascii="Arial" w:hAnsi="Arial" w:cs="Arial"/>
          <w:color w:val="000000"/>
          <w:sz w:val="21"/>
          <w:szCs w:val="21"/>
        </w:rPr>
        <w:t> </w:t>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"https://www.fullstack.cafe/interview-questions/api-design" \o "API Design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API Design</w:t>
      </w:r>
      <w:proofErr w:type="gramStart"/>
      <w:r>
        <w:rPr>
          <w:rStyle w:val="small"/>
          <w:rFonts w:ascii="Arial" w:hAnsi="Arial" w:cs="Arial"/>
          <w:color w:val="333333"/>
          <w:sz w:val="17"/>
          <w:szCs w:val="17"/>
        </w:rPr>
        <w:t>  4</w:t>
      </w:r>
      <w:proofErr w:type="gramEnd"/>
      <w:r>
        <w:rPr>
          <w:rStyle w:val="small"/>
          <w:rFonts w:ascii="Arial" w:hAnsi="Arial" w:cs="Arial"/>
          <w:color w:val="333333"/>
          <w:sz w:val="17"/>
          <w:szCs w:val="17"/>
        </w:rPr>
        <w:t>6  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Fonts w:ascii="Arial" w:hAnsi="Arial" w:cs="Arial"/>
          <w:color w:val="000000"/>
          <w:sz w:val="21"/>
          <w:szCs w:val="21"/>
        </w:rPr>
      </w:pPr>
      <w:r>
        <w:rPr>
          <w:rStyle w:val="h5"/>
          <w:rFonts w:ascii="Arial" w:hAnsi="Arial" w:cs="Arial"/>
          <w:color w:val="000000"/>
          <w:sz w:val="21"/>
          <w:szCs w:val="21"/>
        </w:rPr>
        <w:t>Answer</w:t>
      </w:r>
    </w:p>
    <w:p w:rsidR="00145C5C" w:rsidRDefault="00145C5C" w:rsidP="00145C5C">
      <w:pPr>
        <w:pStyle w:val="NormalWeb"/>
        <w:spacing w:before="0" w:beforeAutospacing="0" w:after="240" w:afterAutospacing="0"/>
        <w:rPr>
          <w:rFonts w:ascii="Arial" w:hAnsi="Arial" w:cs="Arial"/>
          <w:color w:val="24292E"/>
          <w:sz w:val="21"/>
          <w:szCs w:val="21"/>
        </w:rPr>
      </w:pPr>
      <w:r>
        <w:rPr>
          <w:rFonts w:ascii="Arial" w:hAnsi="Arial" w:cs="Arial"/>
          <w:color w:val="24292E"/>
          <w:sz w:val="21"/>
          <w:szCs w:val="21"/>
        </w:rPr>
        <w:t>Some of the disadvantages of REST are:</w:t>
      </w:r>
    </w:p>
    <w:p w:rsidR="00145C5C" w:rsidRDefault="00145C5C" w:rsidP="00145C5C">
      <w:pPr>
        <w:numPr>
          <w:ilvl w:val="0"/>
          <w:numId w:val="65"/>
        </w:numPr>
        <w:spacing w:before="100" w:beforeAutospacing="1" w:after="100" w:afterAutospacing="1" w:line="240" w:lineRule="auto"/>
        <w:rPr>
          <w:rFonts w:ascii="Arial" w:hAnsi="Arial" w:cs="Arial"/>
          <w:color w:val="24292E"/>
          <w:sz w:val="21"/>
          <w:szCs w:val="21"/>
        </w:rPr>
      </w:pPr>
      <w:r>
        <w:rPr>
          <w:rFonts w:ascii="Arial" w:hAnsi="Arial" w:cs="Arial"/>
          <w:color w:val="24292E"/>
          <w:sz w:val="21"/>
          <w:szCs w:val="21"/>
        </w:rPr>
        <w:t>Since there is no contract defined between service and client, it has to be communicated through other means such as documentation or emails.</w:t>
      </w:r>
    </w:p>
    <w:p w:rsidR="00145C5C" w:rsidRDefault="00145C5C" w:rsidP="00145C5C">
      <w:pPr>
        <w:numPr>
          <w:ilvl w:val="0"/>
          <w:numId w:val="65"/>
        </w:numPr>
        <w:spacing w:before="60" w:after="100" w:afterAutospacing="1" w:line="240" w:lineRule="auto"/>
        <w:rPr>
          <w:rFonts w:ascii="Arial" w:hAnsi="Arial" w:cs="Arial"/>
          <w:color w:val="24292E"/>
          <w:sz w:val="21"/>
          <w:szCs w:val="21"/>
        </w:rPr>
      </w:pPr>
      <w:r>
        <w:rPr>
          <w:rFonts w:ascii="Arial" w:hAnsi="Arial" w:cs="Arial"/>
          <w:color w:val="24292E"/>
          <w:sz w:val="21"/>
          <w:szCs w:val="21"/>
        </w:rPr>
        <w:t>Since it works on HTTP, there can’t be asynchronous calls.</w:t>
      </w:r>
    </w:p>
    <w:p w:rsidR="00145C5C" w:rsidRDefault="00145C5C" w:rsidP="00145C5C">
      <w:pPr>
        <w:numPr>
          <w:ilvl w:val="0"/>
          <w:numId w:val="65"/>
        </w:numPr>
        <w:spacing w:before="60" w:after="100" w:afterAutospacing="1" w:line="240" w:lineRule="auto"/>
        <w:rPr>
          <w:rFonts w:ascii="Arial" w:hAnsi="Arial" w:cs="Arial"/>
          <w:color w:val="24292E"/>
          <w:sz w:val="21"/>
          <w:szCs w:val="21"/>
        </w:rPr>
      </w:pPr>
      <w:r>
        <w:rPr>
          <w:rFonts w:ascii="Arial" w:hAnsi="Arial" w:cs="Arial"/>
          <w:color w:val="24292E"/>
          <w:sz w:val="21"/>
          <w:szCs w:val="21"/>
        </w:rPr>
        <w:t>Sessions can’t be maintained.</w:t>
      </w:r>
    </w:p>
    <w:p w:rsidR="00145C5C" w:rsidRDefault="00145C5C" w:rsidP="00145C5C">
      <w:pPr>
        <w:spacing w:after="0"/>
        <w:rPr>
          <w:rFonts w:ascii="Arial" w:hAnsi="Arial" w:cs="Arial"/>
          <w:color w:val="000000"/>
          <w:sz w:val="21"/>
          <w:szCs w:val="21"/>
        </w:rPr>
      </w:pPr>
      <w:r>
        <w:rPr>
          <w:rFonts w:ascii="Arial" w:hAnsi="Arial" w:cs="Arial"/>
          <w:color w:val="000000"/>
          <w:sz w:val="21"/>
          <w:szCs w:val="21"/>
        </w:rPr>
        <w:pict>
          <v:rect id="_x0000_i1037" style="width:0;height:0" o:hralign="center" o:hrstd="t" o:hr="t" fillcolor="#a0a0a0" stroked="f"/>
        </w:pict>
      </w:r>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Having Tech or Coding Interview?</w:t>
      </w:r>
      <w:r>
        <w:rPr>
          <w:rStyle w:val="text-muted"/>
          <w:rFonts w:ascii="Arial" w:hAnsi="Arial" w:cs="Arial"/>
          <w:color w:val="000000"/>
          <w:sz w:val="21"/>
          <w:szCs w:val="21"/>
        </w:rPr>
        <w:t> Check 👉 </w:t>
      </w:r>
      <w:hyperlink r:id="rId41" w:tooltip="46 API Design Interview Questions" w:history="1">
        <w:r>
          <w:rPr>
            <w:rStyle w:val="Hyperlink"/>
            <w:rFonts w:ascii="Arial" w:hAnsi="Arial" w:cs="Arial"/>
            <w:sz w:val="21"/>
            <w:szCs w:val="21"/>
          </w:rPr>
          <w:t>46 API Design Interview Questions</w:t>
        </w:r>
      </w:hyperlink>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lastRenderedPageBreak/>
        <w:t>Source:</w:t>
      </w:r>
      <w:r>
        <w:rPr>
          <w:rStyle w:val="text-muted"/>
          <w:rFonts w:ascii="Arial" w:hAnsi="Arial" w:cs="Arial"/>
          <w:color w:val="000000"/>
          <w:sz w:val="21"/>
          <w:szCs w:val="21"/>
        </w:rPr>
        <w:t> </w:t>
      </w:r>
      <w:hyperlink r:id="rId42" w:tgtFrame="_blank" w:tooltip="What are disadvantages of REST web services? Interview Questions Source To Answer" w:history="1">
        <w:r>
          <w:rPr>
            <w:rStyle w:val="Hyperlink"/>
            <w:rFonts w:ascii="Arial" w:hAnsi="Arial" w:cs="Arial"/>
            <w:sz w:val="21"/>
            <w:szCs w:val="21"/>
          </w:rPr>
          <w:t>journaldev.com</w:t>
        </w:r>
      </w:hyperlink>
    </w:p>
    <w:p w:rsidR="00145C5C" w:rsidRDefault="00145C5C" w:rsidP="00145C5C">
      <w:pPr>
        <w:pStyle w:val="Heading2"/>
        <w:spacing w:before="150"/>
        <w:rPr>
          <w:rStyle w:val="font-weight-bold"/>
          <w:b w:val="0"/>
          <w:bCs w:val="0"/>
          <w:sz w:val="36"/>
          <w:szCs w:val="36"/>
        </w:rPr>
      </w:pPr>
      <w:r>
        <w:rPr>
          <w:rStyle w:val="highlight"/>
          <w:rFonts w:ascii="Arial" w:hAnsi="Arial" w:cs="Arial"/>
          <w:b w:val="0"/>
          <w:bCs w:val="0"/>
          <w:i/>
          <w:iCs/>
          <w:color w:val="000000"/>
        </w:rPr>
        <w:t>Q11</w:t>
      </w:r>
      <w:r>
        <w:rPr>
          <w:rFonts w:ascii="Arial" w:hAnsi="Arial" w:cs="Arial"/>
          <w:b w:val="0"/>
          <w:bCs w:val="0"/>
          <w:color w:val="000000"/>
        </w:rPr>
        <w:t>: </w:t>
      </w:r>
    </w:p>
    <w:p w:rsidR="00145C5C" w:rsidRDefault="00145C5C" w:rsidP="00145C5C">
      <w:pPr>
        <w:pStyle w:val="Heading2"/>
        <w:spacing w:before="150"/>
        <w:rPr>
          <w:color w:val="24292E"/>
        </w:rPr>
      </w:pPr>
      <w:r>
        <w:rPr>
          <w:rFonts w:ascii="Arial" w:hAnsi="Arial" w:cs="Arial"/>
          <w:b w:val="0"/>
          <w:bCs w:val="0"/>
          <w:color w:val="24292E"/>
        </w:rPr>
        <w:t>What are the best practices to create a standard URI for a web service?</w:t>
      </w:r>
    </w:p>
    <w:p w:rsidR="00145C5C" w:rsidRDefault="00145C5C" w:rsidP="00145C5C">
      <w:pPr>
        <w:rPr>
          <w:rFonts w:ascii="Arial" w:hAnsi="Arial" w:cs="Arial"/>
          <w:color w:val="000000"/>
          <w:sz w:val="21"/>
          <w:szCs w:val="21"/>
        </w:rPr>
      </w:pPr>
      <w:r>
        <w:rPr>
          <w:rStyle w:val="clickable"/>
          <w:rFonts w:ascii="Arial" w:hAnsi="Arial" w:cs="Arial"/>
          <w:b/>
          <w:bCs/>
          <w:color w:val="212529"/>
          <w:sz w:val="19"/>
          <w:szCs w:val="19"/>
          <w:bdr w:val="single" w:sz="12" w:space="3" w:color="FFECB3" w:frame="1"/>
          <w:shd w:val="clear" w:color="auto" w:fill="FFECB3"/>
        </w:rPr>
        <w:t>Mid</w:t>
      </w:r>
      <w:r>
        <w:rPr>
          <w:rFonts w:ascii="Arial" w:hAnsi="Arial" w:cs="Arial"/>
          <w:color w:val="000000"/>
          <w:sz w:val="21"/>
          <w:szCs w:val="21"/>
        </w:rPr>
        <w:t> </w:t>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"https://www.fullstack.cafe/interview-questions/api-design" \o "API Design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API Design</w:t>
      </w:r>
      <w:proofErr w:type="gramStart"/>
      <w:r>
        <w:rPr>
          <w:rStyle w:val="small"/>
          <w:rFonts w:ascii="Arial" w:hAnsi="Arial" w:cs="Arial"/>
          <w:color w:val="333333"/>
          <w:sz w:val="17"/>
          <w:szCs w:val="17"/>
        </w:rPr>
        <w:t>  4</w:t>
      </w:r>
      <w:proofErr w:type="gramEnd"/>
      <w:r>
        <w:rPr>
          <w:rStyle w:val="small"/>
          <w:rFonts w:ascii="Arial" w:hAnsi="Arial" w:cs="Arial"/>
          <w:color w:val="333333"/>
          <w:sz w:val="17"/>
          <w:szCs w:val="17"/>
        </w:rPr>
        <w:t>6  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Fonts w:ascii="Arial" w:hAnsi="Arial" w:cs="Arial"/>
          <w:color w:val="000000"/>
          <w:sz w:val="21"/>
          <w:szCs w:val="21"/>
        </w:rPr>
      </w:pPr>
      <w:r>
        <w:rPr>
          <w:rStyle w:val="h5"/>
          <w:rFonts w:ascii="Arial" w:hAnsi="Arial" w:cs="Arial"/>
          <w:color w:val="000000"/>
          <w:sz w:val="21"/>
          <w:szCs w:val="21"/>
        </w:rPr>
        <w:t>Answer</w:t>
      </w:r>
    </w:p>
    <w:p w:rsidR="00145C5C" w:rsidRDefault="00145C5C" w:rsidP="00145C5C">
      <w:pPr>
        <w:pStyle w:val="NormalWeb"/>
        <w:spacing w:before="0" w:beforeAutospacing="0" w:after="240" w:afterAutospacing="0"/>
        <w:rPr>
          <w:rFonts w:ascii="Arial" w:hAnsi="Arial" w:cs="Arial"/>
          <w:color w:val="24292E"/>
          <w:sz w:val="21"/>
          <w:szCs w:val="21"/>
        </w:rPr>
      </w:pPr>
      <w:r>
        <w:rPr>
          <w:rFonts w:ascii="Arial" w:hAnsi="Arial" w:cs="Arial"/>
          <w:color w:val="24292E"/>
          <w:sz w:val="21"/>
          <w:szCs w:val="21"/>
        </w:rPr>
        <w:t>Following are important points to be considered while designing a URI:</w:t>
      </w:r>
    </w:p>
    <w:p w:rsidR="00145C5C" w:rsidRDefault="00145C5C" w:rsidP="00145C5C">
      <w:pPr>
        <w:pStyle w:val="NormalWeb"/>
        <w:numPr>
          <w:ilvl w:val="0"/>
          <w:numId w:val="66"/>
        </w:numPr>
        <w:spacing w:before="240" w:beforeAutospacing="0" w:after="240" w:afterAutospacing="0"/>
        <w:rPr>
          <w:rFonts w:ascii="Arial" w:hAnsi="Arial" w:cs="Arial"/>
          <w:color w:val="24292E"/>
          <w:sz w:val="21"/>
          <w:szCs w:val="21"/>
        </w:rPr>
      </w:pPr>
      <w:r>
        <w:rPr>
          <w:rStyle w:val="Strong"/>
          <w:rFonts w:ascii="Arial" w:hAnsi="Arial" w:cs="Arial"/>
          <w:color w:val="24292E"/>
          <w:sz w:val="21"/>
          <w:szCs w:val="21"/>
        </w:rPr>
        <w:t>Use Plural Noun</w:t>
      </w:r>
      <w:r>
        <w:rPr>
          <w:rFonts w:ascii="Arial" w:hAnsi="Arial" w:cs="Arial"/>
          <w:color w:val="24292E"/>
          <w:sz w:val="21"/>
          <w:szCs w:val="21"/>
        </w:rPr>
        <w:t> − Use plural noun to define resources. For example, we've used users to identify users as a resource.</w:t>
      </w:r>
    </w:p>
    <w:p w:rsidR="00145C5C" w:rsidRDefault="00145C5C" w:rsidP="00145C5C">
      <w:pPr>
        <w:pStyle w:val="NormalWeb"/>
        <w:numPr>
          <w:ilvl w:val="0"/>
          <w:numId w:val="66"/>
        </w:numPr>
        <w:spacing w:before="240" w:beforeAutospacing="0" w:after="240" w:afterAutospacing="0"/>
        <w:rPr>
          <w:rFonts w:ascii="Arial" w:hAnsi="Arial" w:cs="Arial"/>
          <w:color w:val="24292E"/>
          <w:sz w:val="21"/>
          <w:szCs w:val="21"/>
        </w:rPr>
      </w:pPr>
      <w:r>
        <w:rPr>
          <w:rStyle w:val="Strong"/>
          <w:rFonts w:ascii="Arial" w:hAnsi="Arial" w:cs="Arial"/>
          <w:color w:val="24292E"/>
          <w:sz w:val="21"/>
          <w:szCs w:val="21"/>
        </w:rPr>
        <w:t>Avoid using spaces</w:t>
      </w:r>
      <w:r>
        <w:rPr>
          <w:rFonts w:ascii="Arial" w:hAnsi="Arial" w:cs="Arial"/>
          <w:color w:val="24292E"/>
          <w:sz w:val="21"/>
          <w:szCs w:val="21"/>
        </w:rPr>
        <w:t xml:space="preserve"> − Use </w:t>
      </w:r>
      <w:proofErr w:type="gramStart"/>
      <w:r>
        <w:rPr>
          <w:rFonts w:ascii="Arial" w:hAnsi="Arial" w:cs="Arial"/>
          <w:color w:val="24292E"/>
          <w:sz w:val="21"/>
          <w:szCs w:val="21"/>
        </w:rPr>
        <w:t>underscore(</w:t>
      </w:r>
      <w:proofErr w:type="gramEnd"/>
      <w:r>
        <w:rPr>
          <w:rFonts w:ascii="Arial" w:hAnsi="Arial" w:cs="Arial"/>
          <w:color w:val="24292E"/>
          <w:sz w:val="21"/>
          <w:szCs w:val="21"/>
        </w:rPr>
        <w:t xml:space="preserve">_) or hyphen(-) when using a long resource name, for example, use </w:t>
      </w:r>
      <w:proofErr w:type="spellStart"/>
      <w:r>
        <w:rPr>
          <w:rFonts w:ascii="Arial" w:hAnsi="Arial" w:cs="Arial"/>
          <w:color w:val="24292E"/>
          <w:sz w:val="21"/>
          <w:szCs w:val="21"/>
        </w:rPr>
        <w:t>authorized_users</w:t>
      </w:r>
      <w:proofErr w:type="spellEnd"/>
      <w:r>
        <w:rPr>
          <w:rFonts w:ascii="Arial" w:hAnsi="Arial" w:cs="Arial"/>
          <w:color w:val="24292E"/>
          <w:sz w:val="21"/>
          <w:szCs w:val="21"/>
        </w:rPr>
        <w:t xml:space="preserve"> instead of authorized%20users.</w:t>
      </w:r>
    </w:p>
    <w:p w:rsidR="00145C5C" w:rsidRDefault="00145C5C" w:rsidP="00145C5C">
      <w:pPr>
        <w:pStyle w:val="NormalWeb"/>
        <w:numPr>
          <w:ilvl w:val="0"/>
          <w:numId w:val="66"/>
        </w:numPr>
        <w:spacing w:before="240" w:beforeAutospacing="0" w:after="240" w:afterAutospacing="0"/>
        <w:rPr>
          <w:rFonts w:ascii="Arial" w:hAnsi="Arial" w:cs="Arial"/>
          <w:color w:val="24292E"/>
          <w:sz w:val="21"/>
          <w:szCs w:val="21"/>
        </w:rPr>
      </w:pPr>
      <w:r>
        <w:rPr>
          <w:rStyle w:val="Strong"/>
          <w:rFonts w:ascii="Arial" w:hAnsi="Arial" w:cs="Arial"/>
          <w:color w:val="24292E"/>
          <w:sz w:val="21"/>
          <w:szCs w:val="21"/>
        </w:rPr>
        <w:t>Use lowercase letters</w:t>
      </w:r>
      <w:r>
        <w:rPr>
          <w:rFonts w:ascii="Arial" w:hAnsi="Arial" w:cs="Arial"/>
          <w:color w:val="24292E"/>
          <w:sz w:val="21"/>
          <w:szCs w:val="21"/>
        </w:rPr>
        <w:t xml:space="preserve"> − </w:t>
      </w:r>
      <w:proofErr w:type="gramStart"/>
      <w:r>
        <w:rPr>
          <w:rFonts w:ascii="Arial" w:hAnsi="Arial" w:cs="Arial"/>
          <w:color w:val="24292E"/>
          <w:sz w:val="21"/>
          <w:szCs w:val="21"/>
        </w:rPr>
        <w:t>Although</w:t>
      </w:r>
      <w:proofErr w:type="gramEnd"/>
      <w:r>
        <w:rPr>
          <w:rFonts w:ascii="Arial" w:hAnsi="Arial" w:cs="Arial"/>
          <w:color w:val="24292E"/>
          <w:sz w:val="21"/>
          <w:szCs w:val="21"/>
        </w:rPr>
        <w:t xml:space="preserve"> URI is case-insensitive, it is good practice to keep </w:t>
      </w:r>
      <w:proofErr w:type="spellStart"/>
      <w:r>
        <w:rPr>
          <w:rFonts w:ascii="Arial" w:hAnsi="Arial" w:cs="Arial"/>
          <w:color w:val="24292E"/>
          <w:sz w:val="21"/>
          <w:szCs w:val="21"/>
        </w:rPr>
        <w:t>url</w:t>
      </w:r>
      <w:proofErr w:type="spellEnd"/>
      <w:r>
        <w:rPr>
          <w:rFonts w:ascii="Arial" w:hAnsi="Arial" w:cs="Arial"/>
          <w:color w:val="24292E"/>
          <w:sz w:val="21"/>
          <w:szCs w:val="21"/>
        </w:rPr>
        <w:t xml:space="preserve"> in lower case letters only.</w:t>
      </w:r>
    </w:p>
    <w:p w:rsidR="00145C5C" w:rsidRDefault="00145C5C" w:rsidP="00145C5C">
      <w:pPr>
        <w:pStyle w:val="NormalWeb"/>
        <w:numPr>
          <w:ilvl w:val="0"/>
          <w:numId w:val="66"/>
        </w:numPr>
        <w:spacing w:before="240" w:beforeAutospacing="0" w:after="240" w:afterAutospacing="0"/>
        <w:rPr>
          <w:rFonts w:ascii="Arial" w:hAnsi="Arial" w:cs="Arial"/>
          <w:color w:val="24292E"/>
          <w:sz w:val="21"/>
          <w:szCs w:val="21"/>
        </w:rPr>
      </w:pPr>
      <w:r>
        <w:rPr>
          <w:rStyle w:val="Strong"/>
          <w:rFonts w:ascii="Arial" w:hAnsi="Arial" w:cs="Arial"/>
          <w:color w:val="24292E"/>
          <w:sz w:val="21"/>
          <w:szCs w:val="21"/>
        </w:rPr>
        <w:t>Maintain Backward Compatibility</w:t>
      </w:r>
      <w:r>
        <w:rPr>
          <w:rFonts w:ascii="Arial" w:hAnsi="Arial" w:cs="Arial"/>
          <w:color w:val="24292E"/>
          <w:sz w:val="21"/>
          <w:szCs w:val="21"/>
        </w:rPr>
        <w:t xml:space="preserve"> − As Web Service is a public </w:t>
      </w:r>
      <w:proofErr w:type="gramStart"/>
      <w:r>
        <w:rPr>
          <w:rFonts w:ascii="Arial" w:hAnsi="Arial" w:cs="Arial"/>
          <w:color w:val="24292E"/>
          <w:sz w:val="21"/>
          <w:szCs w:val="21"/>
        </w:rPr>
        <w:t>service,</w:t>
      </w:r>
      <w:proofErr w:type="gramEnd"/>
      <w:r>
        <w:rPr>
          <w:rFonts w:ascii="Arial" w:hAnsi="Arial" w:cs="Arial"/>
          <w:color w:val="24292E"/>
          <w:sz w:val="21"/>
          <w:szCs w:val="21"/>
        </w:rPr>
        <w:t xml:space="preserve"> a URI once made public should always be available. In case, URI gets updated, redirect the older URI to new URI using HTTP Status code, 300.</w:t>
      </w:r>
    </w:p>
    <w:p w:rsidR="00145C5C" w:rsidRDefault="00145C5C" w:rsidP="00145C5C">
      <w:pPr>
        <w:pStyle w:val="NormalWeb"/>
        <w:numPr>
          <w:ilvl w:val="0"/>
          <w:numId w:val="66"/>
        </w:numPr>
        <w:spacing w:before="240" w:beforeAutospacing="0" w:after="240" w:afterAutospacing="0"/>
        <w:rPr>
          <w:rFonts w:ascii="Arial" w:hAnsi="Arial" w:cs="Arial"/>
          <w:color w:val="24292E"/>
          <w:sz w:val="21"/>
          <w:szCs w:val="21"/>
        </w:rPr>
      </w:pPr>
      <w:r>
        <w:rPr>
          <w:rStyle w:val="Strong"/>
          <w:rFonts w:ascii="Arial" w:hAnsi="Arial" w:cs="Arial"/>
          <w:color w:val="24292E"/>
          <w:sz w:val="21"/>
          <w:szCs w:val="21"/>
        </w:rPr>
        <w:t>Use HTTP Verb</w:t>
      </w:r>
      <w:r>
        <w:rPr>
          <w:rFonts w:ascii="Arial" w:hAnsi="Arial" w:cs="Arial"/>
          <w:color w:val="24292E"/>
          <w:sz w:val="21"/>
          <w:szCs w:val="21"/>
        </w:rPr>
        <w:t> − Always use HTTP Verb like GET, PUT, and DELETE to do the operations on the resource. It is not good to use operations names in URI.</w:t>
      </w:r>
    </w:p>
    <w:p w:rsidR="00145C5C" w:rsidRDefault="00145C5C" w:rsidP="00145C5C">
      <w:pPr>
        <w:rPr>
          <w:rFonts w:ascii="Arial" w:hAnsi="Arial" w:cs="Arial"/>
          <w:color w:val="000000"/>
          <w:sz w:val="21"/>
          <w:szCs w:val="21"/>
        </w:rPr>
      </w:pPr>
      <w:r>
        <w:rPr>
          <w:rFonts w:ascii="Arial" w:hAnsi="Arial" w:cs="Arial"/>
          <w:color w:val="000000"/>
          <w:sz w:val="21"/>
          <w:szCs w:val="21"/>
        </w:rPr>
        <w:pict>
          <v:rect id="_x0000_i1038" style="width:0;height:0" o:hralign="center" o:hrstd="t" o:hr="t" fillcolor="#a0a0a0" stroked="f"/>
        </w:pict>
      </w:r>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Having Tech or Coding Interview?</w:t>
      </w:r>
      <w:r>
        <w:rPr>
          <w:rStyle w:val="text-muted"/>
          <w:rFonts w:ascii="Arial" w:hAnsi="Arial" w:cs="Arial"/>
          <w:color w:val="000000"/>
          <w:sz w:val="21"/>
          <w:szCs w:val="21"/>
        </w:rPr>
        <w:t> Check 👉 </w:t>
      </w:r>
      <w:hyperlink r:id="rId43" w:tooltip="46 API Design Interview Questions" w:history="1">
        <w:r>
          <w:rPr>
            <w:rStyle w:val="Hyperlink"/>
            <w:rFonts w:ascii="Arial" w:hAnsi="Arial" w:cs="Arial"/>
            <w:sz w:val="21"/>
            <w:szCs w:val="21"/>
          </w:rPr>
          <w:t>46 API Design Interview Questions</w:t>
        </w:r>
      </w:hyperlink>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Source:</w:t>
      </w:r>
      <w:r>
        <w:rPr>
          <w:rStyle w:val="text-muted"/>
          <w:rFonts w:ascii="Arial" w:hAnsi="Arial" w:cs="Arial"/>
          <w:color w:val="000000"/>
          <w:sz w:val="21"/>
          <w:szCs w:val="21"/>
        </w:rPr>
        <w:t> </w:t>
      </w:r>
      <w:hyperlink r:id="rId44" w:tgtFrame="_blank" w:tooltip="What are the best practices to create a standard URI for a web service? Interview Questions Source To Answer" w:history="1">
        <w:r>
          <w:rPr>
            <w:rStyle w:val="Hyperlink"/>
            <w:rFonts w:ascii="Arial" w:hAnsi="Arial" w:cs="Arial"/>
            <w:sz w:val="21"/>
            <w:szCs w:val="21"/>
          </w:rPr>
          <w:t>tutorialspoint.com</w:t>
        </w:r>
      </w:hyperlink>
    </w:p>
    <w:p w:rsidR="00145C5C" w:rsidRDefault="00145C5C" w:rsidP="00145C5C">
      <w:pPr>
        <w:pStyle w:val="Heading2"/>
        <w:spacing w:before="150"/>
        <w:rPr>
          <w:rStyle w:val="font-weight-bold"/>
          <w:b w:val="0"/>
          <w:bCs w:val="0"/>
          <w:sz w:val="36"/>
          <w:szCs w:val="36"/>
        </w:rPr>
      </w:pPr>
      <w:r>
        <w:rPr>
          <w:rStyle w:val="highlight"/>
          <w:rFonts w:ascii="Arial" w:hAnsi="Arial" w:cs="Arial"/>
          <w:b w:val="0"/>
          <w:bCs w:val="0"/>
          <w:i/>
          <w:iCs/>
          <w:color w:val="000000"/>
        </w:rPr>
        <w:lastRenderedPageBreak/>
        <w:t>Q12</w:t>
      </w:r>
      <w:r>
        <w:rPr>
          <w:rFonts w:ascii="Arial" w:hAnsi="Arial" w:cs="Arial"/>
          <w:b w:val="0"/>
          <w:bCs w:val="0"/>
          <w:color w:val="000000"/>
        </w:rPr>
        <w:t>: </w:t>
      </w:r>
    </w:p>
    <w:p w:rsidR="00145C5C" w:rsidRDefault="00145C5C" w:rsidP="00145C5C">
      <w:pPr>
        <w:pStyle w:val="Heading2"/>
        <w:spacing w:before="150"/>
        <w:rPr>
          <w:color w:val="24292E"/>
        </w:rPr>
      </w:pPr>
      <w:r>
        <w:rPr>
          <w:rFonts w:ascii="Arial" w:hAnsi="Arial" w:cs="Arial"/>
          <w:b w:val="0"/>
          <w:bCs w:val="0"/>
          <w:color w:val="24292E"/>
        </w:rPr>
        <w:t>What are the best practices to design a resource representation?</w:t>
      </w:r>
    </w:p>
    <w:p w:rsidR="00145C5C" w:rsidRDefault="00145C5C" w:rsidP="00145C5C">
      <w:pPr>
        <w:rPr>
          <w:rFonts w:ascii="Arial" w:hAnsi="Arial" w:cs="Arial"/>
          <w:color w:val="000000"/>
          <w:sz w:val="21"/>
          <w:szCs w:val="21"/>
        </w:rPr>
      </w:pPr>
      <w:r>
        <w:rPr>
          <w:rStyle w:val="clickable"/>
          <w:rFonts w:ascii="Arial" w:hAnsi="Arial" w:cs="Arial"/>
          <w:b/>
          <w:bCs/>
          <w:color w:val="212529"/>
          <w:sz w:val="19"/>
          <w:szCs w:val="19"/>
          <w:bdr w:val="single" w:sz="12" w:space="3" w:color="FFECB3" w:frame="1"/>
          <w:shd w:val="clear" w:color="auto" w:fill="FFECB3"/>
        </w:rPr>
        <w:t>Mid</w:t>
      </w:r>
      <w:r>
        <w:rPr>
          <w:rFonts w:ascii="Arial" w:hAnsi="Arial" w:cs="Arial"/>
          <w:color w:val="000000"/>
          <w:sz w:val="21"/>
          <w:szCs w:val="21"/>
        </w:rPr>
        <w:t> </w:t>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"https://www.fullstack.cafe/interview-questions/api-design" \o "API Design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API Design</w:t>
      </w:r>
      <w:proofErr w:type="gramStart"/>
      <w:r>
        <w:rPr>
          <w:rStyle w:val="small"/>
          <w:rFonts w:ascii="Arial" w:hAnsi="Arial" w:cs="Arial"/>
          <w:color w:val="333333"/>
          <w:sz w:val="17"/>
          <w:szCs w:val="17"/>
        </w:rPr>
        <w:t>  4</w:t>
      </w:r>
      <w:proofErr w:type="gramEnd"/>
      <w:r>
        <w:rPr>
          <w:rStyle w:val="small"/>
          <w:rFonts w:ascii="Arial" w:hAnsi="Arial" w:cs="Arial"/>
          <w:color w:val="333333"/>
          <w:sz w:val="17"/>
          <w:szCs w:val="17"/>
        </w:rPr>
        <w:t>6  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Fonts w:ascii="Arial" w:hAnsi="Arial" w:cs="Arial"/>
          <w:color w:val="000000"/>
          <w:sz w:val="21"/>
          <w:szCs w:val="21"/>
        </w:rPr>
      </w:pPr>
      <w:r>
        <w:rPr>
          <w:rStyle w:val="h5"/>
          <w:rFonts w:ascii="Arial" w:hAnsi="Arial" w:cs="Arial"/>
          <w:color w:val="000000"/>
          <w:sz w:val="21"/>
          <w:szCs w:val="21"/>
        </w:rPr>
        <w:t>Answer</w:t>
      </w:r>
    </w:p>
    <w:p w:rsidR="00145C5C" w:rsidRDefault="00145C5C" w:rsidP="00145C5C">
      <w:pPr>
        <w:pStyle w:val="NormalWeb"/>
        <w:spacing w:before="0" w:beforeAutospacing="0" w:after="240" w:afterAutospacing="0"/>
        <w:rPr>
          <w:rFonts w:ascii="Arial" w:hAnsi="Arial" w:cs="Arial"/>
          <w:color w:val="24292E"/>
          <w:sz w:val="21"/>
          <w:szCs w:val="21"/>
        </w:rPr>
      </w:pPr>
      <w:r>
        <w:rPr>
          <w:rFonts w:ascii="Arial" w:hAnsi="Arial" w:cs="Arial"/>
          <w:color w:val="24292E"/>
          <w:sz w:val="21"/>
          <w:szCs w:val="21"/>
        </w:rPr>
        <w:t xml:space="preserve">Following are important points to be considered while designing a representation format of a resource in a </w:t>
      </w:r>
      <w:proofErr w:type="spellStart"/>
      <w:r>
        <w:rPr>
          <w:rFonts w:ascii="Arial" w:hAnsi="Arial" w:cs="Arial"/>
          <w:color w:val="24292E"/>
          <w:sz w:val="21"/>
          <w:szCs w:val="21"/>
        </w:rPr>
        <w:t>RESTful</w:t>
      </w:r>
      <w:proofErr w:type="spellEnd"/>
      <w:r>
        <w:rPr>
          <w:rFonts w:ascii="Arial" w:hAnsi="Arial" w:cs="Arial"/>
          <w:color w:val="24292E"/>
          <w:sz w:val="21"/>
          <w:szCs w:val="21"/>
        </w:rPr>
        <w:t xml:space="preserve"> web services −</w:t>
      </w:r>
    </w:p>
    <w:p w:rsidR="00145C5C" w:rsidRDefault="00145C5C" w:rsidP="00145C5C">
      <w:pPr>
        <w:pStyle w:val="NormalWeb"/>
        <w:numPr>
          <w:ilvl w:val="0"/>
          <w:numId w:val="67"/>
        </w:numPr>
        <w:spacing w:before="240" w:beforeAutospacing="0" w:after="240" w:afterAutospacing="0"/>
        <w:rPr>
          <w:rFonts w:ascii="Arial" w:hAnsi="Arial" w:cs="Arial"/>
          <w:color w:val="24292E"/>
          <w:sz w:val="21"/>
          <w:szCs w:val="21"/>
        </w:rPr>
      </w:pPr>
      <w:r>
        <w:rPr>
          <w:rStyle w:val="Strong"/>
          <w:rFonts w:ascii="Arial" w:hAnsi="Arial" w:cs="Arial"/>
          <w:color w:val="24292E"/>
          <w:sz w:val="21"/>
          <w:szCs w:val="21"/>
        </w:rPr>
        <w:t>Understandability</w:t>
      </w:r>
      <w:r>
        <w:rPr>
          <w:rFonts w:ascii="Arial" w:hAnsi="Arial" w:cs="Arial"/>
          <w:color w:val="24292E"/>
          <w:sz w:val="21"/>
          <w:szCs w:val="21"/>
        </w:rPr>
        <w:t> − Both Server and Client should be able to understand and utilize the representation format of the resource.</w:t>
      </w:r>
    </w:p>
    <w:p w:rsidR="00145C5C" w:rsidRDefault="00145C5C" w:rsidP="00145C5C">
      <w:pPr>
        <w:pStyle w:val="NormalWeb"/>
        <w:numPr>
          <w:ilvl w:val="0"/>
          <w:numId w:val="67"/>
        </w:numPr>
        <w:spacing w:before="240" w:beforeAutospacing="0" w:after="240" w:afterAutospacing="0"/>
        <w:rPr>
          <w:rFonts w:ascii="Arial" w:hAnsi="Arial" w:cs="Arial"/>
          <w:color w:val="24292E"/>
          <w:sz w:val="21"/>
          <w:szCs w:val="21"/>
        </w:rPr>
      </w:pPr>
      <w:r>
        <w:rPr>
          <w:rStyle w:val="Strong"/>
          <w:rFonts w:ascii="Arial" w:hAnsi="Arial" w:cs="Arial"/>
          <w:color w:val="24292E"/>
          <w:sz w:val="21"/>
          <w:szCs w:val="21"/>
        </w:rPr>
        <w:t>Completeness</w:t>
      </w:r>
      <w:r>
        <w:rPr>
          <w:rFonts w:ascii="Arial" w:hAnsi="Arial" w:cs="Arial"/>
          <w:color w:val="24292E"/>
          <w:sz w:val="21"/>
          <w:szCs w:val="21"/>
        </w:rPr>
        <w:t> − Format should be able to represent a resource completely. For example, a resource can contain another resource. Format should be able to represent simple as well as complex structures of resources.</w:t>
      </w:r>
    </w:p>
    <w:p w:rsidR="00145C5C" w:rsidRDefault="00145C5C" w:rsidP="00145C5C">
      <w:pPr>
        <w:pStyle w:val="NormalWeb"/>
        <w:numPr>
          <w:ilvl w:val="0"/>
          <w:numId w:val="67"/>
        </w:numPr>
        <w:spacing w:before="240" w:beforeAutospacing="0" w:after="240" w:afterAutospacing="0"/>
        <w:rPr>
          <w:rFonts w:ascii="Arial" w:hAnsi="Arial" w:cs="Arial"/>
          <w:color w:val="24292E"/>
          <w:sz w:val="21"/>
          <w:szCs w:val="21"/>
        </w:rPr>
      </w:pPr>
      <w:proofErr w:type="spellStart"/>
      <w:r>
        <w:rPr>
          <w:rStyle w:val="Strong"/>
          <w:rFonts w:ascii="Arial" w:hAnsi="Arial" w:cs="Arial"/>
          <w:color w:val="24292E"/>
          <w:sz w:val="21"/>
          <w:szCs w:val="21"/>
        </w:rPr>
        <w:t>Linkablity</w:t>
      </w:r>
      <w:proofErr w:type="spellEnd"/>
      <w:r>
        <w:rPr>
          <w:rFonts w:ascii="Arial" w:hAnsi="Arial" w:cs="Arial"/>
          <w:color w:val="24292E"/>
          <w:sz w:val="21"/>
          <w:szCs w:val="21"/>
        </w:rPr>
        <w:t> − A resource can have a linkage to another resource, a format should be able to handles such situations.</w:t>
      </w:r>
    </w:p>
    <w:p w:rsidR="00145C5C" w:rsidRDefault="00145C5C" w:rsidP="00145C5C">
      <w:pPr>
        <w:rPr>
          <w:rFonts w:ascii="Arial" w:hAnsi="Arial" w:cs="Arial"/>
          <w:color w:val="000000"/>
          <w:sz w:val="21"/>
          <w:szCs w:val="21"/>
        </w:rPr>
      </w:pPr>
      <w:r>
        <w:rPr>
          <w:rFonts w:ascii="Arial" w:hAnsi="Arial" w:cs="Arial"/>
          <w:color w:val="000000"/>
          <w:sz w:val="21"/>
          <w:szCs w:val="21"/>
        </w:rPr>
        <w:pict>
          <v:rect id="_x0000_i1039" style="width:0;height:0" o:hralign="center" o:hrstd="t" o:hr="t" fillcolor="#a0a0a0" stroked="f"/>
        </w:pict>
      </w:r>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Having Tech or Coding Interview?</w:t>
      </w:r>
      <w:r>
        <w:rPr>
          <w:rStyle w:val="text-muted"/>
          <w:rFonts w:ascii="Arial" w:hAnsi="Arial" w:cs="Arial"/>
          <w:color w:val="000000"/>
          <w:sz w:val="21"/>
          <w:szCs w:val="21"/>
        </w:rPr>
        <w:t> Check 👉 </w:t>
      </w:r>
      <w:hyperlink r:id="rId45" w:tooltip="46 API Design Interview Questions" w:history="1">
        <w:r>
          <w:rPr>
            <w:rStyle w:val="Hyperlink"/>
            <w:rFonts w:ascii="Arial" w:hAnsi="Arial" w:cs="Arial"/>
            <w:sz w:val="21"/>
            <w:szCs w:val="21"/>
          </w:rPr>
          <w:t>46 API Design Interview Questions</w:t>
        </w:r>
      </w:hyperlink>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Source:</w:t>
      </w:r>
      <w:r>
        <w:rPr>
          <w:rStyle w:val="text-muted"/>
          <w:rFonts w:ascii="Arial" w:hAnsi="Arial" w:cs="Arial"/>
          <w:color w:val="000000"/>
          <w:sz w:val="21"/>
          <w:szCs w:val="21"/>
        </w:rPr>
        <w:t> </w:t>
      </w:r>
      <w:hyperlink r:id="rId46" w:tgtFrame="_blank" w:tooltip="What are the best practices to design a resource representation? Interview Questions Source To Answer" w:history="1">
        <w:r>
          <w:rPr>
            <w:rStyle w:val="Hyperlink"/>
            <w:rFonts w:ascii="Arial" w:hAnsi="Arial" w:cs="Arial"/>
            <w:sz w:val="21"/>
            <w:szCs w:val="21"/>
          </w:rPr>
          <w:t>tutorialspoint.com</w:t>
        </w:r>
      </w:hyperlink>
    </w:p>
    <w:p w:rsidR="00145C5C" w:rsidRDefault="00145C5C" w:rsidP="00145C5C">
      <w:pPr>
        <w:pStyle w:val="Heading2"/>
        <w:spacing w:before="150"/>
        <w:rPr>
          <w:rStyle w:val="font-weight-bold"/>
          <w:b w:val="0"/>
          <w:bCs w:val="0"/>
          <w:sz w:val="36"/>
          <w:szCs w:val="36"/>
        </w:rPr>
      </w:pPr>
      <w:r>
        <w:rPr>
          <w:rStyle w:val="highlight"/>
          <w:rFonts w:ascii="Arial" w:hAnsi="Arial" w:cs="Arial"/>
          <w:b w:val="0"/>
          <w:bCs w:val="0"/>
          <w:i/>
          <w:iCs/>
          <w:color w:val="000000"/>
        </w:rPr>
        <w:t>Q13</w:t>
      </w:r>
      <w:r>
        <w:rPr>
          <w:rFonts w:ascii="Arial" w:hAnsi="Arial" w:cs="Arial"/>
          <w:b w:val="0"/>
          <w:bCs w:val="0"/>
          <w:color w:val="000000"/>
        </w:rPr>
        <w:t>: </w:t>
      </w:r>
    </w:p>
    <w:p w:rsidR="00145C5C" w:rsidRDefault="00145C5C" w:rsidP="00145C5C">
      <w:pPr>
        <w:pStyle w:val="Heading2"/>
        <w:spacing w:before="150"/>
        <w:rPr>
          <w:color w:val="24292E"/>
        </w:rPr>
      </w:pPr>
      <w:r>
        <w:rPr>
          <w:rFonts w:ascii="Arial" w:hAnsi="Arial" w:cs="Arial"/>
          <w:b w:val="0"/>
          <w:bCs w:val="0"/>
          <w:color w:val="24292E"/>
        </w:rPr>
        <w:t xml:space="preserve">What are the disadvantages of statelessness in </w:t>
      </w:r>
      <w:proofErr w:type="spellStart"/>
      <w:r>
        <w:rPr>
          <w:rFonts w:ascii="Arial" w:hAnsi="Arial" w:cs="Arial"/>
          <w:b w:val="0"/>
          <w:bCs w:val="0"/>
          <w:color w:val="24292E"/>
        </w:rPr>
        <w:t>RESTful</w:t>
      </w:r>
      <w:proofErr w:type="spellEnd"/>
      <w:r>
        <w:rPr>
          <w:rFonts w:ascii="Arial" w:hAnsi="Arial" w:cs="Arial"/>
          <w:b w:val="0"/>
          <w:bCs w:val="0"/>
          <w:color w:val="24292E"/>
        </w:rPr>
        <w:t xml:space="preserve"> </w:t>
      </w:r>
      <w:proofErr w:type="spellStart"/>
      <w:r>
        <w:rPr>
          <w:rFonts w:ascii="Arial" w:hAnsi="Arial" w:cs="Arial"/>
          <w:b w:val="0"/>
          <w:bCs w:val="0"/>
          <w:color w:val="24292E"/>
        </w:rPr>
        <w:t>Webservices</w:t>
      </w:r>
      <w:proofErr w:type="spellEnd"/>
      <w:r>
        <w:rPr>
          <w:rFonts w:ascii="Arial" w:hAnsi="Arial" w:cs="Arial"/>
          <w:b w:val="0"/>
          <w:bCs w:val="0"/>
          <w:color w:val="24292E"/>
        </w:rPr>
        <w:t>?</w:t>
      </w:r>
    </w:p>
    <w:p w:rsidR="00145C5C" w:rsidRDefault="00145C5C" w:rsidP="00145C5C">
      <w:pPr>
        <w:rPr>
          <w:rFonts w:ascii="Arial" w:hAnsi="Arial" w:cs="Arial"/>
          <w:color w:val="000000"/>
          <w:sz w:val="21"/>
          <w:szCs w:val="21"/>
        </w:rPr>
      </w:pPr>
      <w:r>
        <w:rPr>
          <w:rStyle w:val="clickable"/>
          <w:rFonts w:ascii="Arial" w:hAnsi="Arial" w:cs="Arial"/>
          <w:b/>
          <w:bCs/>
          <w:color w:val="212529"/>
          <w:sz w:val="19"/>
          <w:szCs w:val="19"/>
          <w:bdr w:val="single" w:sz="12" w:space="3" w:color="FFECB3" w:frame="1"/>
          <w:shd w:val="clear" w:color="auto" w:fill="FFECB3"/>
        </w:rPr>
        <w:t>Mid</w:t>
      </w:r>
      <w:r>
        <w:rPr>
          <w:rFonts w:ascii="Arial" w:hAnsi="Arial" w:cs="Arial"/>
          <w:color w:val="000000"/>
          <w:sz w:val="21"/>
          <w:szCs w:val="21"/>
        </w:rPr>
        <w:t> </w:t>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"https://www.fullstack.cafe/interview-questions/api-design" \o "API Design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API Design</w:t>
      </w:r>
      <w:proofErr w:type="gramStart"/>
      <w:r>
        <w:rPr>
          <w:rStyle w:val="small"/>
          <w:rFonts w:ascii="Arial" w:hAnsi="Arial" w:cs="Arial"/>
          <w:color w:val="333333"/>
          <w:sz w:val="17"/>
          <w:szCs w:val="17"/>
        </w:rPr>
        <w:t>  4</w:t>
      </w:r>
      <w:proofErr w:type="gramEnd"/>
      <w:r>
        <w:rPr>
          <w:rStyle w:val="small"/>
          <w:rFonts w:ascii="Arial" w:hAnsi="Arial" w:cs="Arial"/>
          <w:color w:val="333333"/>
          <w:sz w:val="17"/>
          <w:szCs w:val="17"/>
        </w:rPr>
        <w:t>6  </w:t>
      </w:r>
    </w:p>
    <w:p w:rsidR="00145C5C" w:rsidRDefault="00145C5C" w:rsidP="00145C5C">
      <w:pPr>
        <w:rPr>
          <w:rFonts w:ascii="Arial" w:hAnsi="Arial" w:cs="Arial"/>
          <w:color w:val="000000"/>
          <w:sz w:val="21"/>
          <w:szCs w:val="21"/>
        </w:rPr>
      </w:pPr>
      <w:r>
        <w:rPr>
          <w:rFonts w:ascii="Arial" w:hAnsi="Arial" w:cs="Arial"/>
          <w:color w:val="000000"/>
          <w:sz w:val="21"/>
          <w:szCs w:val="21"/>
        </w:rPr>
        <w:lastRenderedPageBreak/>
        <w:fldChar w:fldCharType="end"/>
      </w:r>
    </w:p>
    <w:p w:rsidR="00145C5C" w:rsidRDefault="00145C5C" w:rsidP="00145C5C">
      <w:pPr>
        <w:rPr>
          <w:rFonts w:ascii="Arial" w:hAnsi="Arial" w:cs="Arial"/>
          <w:color w:val="000000"/>
          <w:sz w:val="21"/>
          <w:szCs w:val="21"/>
        </w:rPr>
      </w:pPr>
      <w:r>
        <w:rPr>
          <w:rStyle w:val="h5"/>
          <w:rFonts w:ascii="Arial" w:hAnsi="Arial" w:cs="Arial"/>
          <w:color w:val="000000"/>
          <w:sz w:val="21"/>
          <w:szCs w:val="21"/>
        </w:rPr>
        <w:t>Answer</w:t>
      </w:r>
    </w:p>
    <w:p w:rsidR="00145C5C" w:rsidRDefault="00145C5C" w:rsidP="00145C5C">
      <w:pPr>
        <w:pStyle w:val="NormalWeb"/>
        <w:spacing w:before="0" w:beforeAutospacing="0" w:after="240" w:afterAutospacing="0"/>
        <w:rPr>
          <w:rFonts w:ascii="Arial" w:hAnsi="Arial" w:cs="Arial"/>
          <w:color w:val="24292E"/>
          <w:sz w:val="21"/>
          <w:szCs w:val="21"/>
        </w:rPr>
      </w:pPr>
      <w:r>
        <w:rPr>
          <w:rFonts w:ascii="Arial" w:hAnsi="Arial" w:cs="Arial"/>
          <w:color w:val="24292E"/>
          <w:sz w:val="21"/>
          <w:szCs w:val="21"/>
        </w:rPr>
        <w:t xml:space="preserve">Following is the disadvantage of statelessness in </w:t>
      </w:r>
      <w:proofErr w:type="spellStart"/>
      <w:r>
        <w:rPr>
          <w:rFonts w:ascii="Arial" w:hAnsi="Arial" w:cs="Arial"/>
          <w:color w:val="24292E"/>
          <w:sz w:val="21"/>
          <w:szCs w:val="21"/>
        </w:rPr>
        <w:t>RESTful</w:t>
      </w:r>
      <w:proofErr w:type="spellEnd"/>
      <w:r>
        <w:rPr>
          <w:rFonts w:ascii="Arial" w:hAnsi="Arial" w:cs="Arial"/>
          <w:color w:val="24292E"/>
          <w:sz w:val="21"/>
          <w:szCs w:val="21"/>
        </w:rPr>
        <w:t xml:space="preserve"> web services:</w:t>
      </w:r>
    </w:p>
    <w:p w:rsidR="00145C5C" w:rsidRDefault="00145C5C" w:rsidP="00145C5C">
      <w:pPr>
        <w:numPr>
          <w:ilvl w:val="0"/>
          <w:numId w:val="68"/>
        </w:numPr>
        <w:spacing w:before="100" w:beforeAutospacing="1" w:after="100" w:afterAutospacing="1" w:line="240" w:lineRule="auto"/>
        <w:rPr>
          <w:rFonts w:ascii="Arial" w:hAnsi="Arial" w:cs="Arial"/>
          <w:color w:val="24292E"/>
          <w:sz w:val="21"/>
          <w:szCs w:val="21"/>
        </w:rPr>
      </w:pPr>
      <w:r>
        <w:rPr>
          <w:rFonts w:ascii="Arial" w:hAnsi="Arial" w:cs="Arial"/>
          <w:color w:val="24292E"/>
          <w:sz w:val="21"/>
          <w:szCs w:val="21"/>
        </w:rPr>
        <w:t>Web services need to get extra information in each request and then interpret to get the client's state in case client interactions are to be taken care of.</w:t>
      </w:r>
    </w:p>
    <w:p w:rsidR="00145C5C" w:rsidRDefault="00145C5C" w:rsidP="00145C5C">
      <w:pPr>
        <w:spacing w:after="0"/>
        <w:rPr>
          <w:rFonts w:ascii="Arial" w:hAnsi="Arial" w:cs="Arial"/>
          <w:color w:val="000000"/>
          <w:sz w:val="21"/>
          <w:szCs w:val="21"/>
        </w:rPr>
      </w:pPr>
      <w:r>
        <w:rPr>
          <w:rFonts w:ascii="Arial" w:hAnsi="Arial" w:cs="Arial"/>
          <w:color w:val="000000"/>
          <w:sz w:val="21"/>
          <w:szCs w:val="21"/>
        </w:rPr>
        <w:pict>
          <v:rect id="_x0000_i1040" style="width:0;height:0" o:hralign="center" o:hrstd="t" o:hr="t" fillcolor="#a0a0a0" stroked="f"/>
        </w:pict>
      </w:r>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Having Tech or Coding Interview?</w:t>
      </w:r>
      <w:r>
        <w:rPr>
          <w:rStyle w:val="text-muted"/>
          <w:rFonts w:ascii="Arial" w:hAnsi="Arial" w:cs="Arial"/>
          <w:color w:val="000000"/>
          <w:sz w:val="21"/>
          <w:szCs w:val="21"/>
        </w:rPr>
        <w:t> Check 👉 </w:t>
      </w:r>
      <w:hyperlink r:id="rId47" w:tooltip="46 API Design Interview Questions" w:history="1">
        <w:r>
          <w:rPr>
            <w:rStyle w:val="Hyperlink"/>
            <w:rFonts w:ascii="Arial" w:hAnsi="Arial" w:cs="Arial"/>
            <w:sz w:val="21"/>
            <w:szCs w:val="21"/>
          </w:rPr>
          <w:t>46 API Design Interview Questions</w:t>
        </w:r>
      </w:hyperlink>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Source:</w:t>
      </w:r>
      <w:r>
        <w:rPr>
          <w:rStyle w:val="text-muted"/>
          <w:rFonts w:ascii="Arial" w:hAnsi="Arial" w:cs="Arial"/>
          <w:color w:val="000000"/>
          <w:sz w:val="21"/>
          <w:szCs w:val="21"/>
        </w:rPr>
        <w:t> </w:t>
      </w:r>
      <w:hyperlink r:id="rId48" w:tgtFrame="_blank" w:tooltip="What are the disadvantages of statelessness in RESTful Webservices? Interview Questions Source To Answer" w:history="1">
        <w:r>
          <w:rPr>
            <w:rStyle w:val="Hyperlink"/>
            <w:rFonts w:ascii="Arial" w:hAnsi="Arial" w:cs="Arial"/>
            <w:sz w:val="21"/>
            <w:szCs w:val="21"/>
          </w:rPr>
          <w:t>tutorialspoint.com</w:t>
        </w:r>
      </w:hyperlink>
    </w:p>
    <w:p w:rsidR="00145C5C" w:rsidRDefault="00145C5C" w:rsidP="00145C5C">
      <w:pPr>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6667500" cy="4438650"/>
            <wp:effectExtent l="19050" t="0" r="0" b="0"/>
            <wp:docPr id="39" name="Picture 39" descr="22 Dart Interview Questions (ANSWERED) Flutter Dev Must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22 Dart Interview Questions (ANSWERED) Flutter Dev Must Know"/>
                    <pic:cNvPicPr>
                      <a:picLocks noChangeAspect="1" noChangeArrowheads="1"/>
                    </pic:cNvPicPr>
                  </pic:nvPicPr>
                  <pic:blipFill>
                    <a:blip r:embed="rId49"/>
                    <a:srcRect/>
                    <a:stretch>
                      <a:fillRect/>
                    </a:stretch>
                  </pic:blipFill>
                  <pic:spPr bwMode="auto">
                    <a:xfrm>
                      <a:off x="0" y="0"/>
                      <a:ext cx="6667500" cy="4438650"/>
                    </a:xfrm>
                    <a:prstGeom prst="rect">
                      <a:avLst/>
                    </a:prstGeom>
                    <a:noFill/>
                    <a:ln w="9525">
                      <a:noFill/>
                      <a:miter lim="800000"/>
                      <a:headEnd/>
                      <a:tailEnd/>
                    </a:ln>
                  </pic:spPr>
                </pic:pic>
              </a:graphicData>
            </a:graphic>
          </wp:inline>
        </w:drawing>
      </w:r>
    </w:p>
    <w:p w:rsidR="00145C5C" w:rsidRDefault="00145C5C" w:rsidP="00145C5C">
      <w:pPr>
        <w:rPr>
          <w:rFonts w:ascii="Arial" w:hAnsi="Arial" w:cs="Arial"/>
          <w:color w:val="000000"/>
          <w:sz w:val="21"/>
          <w:szCs w:val="21"/>
        </w:rPr>
      </w:pPr>
      <w:hyperlink r:id="rId50" w:tooltip="22 Dart Interview Questions (ANSWERED) Flutter Dev Must Know" w:history="1">
        <w:r>
          <w:rPr>
            <w:rStyle w:val="hl-gray"/>
            <w:rFonts w:ascii="Arial" w:hAnsi="Arial" w:cs="Arial"/>
            <w:color w:val="0000FF"/>
            <w:sz w:val="21"/>
            <w:szCs w:val="21"/>
          </w:rPr>
          <w:t>22 Dart Interview Questions (ANSWERED) Flutter Dev Must Know</w:t>
        </w:r>
      </w:hyperlink>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"https://www.fullstack.cafe/interview-questions/flutter" \o "Flutter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color w:val="333333"/>
          <w:sz w:val="21"/>
          <w:szCs w:val="21"/>
        </w:rPr>
        <w:pict>
          <v:shape id="_x0000_i1041" type="#_x0000_t75" alt="Top 68 Flutter Interview Questions" href="https://www.fullstack.cafe/interview-questions/flutter" title="&quot;Flutter Interview Questions&quot;" style="width:24pt;height:24pt" o:button="t"/>
        </w:pict>
      </w:r>
      <w:r>
        <w:rPr>
          <w:rFonts w:ascii="Arial" w:hAnsi="Arial" w:cs="Arial"/>
          <w:b/>
          <w:bCs/>
          <w:color w:val="333333"/>
          <w:sz w:val="21"/>
          <w:szCs w:val="21"/>
        </w:rPr>
        <w:t>  Flutter</w:t>
      </w:r>
      <w:proofErr w:type="gramStart"/>
      <w:r>
        <w:rPr>
          <w:rStyle w:val="small"/>
          <w:rFonts w:ascii="Arial" w:hAnsi="Arial" w:cs="Arial"/>
          <w:color w:val="333333"/>
          <w:sz w:val="17"/>
          <w:szCs w:val="17"/>
        </w:rPr>
        <w:t>  6</w:t>
      </w:r>
      <w:proofErr w:type="gramEnd"/>
      <w:r>
        <w:rPr>
          <w:rStyle w:val="small"/>
          <w:rFonts w:ascii="Arial" w:hAnsi="Arial" w:cs="Arial"/>
          <w:color w:val="333333"/>
          <w:sz w:val="17"/>
          <w:szCs w:val="17"/>
        </w:rPr>
        <w:t>8  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pStyle w:val="Heading2"/>
        <w:spacing w:before="150"/>
        <w:rPr>
          <w:rStyle w:val="font-weight-bold"/>
          <w:b w:val="0"/>
          <w:bCs w:val="0"/>
          <w:sz w:val="36"/>
          <w:szCs w:val="36"/>
        </w:rPr>
      </w:pPr>
      <w:r>
        <w:rPr>
          <w:rStyle w:val="highlight"/>
          <w:rFonts w:ascii="Arial" w:hAnsi="Arial" w:cs="Arial"/>
          <w:b w:val="0"/>
          <w:bCs w:val="0"/>
          <w:i/>
          <w:iCs/>
          <w:color w:val="000000"/>
        </w:rPr>
        <w:lastRenderedPageBreak/>
        <w:t>Q14</w:t>
      </w:r>
      <w:r>
        <w:rPr>
          <w:rFonts w:ascii="Arial" w:hAnsi="Arial" w:cs="Arial"/>
          <w:b w:val="0"/>
          <w:bCs w:val="0"/>
          <w:color w:val="000000"/>
        </w:rPr>
        <w:t>: </w:t>
      </w:r>
    </w:p>
    <w:p w:rsidR="00145C5C" w:rsidRDefault="00145C5C" w:rsidP="00145C5C">
      <w:pPr>
        <w:pStyle w:val="Heading2"/>
        <w:spacing w:before="150"/>
        <w:rPr>
          <w:color w:val="24292E"/>
        </w:rPr>
      </w:pPr>
      <w:r>
        <w:rPr>
          <w:rFonts w:ascii="Arial" w:hAnsi="Arial" w:cs="Arial"/>
          <w:b w:val="0"/>
          <w:bCs w:val="0"/>
          <w:color w:val="24292E"/>
        </w:rPr>
        <w:t>What are the primary security issues of web service?</w:t>
      </w:r>
    </w:p>
    <w:p w:rsidR="00145C5C" w:rsidRDefault="00145C5C" w:rsidP="00145C5C">
      <w:pPr>
        <w:rPr>
          <w:rFonts w:ascii="Arial" w:hAnsi="Arial" w:cs="Arial"/>
          <w:color w:val="000000"/>
          <w:sz w:val="21"/>
          <w:szCs w:val="21"/>
        </w:rPr>
      </w:pPr>
      <w:r>
        <w:rPr>
          <w:rStyle w:val="clickable"/>
          <w:rFonts w:ascii="Arial" w:hAnsi="Arial" w:cs="Arial"/>
          <w:b/>
          <w:bCs/>
          <w:color w:val="212529"/>
          <w:sz w:val="19"/>
          <w:szCs w:val="19"/>
          <w:bdr w:val="single" w:sz="12" w:space="3" w:color="FFECB3" w:frame="1"/>
          <w:shd w:val="clear" w:color="auto" w:fill="FFECB3"/>
        </w:rPr>
        <w:t>Mid</w:t>
      </w:r>
      <w:r>
        <w:rPr>
          <w:rFonts w:ascii="Arial" w:hAnsi="Arial" w:cs="Arial"/>
          <w:color w:val="000000"/>
          <w:sz w:val="21"/>
          <w:szCs w:val="21"/>
        </w:rPr>
        <w:t> </w:t>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"https://www.fullstack.cafe/interview-questions/api-design" \o "API Design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API Design</w:t>
      </w:r>
      <w:proofErr w:type="gramStart"/>
      <w:r>
        <w:rPr>
          <w:rStyle w:val="small"/>
          <w:rFonts w:ascii="Arial" w:hAnsi="Arial" w:cs="Arial"/>
          <w:color w:val="333333"/>
          <w:sz w:val="17"/>
          <w:szCs w:val="17"/>
        </w:rPr>
        <w:t>  4</w:t>
      </w:r>
      <w:proofErr w:type="gramEnd"/>
      <w:r>
        <w:rPr>
          <w:rStyle w:val="small"/>
          <w:rFonts w:ascii="Arial" w:hAnsi="Arial" w:cs="Arial"/>
          <w:color w:val="333333"/>
          <w:sz w:val="17"/>
          <w:szCs w:val="17"/>
        </w:rPr>
        <w:t>6  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Fonts w:ascii="Arial" w:hAnsi="Arial" w:cs="Arial"/>
          <w:color w:val="000000"/>
          <w:sz w:val="21"/>
          <w:szCs w:val="21"/>
        </w:rPr>
      </w:pPr>
      <w:r>
        <w:rPr>
          <w:rStyle w:val="h5"/>
          <w:rFonts w:ascii="Arial" w:hAnsi="Arial" w:cs="Arial"/>
          <w:color w:val="000000"/>
          <w:sz w:val="21"/>
          <w:szCs w:val="21"/>
        </w:rPr>
        <w:t>Answer</w:t>
      </w:r>
    </w:p>
    <w:p w:rsidR="00145C5C" w:rsidRDefault="00145C5C" w:rsidP="00145C5C">
      <w:pPr>
        <w:pStyle w:val="NormalWeb"/>
        <w:spacing w:before="0" w:beforeAutospacing="0" w:after="240" w:afterAutospacing="0"/>
        <w:rPr>
          <w:rFonts w:ascii="Arial" w:hAnsi="Arial" w:cs="Arial"/>
          <w:color w:val="24292E"/>
          <w:sz w:val="21"/>
          <w:szCs w:val="21"/>
        </w:rPr>
      </w:pPr>
      <w:r>
        <w:rPr>
          <w:rFonts w:ascii="Arial" w:hAnsi="Arial" w:cs="Arial"/>
          <w:color w:val="24292E"/>
          <w:sz w:val="21"/>
          <w:szCs w:val="21"/>
        </w:rPr>
        <w:t>To ensure reliable transactions and secure confidential information, web services requires very high level of security which can be only achieved through </w:t>
      </w:r>
      <w:r>
        <w:rPr>
          <w:rStyle w:val="Emphasis"/>
          <w:rFonts w:ascii="Arial" w:hAnsi="Arial" w:cs="Arial"/>
          <w:color w:val="24292E"/>
          <w:sz w:val="21"/>
          <w:szCs w:val="21"/>
        </w:rPr>
        <w:t>Entrust Secure Transaction Platform.</w:t>
      </w:r>
      <w:r>
        <w:rPr>
          <w:rFonts w:ascii="Arial" w:hAnsi="Arial" w:cs="Arial"/>
          <w:color w:val="24292E"/>
          <w:sz w:val="21"/>
          <w:szCs w:val="21"/>
        </w:rPr>
        <w:t> Security issues for web services are broadly divided into three sections as described below</w:t>
      </w:r>
    </w:p>
    <w:p w:rsidR="00145C5C" w:rsidRDefault="00145C5C" w:rsidP="00145C5C">
      <w:pPr>
        <w:pStyle w:val="NormalWeb"/>
        <w:spacing w:before="0" w:beforeAutospacing="0" w:after="240" w:afterAutospacing="0"/>
        <w:rPr>
          <w:rFonts w:ascii="Arial" w:hAnsi="Arial" w:cs="Arial"/>
          <w:color w:val="24292E"/>
          <w:sz w:val="21"/>
          <w:szCs w:val="21"/>
        </w:rPr>
      </w:pPr>
      <w:r>
        <w:rPr>
          <w:rStyle w:val="Strong"/>
          <w:rFonts w:ascii="Arial" w:hAnsi="Arial" w:cs="Arial"/>
          <w:color w:val="24292E"/>
          <w:sz w:val="21"/>
          <w:szCs w:val="21"/>
        </w:rPr>
        <w:t>1) Confidentiality:</w:t>
      </w:r>
      <w:r>
        <w:rPr>
          <w:rFonts w:ascii="Arial" w:hAnsi="Arial" w:cs="Arial"/>
          <w:color w:val="24292E"/>
          <w:sz w:val="21"/>
          <w:szCs w:val="21"/>
        </w:rPr>
        <w:t> A single web service can have multiple applications and their service path contains a potential weak link at its nodes. Whenever messages or say XML requests are sent by the client along with the service path to the server, they must be encrypted. Thus, maintaining the confidentiality of the communication is a must.</w:t>
      </w:r>
    </w:p>
    <w:p w:rsidR="00145C5C" w:rsidRDefault="00145C5C" w:rsidP="00145C5C">
      <w:pPr>
        <w:pStyle w:val="NormalWeb"/>
        <w:spacing w:before="0" w:beforeAutospacing="0" w:after="240" w:afterAutospacing="0"/>
        <w:rPr>
          <w:rFonts w:ascii="Arial" w:hAnsi="Arial" w:cs="Arial"/>
          <w:color w:val="24292E"/>
          <w:sz w:val="21"/>
          <w:szCs w:val="21"/>
        </w:rPr>
      </w:pPr>
      <w:r>
        <w:rPr>
          <w:rStyle w:val="Strong"/>
          <w:rFonts w:ascii="Arial" w:hAnsi="Arial" w:cs="Arial"/>
          <w:color w:val="24292E"/>
          <w:sz w:val="21"/>
          <w:szCs w:val="21"/>
        </w:rPr>
        <w:t>2) Authentication:</w:t>
      </w:r>
      <w:r>
        <w:rPr>
          <w:rFonts w:ascii="Arial" w:hAnsi="Arial" w:cs="Arial"/>
          <w:color w:val="24292E"/>
          <w:sz w:val="21"/>
          <w:szCs w:val="21"/>
        </w:rPr>
        <w:t> Authentication is basically performed to verify the identity of the users as well as ensuring that the user using the web service has the right to use or not? Authentication is also done to track user’s activity. There are several options that can be considered for this purpose</w:t>
      </w:r>
    </w:p>
    <w:p w:rsidR="00145C5C" w:rsidRDefault="00145C5C" w:rsidP="00145C5C">
      <w:pPr>
        <w:numPr>
          <w:ilvl w:val="0"/>
          <w:numId w:val="69"/>
        </w:numPr>
        <w:spacing w:before="100" w:beforeAutospacing="1" w:after="100" w:afterAutospacing="1" w:line="240" w:lineRule="auto"/>
        <w:rPr>
          <w:rFonts w:ascii="Arial" w:hAnsi="Arial" w:cs="Arial"/>
          <w:color w:val="24292E"/>
          <w:sz w:val="21"/>
          <w:szCs w:val="21"/>
        </w:rPr>
      </w:pPr>
      <w:r>
        <w:rPr>
          <w:rFonts w:ascii="Arial" w:hAnsi="Arial" w:cs="Arial"/>
          <w:color w:val="24292E"/>
          <w:sz w:val="21"/>
          <w:szCs w:val="21"/>
        </w:rPr>
        <w:t>Application level authentication</w:t>
      </w:r>
    </w:p>
    <w:p w:rsidR="00145C5C" w:rsidRDefault="00145C5C" w:rsidP="00145C5C">
      <w:pPr>
        <w:numPr>
          <w:ilvl w:val="0"/>
          <w:numId w:val="69"/>
        </w:numPr>
        <w:spacing w:before="60" w:after="100" w:afterAutospacing="1" w:line="240" w:lineRule="auto"/>
        <w:rPr>
          <w:rFonts w:ascii="Arial" w:hAnsi="Arial" w:cs="Arial"/>
          <w:color w:val="24292E"/>
          <w:sz w:val="21"/>
          <w:szCs w:val="21"/>
        </w:rPr>
      </w:pPr>
      <w:r>
        <w:rPr>
          <w:rFonts w:ascii="Arial" w:hAnsi="Arial" w:cs="Arial"/>
          <w:color w:val="24292E"/>
          <w:sz w:val="21"/>
          <w:szCs w:val="21"/>
        </w:rPr>
        <w:t>HTTP digest and HTTP basic authentication</w:t>
      </w:r>
    </w:p>
    <w:p w:rsidR="00145C5C" w:rsidRDefault="00145C5C" w:rsidP="00145C5C">
      <w:pPr>
        <w:numPr>
          <w:ilvl w:val="0"/>
          <w:numId w:val="69"/>
        </w:numPr>
        <w:spacing w:before="60" w:after="100" w:afterAutospacing="1" w:line="240" w:lineRule="auto"/>
        <w:rPr>
          <w:rFonts w:ascii="Arial" w:hAnsi="Arial" w:cs="Arial"/>
          <w:color w:val="24292E"/>
          <w:sz w:val="21"/>
          <w:szCs w:val="21"/>
        </w:rPr>
      </w:pPr>
      <w:r>
        <w:rPr>
          <w:rFonts w:ascii="Arial" w:hAnsi="Arial" w:cs="Arial"/>
          <w:color w:val="24292E"/>
          <w:sz w:val="21"/>
          <w:szCs w:val="21"/>
        </w:rPr>
        <w:t>Client certificates</w:t>
      </w:r>
    </w:p>
    <w:p w:rsidR="00145C5C" w:rsidRDefault="00145C5C" w:rsidP="00145C5C">
      <w:pPr>
        <w:pStyle w:val="NormalWeb"/>
        <w:spacing w:before="0" w:beforeAutospacing="0" w:after="240" w:afterAutospacing="0"/>
        <w:rPr>
          <w:rFonts w:ascii="Arial" w:hAnsi="Arial" w:cs="Arial"/>
          <w:color w:val="24292E"/>
          <w:sz w:val="21"/>
          <w:szCs w:val="21"/>
        </w:rPr>
      </w:pPr>
      <w:r>
        <w:rPr>
          <w:rStyle w:val="Strong"/>
          <w:rFonts w:ascii="Arial" w:hAnsi="Arial" w:cs="Arial"/>
          <w:color w:val="24292E"/>
          <w:sz w:val="21"/>
          <w:szCs w:val="21"/>
        </w:rPr>
        <w:t>3) Network Security:</w:t>
      </w:r>
      <w:r>
        <w:rPr>
          <w:rFonts w:ascii="Arial" w:hAnsi="Arial" w:cs="Arial"/>
          <w:color w:val="24292E"/>
          <w:sz w:val="21"/>
          <w:szCs w:val="21"/>
        </w:rPr>
        <w:t> This is a serious issue which requires tools to filter web service traffic.</w:t>
      </w:r>
    </w:p>
    <w:p w:rsidR="00145C5C" w:rsidRDefault="00145C5C" w:rsidP="00145C5C">
      <w:pPr>
        <w:rPr>
          <w:rFonts w:ascii="Arial" w:hAnsi="Arial" w:cs="Arial"/>
          <w:color w:val="000000"/>
          <w:sz w:val="21"/>
          <w:szCs w:val="21"/>
        </w:rPr>
      </w:pPr>
      <w:r>
        <w:rPr>
          <w:rFonts w:ascii="Arial" w:hAnsi="Arial" w:cs="Arial"/>
          <w:color w:val="000000"/>
          <w:sz w:val="21"/>
          <w:szCs w:val="21"/>
        </w:rPr>
        <w:pict>
          <v:rect id="_x0000_i1042" style="width:0;height:0" o:hralign="center" o:hrstd="t" o:hr="t" fillcolor="#a0a0a0" stroked="f"/>
        </w:pict>
      </w:r>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Having Tech or Coding Interview?</w:t>
      </w:r>
      <w:r>
        <w:rPr>
          <w:rStyle w:val="text-muted"/>
          <w:rFonts w:ascii="Arial" w:hAnsi="Arial" w:cs="Arial"/>
          <w:color w:val="000000"/>
          <w:sz w:val="21"/>
          <w:szCs w:val="21"/>
        </w:rPr>
        <w:t> Check 👉 </w:t>
      </w:r>
      <w:hyperlink r:id="rId51" w:tooltip="46 API Design Interview Questions" w:history="1">
        <w:r>
          <w:rPr>
            <w:rStyle w:val="Hyperlink"/>
            <w:rFonts w:ascii="Arial" w:hAnsi="Arial" w:cs="Arial"/>
            <w:sz w:val="21"/>
            <w:szCs w:val="21"/>
          </w:rPr>
          <w:t>46 API Design Interview Questions</w:t>
        </w:r>
      </w:hyperlink>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Source:</w:t>
      </w:r>
      <w:r>
        <w:rPr>
          <w:rStyle w:val="text-muted"/>
          <w:rFonts w:ascii="Arial" w:hAnsi="Arial" w:cs="Arial"/>
          <w:color w:val="000000"/>
          <w:sz w:val="21"/>
          <w:szCs w:val="21"/>
        </w:rPr>
        <w:t> </w:t>
      </w:r>
      <w:hyperlink r:id="rId52" w:tgtFrame="_blank" w:tooltip="What are the primary security issues of web service? Interview Questions Source To Answer" w:history="1">
        <w:r>
          <w:rPr>
            <w:rStyle w:val="Hyperlink"/>
            <w:rFonts w:ascii="Arial" w:hAnsi="Arial" w:cs="Arial"/>
            <w:sz w:val="21"/>
            <w:szCs w:val="21"/>
          </w:rPr>
          <w:t>softwaretestinghelp.com</w:t>
        </w:r>
      </w:hyperlink>
    </w:p>
    <w:p w:rsidR="00145C5C" w:rsidRDefault="00145C5C" w:rsidP="00145C5C">
      <w:pPr>
        <w:pStyle w:val="Heading2"/>
        <w:spacing w:before="150"/>
        <w:rPr>
          <w:rStyle w:val="font-weight-bold"/>
          <w:b w:val="0"/>
          <w:bCs w:val="0"/>
          <w:sz w:val="36"/>
          <w:szCs w:val="36"/>
        </w:rPr>
      </w:pPr>
      <w:r>
        <w:rPr>
          <w:rStyle w:val="highlight"/>
          <w:rFonts w:ascii="Arial" w:hAnsi="Arial" w:cs="Arial"/>
          <w:b w:val="0"/>
          <w:bCs w:val="0"/>
          <w:i/>
          <w:iCs/>
          <w:color w:val="000000"/>
        </w:rPr>
        <w:lastRenderedPageBreak/>
        <w:t>Q15</w:t>
      </w:r>
      <w:r>
        <w:rPr>
          <w:rFonts w:ascii="Arial" w:hAnsi="Arial" w:cs="Arial"/>
          <w:b w:val="0"/>
          <w:bCs w:val="0"/>
          <w:color w:val="000000"/>
        </w:rPr>
        <w:t>: </w:t>
      </w:r>
    </w:p>
    <w:p w:rsidR="00145C5C" w:rsidRDefault="00145C5C" w:rsidP="00145C5C">
      <w:pPr>
        <w:pStyle w:val="Heading2"/>
        <w:spacing w:before="150"/>
        <w:rPr>
          <w:color w:val="24292E"/>
        </w:rPr>
      </w:pPr>
      <w:r>
        <w:rPr>
          <w:rFonts w:ascii="Arial" w:hAnsi="Arial" w:cs="Arial"/>
          <w:b w:val="0"/>
          <w:bCs w:val="0"/>
          <w:color w:val="24292E"/>
        </w:rPr>
        <w:t xml:space="preserve">What is addressing in </w:t>
      </w:r>
      <w:proofErr w:type="spellStart"/>
      <w:r>
        <w:rPr>
          <w:rFonts w:ascii="Arial" w:hAnsi="Arial" w:cs="Arial"/>
          <w:b w:val="0"/>
          <w:bCs w:val="0"/>
          <w:color w:val="24292E"/>
        </w:rPr>
        <w:t>RESTful</w:t>
      </w:r>
      <w:proofErr w:type="spellEnd"/>
      <w:r>
        <w:rPr>
          <w:rFonts w:ascii="Arial" w:hAnsi="Arial" w:cs="Arial"/>
          <w:b w:val="0"/>
          <w:bCs w:val="0"/>
          <w:color w:val="24292E"/>
        </w:rPr>
        <w:t xml:space="preserve"> </w:t>
      </w:r>
      <w:proofErr w:type="spellStart"/>
      <w:r>
        <w:rPr>
          <w:rFonts w:ascii="Arial" w:hAnsi="Arial" w:cs="Arial"/>
          <w:b w:val="0"/>
          <w:bCs w:val="0"/>
          <w:color w:val="24292E"/>
        </w:rPr>
        <w:t>webservices</w:t>
      </w:r>
      <w:proofErr w:type="spellEnd"/>
      <w:r>
        <w:rPr>
          <w:rFonts w:ascii="Arial" w:hAnsi="Arial" w:cs="Arial"/>
          <w:b w:val="0"/>
          <w:bCs w:val="0"/>
          <w:color w:val="24292E"/>
        </w:rPr>
        <w:t>?</w:t>
      </w:r>
    </w:p>
    <w:p w:rsidR="00145C5C" w:rsidRDefault="00145C5C" w:rsidP="00145C5C">
      <w:pPr>
        <w:rPr>
          <w:rFonts w:ascii="Arial" w:hAnsi="Arial" w:cs="Arial"/>
          <w:color w:val="000000"/>
          <w:sz w:val="21"/>
          <w:szCs w:val="21"/>
        </w:rPr>
      </w:pPr>
      <w:r>
        <w:rPr>
          <w:rStyle w:val="clickable"/>
          <w:rFonts w:ascii="Arial" w:hAnsi="Arial" w:cs="Arial"/>
          <w:b/>
          <w:bCs/>
          <w:color w:val="212529"/>
          <w:sz w:val="19"/>
          <w:szCs w:val="19"/>
          <w:bdr w:val="single" w:sz="12" w:space="3" w:color="FFECB3" w:frame="1"/>
          <w:shd w:val="clear" w:color="auto" w:fill="FFECB3"/>
        </w:rPr>
        <w:t>Mid</w:t>
      </w:r>
      <w:r>
        <w:rPr>
          <w:rFonts w:ascii="Arial" w:hAnsi="Arial" w:cs="Arial"/>
          <w:color w:val="000000"/>
          <w:sz w:val="21"/>
          <w:szCs w:val="21"/>
        </w:rPr>
        <w:t> </w:t>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"https://www.fullstack.cafe/interview-questions/rest-and-restful" \o "REST &amp; RESTful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xml:space="preserve">  REST &amp; </w:t>
      </w:r>
      <w:proofErr w:type="spellStart"/>
      <w:r>
        <w:rPr>
          <w:rFonts w:ascii="Arial" w:hAnsi="Arial" w:cs="Arial"/>
          <w:b/>
          <w:bCs/>
          <w:color w:val="333333"/>
          <w:sz w:val="21"/>
          <w:szCs w:val="21"/>
        </w:rPr>
        <w:t>RESTful</w:t>
      </w:r>
      <w:proofErr w:type="spellEnd"/>
      <w:proofErr w:type="gramStart"/>
      <w:r>
        <w:rPr>
          <w:rStyle w:val="small"/>
          <w:rFonts w:ascii="Arial" w:hAnsi="Arial" w:cs="Arial"/>
          <w:color w:val="333333"/>
          <w:sz w:val="17"/>
          <w:szCs w:val="17"/>
        </w:rPr>
        <w:t>  2</w:t>
      </w:r>
      <w:proofErr w:type="gramEnd"/>
      <w:r>
        <w:rPr>
          <w:rStyle w:val="small"/>
          <w:rFonts w:ascii="Arial" w:hAnsi="Arial" w:cs="Arial"/>
          <w:color w:val="333333"/>
          <w:sz w:val="17"/>
          <w:szCs w:val="17"/>
        </w:rPr>
        <w:t>7  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Fonts w:ascii="Arial" w:hAnsi="Arial" w:cs="Arial"/>
          <w:color w:val="000000"/>
          <w:sz w:val="21"/>
          <w:szCs w:val="21"/>
        </w:rPr>
      </w:pPr>
      <w:r>
        <w:rPr>
          <w:rStyle w:val="h5"/>
          <w:rFonts w:ascii="Arial" w:hAnsi="Arial" w:cs="Arial"/>
          <w:color w:val="000000"/>
          <w:sz w:val="21"/>
          <w:szCs w:val="21"/>
        </w:rPr>
        <w:t>Answer</w:t>
      </w:r>
    </w:p>
    <w:p w:rsidR="00145C5C" w:rsidRDefault="00145C5C" w:rsidP="00145C5C">
      <w:pPr>
        <w:pStyle w:val="NormalWeb"/>
        <w:spacing w:before="0" w:beforeAutospacing="0" w:after="240" w:afterAutospacing="0"/>
        <w:rPr>
          <w:rFonts w:ascii="Arial" w:hAnsi="Arial" w:cs="Arial"/>
          <w:color w:val="24292E"/>
          <w:sz w:val="21"/>
          <w:szCs w:val="21"/>
        </w:rPr>
      </w:pPr>
      <w:r>
        <w:rPr>
          <w:rFonts w:ascii="Arial" w:hAnsi="Arial" w:cs="Arial"/>
          <w:color w:val="24292E"/>
          <w:sz w:val="21"/>
          <w:szCs w:val="21"/>
        </w:rPr>
        <w:t>Addressing refers to locating a resource or multiple resources lying on the server. It is analogous to locate a postal address of a person.</w:t>
      </w:r>
    </w:p>
    <w:p w:rsidR="00145C5C" w:rsidRDefault="00145C5C" w:rsidP="00145C5C">
      <w:pPr>
        <w:rPr>
          <w:rFonts w:ascii="Arial" w:hAnsi="Arial" w:cs="Arial"/>
          <w:color w:val="000000"/>
          <w:sz w:val="21"/>
          <w:szCs w:val="21"/>
        </w:rPr>
      </w:pPr>
      <w:r>
        <w:rPr>
          <w:rFonts w:ascii="Arial" w:hAnsi="Arial" w:cs="Arial"/>
          <w:color w:val="000000"/>
          <w:sz w:val="21"/>
          <w:szCs w:val="21"/>
        </w:rPr>
        <w:pict>
          <v:rect id="_x0000_i1043" style="width:0;height:0" o:hralign="center" o:hrstd="t" o:hr="t" fillcolor="#a0a0a0" stroked="f"/>
        </w:pict>
      </w:r>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Having Tech or Coding Interview?</w:t>
      </w:r>
      <w:r>
        <w:rPr>
          <w:rStyle w:val="text-muted"/>
          <w:rFonts w:ascii="Arial" w:hAnsi="Arial" w:cs="Arial"/>
          <w:color w:val="000000"/>
          <w:sz w:val="21"/>
          <w:szCs w:val="21"/>
        </w:rPr>
        <w:t> Check 👉 </w:t>
      </w:r>
      <w:hyperlink r:id="rId53" w:tooltip="27 REST &amp; RESTful Interview Questions" w:history="1">
        <w:r>
          <w:rPr>
            <w:rStyle w:val="Hyperlink"/>
            <w:rFonts w:ascii="Arial" w:hAnsi="Arial" w:cs="Arial"/>
            <w:sz w:val="21"/>
            <w:szCs w:val="21"/>
          </w:rPr>
          <w:t xml:space="preserve">27 REST &amp; </w:t>
        </w:r>
        <w:proofErr w:type="spellStart"/>
        <w:r>
          <w:rPr>
            <w:rStyle w:val="Hyperlink"/>
            <w:rFonts w:ascii="Arial" w:hAnsi="Arial" w:cs="Arial"/>
            <w:sz w:val="21"/>
            <w:szCs w:val="21"/>
          </w:rPr>
          <w:t>RESTful</w:t>
        </w:r>
        <w:proofErr w:type="spellEnd"/>
        <w:r>
          <w:rPr>
            <w:rStyle w:val="Hyperlink"/>
            <w:rFonts w:ascii="Arial" w:hAnsi="Arial" w:cs="Arial"/>
            <w:sz w:val="21"/>
            <w:szCs w:val="21"/>
          </w:rPr>
          <w:t xml:space="preserve"> Interview Questions</w:t>
        </w:r>
      </w:hyperlink>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Source:</w:t>
      </w:r>
      <w:r>
        <w:rPr>
          <w:rStyle w:val="text-muted"/>
          <w:rFonts w:ascii="Arial" w:hAnsi="Arial" w:cs="Arial"/>
          <w:color w:val="000000"/>
          <w:sz w:val="21"/>
          <w:szCs w:val="21"/>
        </w:rPr>
        <w:t> </w:t>
      </w:r>
      <w:hyperlink r:id="rId54" w:tgtFrame="_blank" w:tooltip="What is addressing in RESTful webservices? Interview Questions Source To Answer" w:history="1">
        <w:r>
          <w:rPr>
            <w:rStyle w:val="Hyperlink"/>
            <w:rFonts w:ascii="Arial" w:hAnsi="Arial" w:cs="Arial"/>
            <w:sz w:val="21"/>
            <w:szCs w:val="21"/>
          </w:rPr>
          <w:t>tutorialspoint.com</w:t>
        </w:r>
      </w:hyperlink>
    </w:p>
    <w:p w:rsidR="00145C5C" w:rsidRDefault="00145C5C" w:rsidP="00145C5C">
      <w:pPr>
        <w:rPr>
          <w:rFonts w:ascii="Arial" w:hAnsi="Arial" w:cs="Arial"/>
          <w:color w:val="000000"/>
          <w:sz w:val="21"/>
          <w:szCs w:val="21"/>
        </w:rPr>
      </w:pPr>
      <w:r>
        <w:rPr>
          <w:rStyle w:val="mdc-tabtext-label"/>
          <w:rFonts w:ascii="Arial" w:hAnsi="Arial" w:cs="Arial"/>
          <w:color w:val="000000"/>
          <w:sz w:val="21"/>
          <w:szCs w:val="21"/>
        </w:rPr>
        <w:t> </w:t>
      </w:r>
      <w:r>
        <w:rPr>
          <w:rStyle w:val="font-weight-bold"/>
          <w:rFonts w:ascii="Arial" w:hAnsi="Arial" w:cs="Arial"/>
          <w:color w:val="000000"/>
          <w:sz w:val="21"/>
          <w:szCs w:val="21"/>
        </w:rPr>
        <w:t>Full-Stack, Web &amp; Mobile</w:t>
      </w:r>
    </w:p>
    <w:p w:rsidR="00145C5C" w:rsidRDefault="00145C5C" w:rsidP="00145C5C">
      <w:pPr>
        <w:rPr>
          <w:rFonts w:ascii="Arial" w:hAnsi="Arial" w:cs="Arial"/>
          <w:color w:val="000000"/>
          <w:sz w:val="21"/>
          <w:szCs w:val="21"/>
        </w:rPr>
      </w:pPr>
      <w:r>
        <w:rPr>
          <w:rStyle w:val="mdc-tabtext-label"/>
          <w:rFonts w:ascii="Arial" w:hAnsi="Arial" w:cs="Arial"/>
          <w:color w:val="000000"/>
          <w:sz w:val="21"/>
          <w:szCs w:val="21"/>
        </w:rPr>
        <w:t> </w:t>
      </w:r>
      <w:r>
        <w:rPr>
          <w:rStyle w:val="font-weight-bold"/>
          <w:rFonts w:ascii="Arial" w:hAnsi="Arial" w:cs="Arial"/>
          <w:color w:val="000000"/>
          <w:sz w:val="21"/>
          <w:szCs w:val="21"/>
        </w:rPr>
        <w:t>Coding &amp; Data Structures</w:t>
      </w:r>
    </w:p>
    <w:p w:rsidR="00145C5C" w:rsidRDefault="00145C5C" w:rsidP="00145C5C">
      <w:pPr>
        <w:rPr>
          <w:rFonts w:ascii="Arial" w:hAnsi="Arial" w:cs="Arial"/>
          <w:color w:val="000000"/>
          <w:sz w:val="21"/>
          <w:szCs w:val="21"/>
        </w:rPr>
      </w:pPr>
      <w:r>
        <w:rPr>
          <w:rStyle w:val="mdc-tabtext-label"/>
          <w:rFonts w:ascii="Arial" w:hAnsi="Arial" w:cs="Arial"/>
          <w:color w:val="000000"/>
          <w:sz w:val="21"/>
          <w:szCs w:val="21"/>
        </w:rPr>
        <w:t> </w:t>
      </w:r>
      <w:r>
        <w:rPr>
          <w:rStyle w:val="font-weight-bold"/>
          <w:rFonts w:ascii="Arial" w:hAnsi="Arial" w:cs="Arial"/>
          <w:color w:val="000000"/>
          <w:sz w:val="21"/>
          <w:szCs w:val="21"/>
        </w:rPr>
        <w:t>System Design &amp; Architecture</w:t>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"https://www.fullstack.cafe/interview-questions/t-sql" \o "T-SQL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T-SQL</w:t>
      </w:r>
      <w:proofErr w:type="gramStart"/>
      <w:r>
        <w:rPr>
          <w:rStyle w:val="small"/>
          <w:rFonts w:ascii="Arial" w:hAnsi="Arial" w:cs="Arial"/>
          <w:color w:val="333333"/>
          <w:sz w:val="17"/>
          <w:szCs w:val="17"/>
        </w:rPr>
        <w:t>  5</w:t>
      </w:r>
      <w:proofErr w:type="gramEnd"/>
      <w:r>
        <w:rPr>
          <w:rStyle w:val="small"/>
          <w:rFonts w:ascii="Arial" w:hAnsi="Arial" w:cs="Arial"/>
          <w:color w:val="333333"/>
          <w:sz w:val="17"/>
          <w:szCs w:val="17"/>
        </w:rPr>
        <w:t>1  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"https://www.fullstack.cafe/interview-questions/laravel" \o "Laravel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w:t>
      </w:r>
      <w:proofErr w:type="spellStart"/>
      <w:r>
        <w:rPr>
          <w:rFonts w:ascii="Arial" w:hAnsi="Arial" w:cs="Arial"/>
          <w:b/>
          <w:bCs/>
          <w:color w:val="333333"/>
          <w:sz w:val="21"/>
          <w:szCs w:val="21"/>
        </w:rPr>
        <w:t>Laravel</w:t>
      </w:r>
      <w:proofErr w:type="spellEnd"/>
      <w:proofErr w:type="gramStart"/>
      <w:r>
        <w:rPr>
          <w:rStyle w:val="small"/>
          <w:rFonts w:ascii="Arial" w:hAnsi="Arial" w:cs="Arial"/>
          <w:color w:val="333333"/>
          <w:sz w:val="17"/>
          <w:szCs w:val="17"/>
        </w:rPr>
        <w:t>  4</w:t>
      </w:r>
      <w:proofErr w:type="gramEnd"/>
      <w:r>
        <w:rPr>
          <w:rStyle w:val="small"/>
          <w:rFonts w:ascii="Arial" w:hAnsi="Arial" w:cs="Arial"/>
          <w:color w:val="333333"/>
          <w:sz w:val="17"/>
          <w:szCs w:val="17"/>
        </w:rPr>
        <w:t>1  </w:t>
      </w:r>
    </w:p>
    <w:p w:rsidR="00145C5C" w:rsidRDefault="00145C5C" w:rsidP="00145C5C">
      <w:pPr>
        <w:rPr>
          <w:rFonts w:ascii="Arial" w:hAnsi="Arial" w:cs="Arial"/>
          <w:color w:val="000000"/>
          <w:sz w:val="21"/>
          <w:szCs w:val="21"/>
        </w:rPr>
      </w:pPr>
      <w:r>
        <w:rPr>
          <w:rFonts w:ascii="Arial" w:hAnsi="Arial" w:cs="Arial"/>
          <w:color w:val="000000"/>
          <w:sz w:val="21"/>
          <w:szCs w:val="21"/>
        </w:rPr>
        <w:lastRenderedPageBreak/>
        <w:fldChar w:fldCharType="end"/>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"https://www.fullstack.cafe/interview-questions/linq" \o "LINQ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LINQ</w:t>
      </w:r>
      <w:proofErr w:type="gramStart"/>
      <w:r>
        <w:rPr>
          <w:rStyle w:val="small"/>
          <w:rFonts w:ascii="Arial" w:hAnsi="Arial" w:cs="Arial"/>
          <w:color w:val="333333"/>
          <w:sz w:val="17"/>
          <w:szCs w:val="17"/>
        </w:rPr>
        <w:t>  3</w:t>
      </w:r>
      <w:proofErr w:type="gramEnd"/>
      <w:r>
        <w:rPr>
          <w:rStyle w:val="small"/>
          <w:rFonts w:ascii="Arial" w:hAnsi="Arial" w:cs="Arial"/>
          <w:color w:val="333333"/>
          <w:sz w:val="17"/>
          <w:szCs w:val="17"/>
        </w:rPr>
        <w:t>8  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"https://www.fullstack.cafe/interview-questions/mongodb" \o "MongoDB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w:t>
      </w:r>
      <w:proofErr w:type="spellStart"/>
      <w:r>
        <w:rPr>
          <w:rFonts w:ascii="Arial" w:hAnsi="Arial" w:cs="Arial"/>
          <w:b/>
          <w:bCs/>
          <w:color w:val="333333"/>
          <w:sz w:val="21"/>
          <w:szCs w:val="21"/>
        </w:rPr>
        <w:t>MongoDB</w:t>
      </w:r>
      <w:proofErr w:type="spellEnd"/>
      <w:proofErr w:type="gramStart"/>
      <w:r>
        <w:rPr>
          <w:rStyle w:val="small"/>
          <w:rFonts w:ascii="Arial" w:hAnsi="Arial" w:cs="Arial"/>
          <w:color w:val="333333"/>
          <w:sz w:val="17"/>
          <w:szCs w:val="17"/>
        </w:rPr>
        <w:t>  8</w:t>
      </w:r>
      <w:proofErr w:type="gramEnd"/>
      <w:r>
        <w:rPr>
          <w:rStyle w:val="small"/>
          <w:rFonts w:ascii="Arial" w:hAnsi="Arial" w:cs="Arial"/>
          <w:color w:val="333333"/>
          <w:sz w:val="17"/>
          <w:szCs w:val="17"/>
        </w:rPr>
        <w:t>3  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"https://www.fullstack.cafe/interview-questions/sql" \o "SQL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SQL</w:t>
      </w:r>
      <w:proofErr w:type="gramStart"/>
      <w:r>
        <w:rPr>
          <w:rStyle w:val="small"/>
          <w:rFonts w:ascii="Arial" w:hAnsi="Arial" w:cs="Arial"/>
          <w:color w:val="333333"/>
          <w:sz w:val="17"/>
          <w:szCs w:val="17"/>
        </w:rPr>
        <w:t>  4</w:t>
      </w:r>
      <w:proofErr w:type="gramEnd"/>
      <w:r>
        <w:rPr>
          <w:rStyle w:val="small"/>
          <w:rFonts w:ascii="Arial" w:hAnsi="Arial" w:cs="Arial"/>
          <w:color w:val="333333"/>
          <w:sz w:val="17"/>
          <w:szCs w:val="17"/>
        </w:rPr>
        <w:t>2  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"https://www.fullstack.cafe/interview-questions/net-core" \o ".NET Core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.NET Core</w:t>
      </w:r>
      <w:proofErr w:type="gramStart"/>
      <w:r>
        <w:rPr>
          <w:rStyle w:val="small"/>
          <w:rFonts w:ascii="Arial" w:hAnsi="Arial" w:cs="Arial"/>
          <w:color w:val="333333"/>
          <w:sz w:val="17"/>
          <w:szCs w:val="17"/>
        </w:rPr>
        <w:t>  5</w:t>
      </w:r>
      <w:proofErr w:type="gramEnd"/>
      <w:r>
        <w:rPr>
          <w:rStyle w:val="small"/>
          <w:rFonts w:ascii="Arial" w:hAnsi="Arial" w:cs="Arial"/>
          <w:color w:val="333333"/>
          <w:sz w:val="17"/>
          <w:szCs w:val="17"/>
        </w:rPr>
        <w:t>2  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"https://www.fullstack.cafe/interview-questions/vuejs" \o "Vue.js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Vue.js</w:t>
      </w:r>
      <w:proofErr w:type="gramStart"/>
      <w:r>
        <w:rPr>
          <w:rStyle w:val="small"/>
          <w:rFonts w:ascii="Arial" w:hAnsi="Arial" w:cs="Arial"/>
          <w:color w:val="333333"/>
          <w:sz w:val="17"/>
          <w:szCs w:val="17"/>
        </w:rPr>
        <w:t>  4</w:t>
      </w:r>
      <w:proofErr w:type="gramEnd"/>
      <w:r>
        <w:rPr>
          <w:rStyle w:val="small"/>
          <w:rFonts w:ascii="Arial" w:hAnsi="Arial" w:cs="Arial"/>
          <w:color w:val="333333"/>
          <w:sz w:val="17"/>
          <w:szCs w:val="17"/>
        </w:rPr>
        <w:t>1  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"https://www.fullstack.cafe/interview-questions/pwa" \o "PWA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PWA</w:t>
      </w:r>
      <w:proofErr w:type="gramStart"/>
      <w:r>
        <w:rPr>
          <w:rStyle w:val="small"/>
          <w:rFonts w:ascii="Arial" w:hAnsi="Arial" w:cs="Arial"/>
          <w:color w:val="333333"/>
          <w:sz w:val="17"/>
          <w:szCs w:val="17"/>
        </w:rPr>
        <w:t>  2</w:t>
      </w:r>
      <w:proofErr w:type="gramEnd"/>
      <w:r>
        <w:rPr>
          <w:rStyle w:val="small"/>
          <w:rFonts w:ascii="Arial" w:hAnsi="Arial" w:cs="Arial"/>
          <w:color w:val="333333"/>
          <w:sz w:val="17"/>
          <w:szCs w:val="17"/>
        </w:rPr>
        <w:t>2  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Style w:val="Hyperlink"/>
          <w:u w:val="none"/>
        </w:rPr>
      </w:pPr>
      <w:r>
        <w:rPr>
          <w:rFonts w:ascii="Arial" w:hAnsi="Arial" w:cs="Arial"/>
          <w:color w:val="000000"/>
          <w:sz w:val="21"/>
          <w:szCs w:val="21"/>
        </w:rPr>
        <w:lastRenderedPageBreak/>
        <w:fldChar w:fldCharType="begin"/>
      </w:r>
      <w:r>
        <w:rPr>
          <w:rFonts w:ascii="Arial" w:hAnsi="Arial" w:cs="Arial"/>
          <w:color w:val="000000"/>
          <w:sz w:val="21"/>
          <w:szCs w:val="21"/>
        </w:rPr>
        <w:instrText xml:space="preserve"> HYPERLINK "https://www.fullstack.cafe/interview-questions/software-testing" \o "Software Testing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Software Testing</w:t>
      </w:r>
      <w:proofErr w:type="gramStart"/>
      <w:r>
        <w:rPr>
          <w:rStyle w:val="small"/>
          <w:rFonts w:ascii="Arial" w:hAnsi="Arial" w:cs="Arial"/>
          <w:color w:val="333333"/>
          <w:sz w:val="17"/>
          <w:szCs w:val="17"/>
        </w:rPr>
        <w:t>  2</w:t>
      </w:r>
      <w:proofErr w:type="gramEnd"/>
      <w:r>
        <w:rPr>
          <w:rStyle w:val="small"/>
          <w:rFonts w:ascii="Arial" w:hAnsi="Arial" w:cs="Arial"/>
          <w:color w:val="333333"/>
          <w:sz w:val="17"/>
          <w:szCs w:val="17"/>
        </w:rPr>
        <w:t>6  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"https://www.fullstack.cafe/interview-questions/spring" \o "Spring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Spring</w:t>
      </w:r>
      <w:proofErr w:type="gramStart"/>
      <w:r>
        <w:rPr>
          <w:rStyle w:val="small"/>
          <w:rFonts w:ascii="Arial" w:hAnsi="Arial" w:cs="Arial"/>
          <w:color w:val="333333"/>
          <w:sz w:val="17"/>
          <w:szCs w:val="17"/>
        </w:rPr>
        <w:t>  8</w:t>
      </w:r>
      <w:proofErr w:type="gramEnd"/>
      <w:r>
        <w:rPr>
          <w:rStyle w:val="small"/>
          <w:rFonts w:ascii="Arial" w:hAnsi="Arial" w:cs="Arial"/>
          <w:color w:val="333333"/>
          <w:sz w:val="17"/>
          <w:szCs w:val="17"/>
        </w:rPr>
        <w:t>7  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Fonts w:ascii="Arial" w:hAnsi="Arial" w:cs="Arial"/>
          <w:color w:val="000000"/>
        </w:rPr>
      </w:pPr>
      <w:proofErr w:type="gramStart"/>
      <w:r>
        <w:rPr>
          <w:rStyle w:val="font-weight-bold"/>
          <w:rFonts w:ascii="Arial" w:hAnsi="Arial" w:cs="Arial"/>
          <w:color w:val="000000"/>
        </w:rPr>
        <w:t>🤖 Having Data Science &amp; ML Interview?</w:t>
      </w:r>
      <w:proofErr w:type="gramEnd"/>
      <w:r>
        <w:rPr>
          <w:rStyle w:val="hide-small"/>
          <w:rFonts w:ascii="Arial" w:hAnsi="Arial" w:cs="Arial"/>
          <w:color w:val="000000"/>
        </w:rPr>
        <w:t> Check</w:t>
      </w:r>
      <w:proofErr w:type="gramStart"/>
      <w:r>
        <w:rPr>
          <w:rStyle w:val="hide-small"/>
          <w:rFonts w:ascii="Arial" w:hAnsi="Arial" w:cs="Arial"/>
          <w:color w:val="000000"/>
        </w:rPr>
        <w:t>  </w:t>
      </w:r>
      <w:proofErr w:type="spellStart"/>
      <w:r>
        <w:rPr>
          <w:rStyle w:val="font-weight-bold"/>
          <w:rFonts w:ascii="Arial" w:hAnsi="Arial" w:cs="Arial"/>
          <w:color w:val="000000"/>
        </w:rPr>
        <w:t>MLStack.Cafe</w:t>
      </w:r>
      <w:proofErr w:type="spellEnd"/>
      <w:proofErr w:type="gramEnd"/>
      <w:r>
        <w:rPr>
          <w:rStyle w:val="hide-small"/>
          <w:rFonts w:ascii="Arial" w:hAnsi="Arial" w:cs="Arial"/>
          <w:color w:val="000000"/>
        </w:rPr>
        <w:t> - 1299 Data Science &amp; ML Interview Questions &amp; Answers!</w:t>
      </w:r>
    </w:p>
    <w:p w:rsidR="00145C5C" w:rsidRDefault="00145C5C" w:rsidP="00145C5C">
      <w:pPr>
        <w:pStyle w:val="Heading2"/>
        <w:spacing w:before="150"/>
        <w:rPr>
          <w:rStyle w:val="font-weight-bold"/>
          <w:b w:val="0"/>
          <w:bCs w:val="0"/>
          <w:sz w:val="36"/>
          <w:szCs w:val="36"/>
        </w:rPr>
      </w:pPr>
      <w:r>
        <w:rPr>
          <w:rStyle w:val="highlight"/>
          <w:rFonts w:ascii="Arial" w:hAnsi="Arial" w:cs="Arial"/>
          <w:b w:val="0"/>
          <w:bCs w:val="0"/>
          <w:i/>
          <w:iCs/>
          <w:color w:val="000000"/>
        </w:rPr>
        <w:t>Q16</w:t>
      </w:r>
      <w:r>
        <w:rPr>
          <w:rFonts w:ascii="Arial" w:hAnsi="Arial" w:cs="Arial"/>
          <w:b w:val="0"/>
          <w:bCs w:val="0"/>
          <w:color w:val="000000"/>
        </w:rPr>
        <w:t>: </w:t>
      </w:r>
    </w:p>
    <w:p w:rsidR="00145C5C" w:rsidRDefault="00145C5C" w:rsidP="00145C5C">
      <w:pPr>
        <w:pStyle w:val="Heading2"/>
        <w:spacing w:before="150"/>
        <w:rPr>
          <w:color w:val="24292E"/>
        </w:rPr>
      </w:pPr>
      <w:r>
        <w:rPr>
          <w:rFonts w:ascii="Arial" w:hAnsi="Arial" w:cs="Arial"/>
          <w:b w:val="0"/>
          <w:bCs w:val="0"/>
          <w:color w:val="24292E"/>
        </w:rPr>
        <w:t xml:space="preserve">What is statelessness in </w:t>
      </w:r>
      <w:proofErr w:type="spellStart"/>
      <w:r>
        <w:rPr>
          <w:rFonts w:ascii="Arial" w:hAnsi="Arial" w:cs="Arial"/>
          <w:b w:val="0"/>
          <w:bCs w:val="0"/>
          <w:color w:val="24292E"/>
        </w:rPr>
        <w:t>RESTful</w:t>
      </w:r>
      <w:proofErr w:type="spellEnd"/>
      <w:r>
        <w:rPr>
          <w:rFonts w:ascii="Arial" w:hAnsi="Arial" w:cs="Arial"/>
          <w:b w:val="0"/>
          <w:bCs w:val="0"/>
          <w:color w:val="24292E"/>
        </w:rPr>
        <w:t xml:space="preserve"> </w:t>
      </w:r>
      <w:proofErr w:type="spellStart"/>
      <w:r>
        <w:rPr>
          <w:rFonts w:ascii="Arial" w:hAnsi="Arial" w:cs="Arial"/>
          <w:b w:val="0"/>
          <w:bCs w:val="0"/>
          <w:color w:val="24292E"/>
        </w:rPr>
        <w:t>Webservices</w:t>
      </w:r>
      <w:proofErr w:type="spellEnd"/>
      <w:r>
        <w:rPr>
          <w:rFonts w:ascii="Arial" w:hAnsi="Arial" w:cs="Arial"/>
          <w:b w:val="0"/>
          <w:bCs w:val="0"/>
          <w:color w:val="24292E"/>
        </w:rPr>
        <w:t>?</w:t>
      </w:r>
    </w:p>
    <w:p w:rsidR="00145C5C" w:rsidRDefault="00145C5C" w:rsidP="00145C5C">
      <w:pPr>
        <w:rPr>
          <w:rFonts w:ascii="Arial" w:hAnsi="Arial" w:cs="Arial"/>
          <w:color w:val="000000"/>
          <w:sz w:val="21"/>
          <w:szCs w:val="21"/>
        </w:rPr>
      </w:pPr>
      <w:r>
        <w:rPr>
          <w:rStyle w:val="clickable"/>
          <w:rFonts w:ascii="Arial" w:hAnsi="Arial" w:cs="Arial"/>
          <w:b/>
          <w:bCs/>
          <w:color w:val="212529"/>
          <w:sz w:val="19"/>
          <w:szCs w:val="19"/>
          <w:bdr w:val="single" w:sz="12" w:space="3" w:color="FFECB3" w:frame="1"/>
          <w:shd w:val="clear" w:color="auto" w:fill="FFECB3"/>
        </w:rPr>
        <w:t>Mid</w:t>
      </w:r>
      <w:r>
        <w:rPr>
          <w:rFonts w:ascii="Arial" w:hAnsi="Arial" w:cs="Arial"/>
          <w:color w:val="000000"/>
          <w:sz w:val="21"/>
          <w:szCs w:val="21"/>
        </w:rPr>
        <w:t> </w:t>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"https://www.fullstack.cafe/interview-questions/api-design" \o "API Design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API Design</w:t>
      </w:r>
      <w:proofErr w:type="gramStart"/>
      <w:r>
        <w:rPr>
          <w:rStyle w:val="small"/>
          <w:rFonts w:ascii="Arial" w:hAnsi="Arial" w:cs="Arial"/>
          <w:color w:val="333333"/>
          <w:sz w:val="17"/>
          <w:szCs w:val="17"/>
        </w:rPr>
        <w:t>  4</w:t>
      </w:r>
      <w:proofErr w:type="gramEnd"/>
      <w:r>
        <w:rPr>
          <w:rStyle w:val="small"/>
          <w:rFonts w:ascii="Arial" w:hAnsi="Arial" w:cs="Arial"/>
          <w:color w:val="333333"/>
          <w:sz w:val="17"/>
          <w:szCs w:val="17"/>
        </w:rPr>
        <w:t>6  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Fonts w:ascii="Arial" w:hAnsi="Arial" w:cs="Arial"/>
          <w:color w:val="000000"/>
          <w:sz w:val="21"/>
          <w:szCs w:val="21"/>
        </w:rPr>
      </w:pPr>
      <w:r>
        <w:rPr>
          <w:rStyle w:val="h5"/>
          <w:rFonts w:ascii="Arial" w:hAnsi="Arial" w:cs="Arial"/>
          <w:color w:val="000000"/>
          <w:sz w:val="21"/>
          <w:szCs w:val="21"/>
        </w:rPr>
        <w:t>Answer</w:t>
      </w:r>
    </w:p>
    <w:p w:rsidR="00145C5C" w:rsidRDefault="00145C5C" w:rsidP="00145C5C">
      <w:pPr>
        <w:pStyle w:val="NormalWeb"/>
        <w:spacing w:before="0" w:beforeAutospacing="0" w:after="240" w:afterAutospacing="0"/>
        <w:rPr>
          <w:rFonts w:ascii="Arial" w:hAnsi="Arial" w:cs="Arial"/>
          <w:color w:val="24292E"/>
          <w:sz w:val="21"/>
          <w:szCs w:val="21"/>
        </w:rPr>
      </w:pPr>
      <w:r>
        <w:rPr>
          <w:rFonts w:ascii="Arial" w:hAnsi="Arial" w:cs="Arial"/>
          <w:color w:val="24292E"/>
          <w:sz w:val="21"/>
          <w:szCs w:val="21"/>
        </w:rPr>
        <w:t xml:space="preserve">As per REST architecture, a </w:t>
      </w:r>
      <w:proofErr w:type="spellStart"/>
      <w:r>
        <w:rPr>
          <w:rFonts w:ascii="Arial" w:hAnsi="Arial" w:cs="Arial"/>
          <w:color w:val="24292E"/>
          <w:sz w:val="21"/>
          <w:szCs w:val="21"/>
        </w:rPr>
        <w:t>RESTful</w:t>
      </w:r>
      <w:proofErr w:type="spellEnd"/>
      <w:r>
        <w:rPr>
          <w:rFonts w:ascii="Arial" w:hAnsi="Arial" w:cs="Arial"/>
          <w:color w:val="24292E"/>
          <w:sz w:val="21"/>
          <w:szCs w:val="21"/>
        </w:rPr>
        <w:t xml:space="preserve"> web service should not keep a client state on server. This restriction is called </w:t>
      </w:r>
      <w:r>
        <w:rPr>
          <w:rStyle w:val="Emphasis"/>
          <w:rFonts w:ascii="Arial" w:hAnsi="Arial" w:cs="Arial"/>
          <w:color w:val="24292E"/>
          <w:sz w:val="21"/>
          <w:szCs w:val="21"/>
        </w:rPr>
        <w:t>statelessness</w:t>
      </w:r>
      <w:r>
        <w:rPr>
          <w:rFonts w:ascii="Arial" w:hAnsi="Arial" w:cs="Arial"/>
          <w:color w:val="24292E"/>
          <w:sz w:val="21"/>
          <w:szCs w:val="21"/>
        </w:rPr>
        <w:t>. It is responsibility of the client to pass its context to server and then server can store this context to process client's further request. For example, session maintained by server is identified by session identifier passed by the client.</w:t>
      </w:r>
    </w:p>
    <w:p w:rsidR="00145C5C" w:rsidRDefault="00145C5C" w:rsidP="00145C5C">
      <w:pPr>
        <w:rPr>
          <w:rFonts w:ascii="Arial" w:hAnsi="Arial" w:cs="Arial"/>
          <w:color w:val="000000"/>
          <w:sz w:val="21"/>
          <w:szCs w:val="21"/>
        </w:rPr>
      </w:pPr>
      <w:r>
        <w:rPr>
          <w:rFonts w:ascii="Arial" w:hAnsi="Arial" w:cs="Arial"/>
          <w:color w:val="000000"/>
          <w:sz w:val="21"/>
          <w:szCs w:val="21"/>
        </w:rPr>
        <w:pict>
          <v:rect id="_x0000_i1044" style="width:0;height:0" o:hralign="center" o:hrstd="t" o:hr="t" fillcolor="#a0a0a0" stroked="f"/>
        </w:pict>
      </w:r>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Having Tech or Coding Interview?</w:t>
      </w:r>
      <w:r>
        <w:rPr>
          <w:rStyle w:val="text-muted"/>
          <w:rFonts w:ascii="Arial" w:hAnsi="Arial" w:cs="Arial"/>
          <w:color w:val="000000"/>
          <w:sz w:val="21"/>
          <w:szCs w:val="21"/>
        </w:rPr>
        <w:t> Check 👉 </w:t>
      </w:r>
      <w:hyperlink r:id="rId55" w:tooltip="46 API Design Interview Questions" w:history="1">
        <w:r>
          <w:rPr>
            <w:rStyle w:val="Hyperlink"/>
            <w:rFonts w:ascii="Arial" w:hAnsi="Arial" w:cs="Arial"/>
            <w:sz w:val="21"/>
            <w:szCs w:val="21"/>
          </w:rPr>
          <w:t>46 API Design Interview Questions</w:t>
        </w:r>
      </w:hyperlink>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Source:</w:t>
      </w:r>
      <w:r>
        <w:rPr>
          <w:rStyle w:val="text-muted"/>
          <w:rFonts w:ascii="Arial" w:hAnsi="Arial" w:cs="Arial"/>
          <w:color w:val="000000"/>
          <w:sz w:val="21"/>
          <w:szCs w:val="21"/>
        </w:rPr>
        <w:t> </w:t>
      </w:r>
      <w:hyperlink r:id="rId56" w:tgtFrame="_blank" w:tooltip="What is statelessness in RESTful Webservices? Interview Questions Source To Answer" w:history="1">
        <w:r>
          <w:rPr>
            <w:rStyle w:val="Hyperlink"/>
            <w:rFonts w:ascii="Arial" w:hAnsi="Arial" w:cs="Arial"/>
            <w:sz w:val="21"/>
            <w:szCs w:val="21"/>
          </w:rPr>
          <w:t>tutorialspoint.com</w:t>
        </w:r>
      </w:hyperlink>
    </w:p>
    <w:p w:rsidR="00145C5C" w:rsidRDefault="00145C5C" w:rsidP="00145C5C">
      <w:pPr>
        <w:pStyle w:val="Heading2"/>
        <w:spacing w:before="150"/>
        <w:rPr>
          <w:rStyle w:val="font-weight-bold"/>
          <w:b w:val="0"/>
          <w:bCs w:val="0"/>
          <w:sz w:val="36"/>
          <w:szCs w:val="36"/>
        </w:rPr>
      </w:pPr>
      <w:r>
        <w:rPr>
          <w:rStyle w:val="highlight"/>
          <w:rFonts w:ascii="Arial" w:hAnsi="Arial" w:cs="Arial"/>
          <w:b w:val="0"/>
          <w:bCs w:val="0"/>
          <w:i/>
          <w:iCs/>
          <w:color w:val="000000"/>
        </w:rPr>
        <w:lastRenderedPageBreak/>
        <w:t>Q17</w:t>
      </w:r>
      <w:r>
        <w:rPr>
          <w:rFonts w:ascii="Arial" w:hAnsi="Arial" w:cs="Arial"/>
          <w:b w:val="0"/>
          <w:bCs w:val="0"/>
          <w:color w:val="000000"/>
        </w:rPr>
        <w:t>: </w:t>
      </w:r>
    </w:p>
    <w:p w:rsidR="00145C5C" w:rsidRDefault="00145C5C" w:rsidP="00145C5C">
      <w:pPr>
        <w:pStyle w:val="Heading2"/>
        <w:spacing w:before="150"/>
        <w:rPr>
          <w:color w:val="24292E"/>
        </w:rPr>
      </w:pPr>
      <w:r>
        <w:rPr>
          <w:rFonts w:ascii="Arial" w:hAnsi="Arial" w:cs="Arial"/>
          <w:b w:val="0"/>
          <w:bCs w:val="0"/>
          <w:color w:val="24292E"/>
        </w:rPr>
        <w:t xml:space="preserve">What is the difference between Monolithic, SOA and </w:t>
      </w:r>
      <w:proofErr w:type="spellStart"/>
      <w:r>
        <w:rPr>
          <w:rFonts w:ascii="Arial" w:hAnsi="Arial" w:cs="Arial"/>
          <w:b w:val="0"/>
          <w:bCs w:val="0"/>
          <w:color w:val="24292E"/>
        </w:rPr>
        <w:t>Microservices</w:t>
      </w:r>
      <w:proofErr w:type="spellEnd"/>
      <w:r>
        <w:rPr>
          <w:rFonts w:ascii="Arial" w:hAnsi="Arial" w:cs="Arial"/>
          <w:b w:val="0"/>
          <w:bCs w:val="0"/>
          <w:color w:val="24292E"/>
        </w:rPr>
        <w:t xml:space="preserve"> Architecture?</w:t>
      </w:r>
    </w:p>
    <w:p w:rsidR="00145C5C" w:rsidRDefault="00145C5C" w:rsidP="00145C5C">
      <w:pPr>
        <w:rPr>
          <w:rFonts w:ascii="Arial" w:hAnsi="Arial" w:cs="Arial"/>
          <w:color w:val="000000"/>
          <w:sz w:val="21"/>
          <w:szCs w:val="21"/>
        </w:rPr>
      </w:pPr>
      <w:r>
        <w:rPr>
          <w:rStyle w:val="clickable"/>
          <w:rFonts w:ascii="Arial" w:hAnsi="Arial" w:cs="Arial"/>
          <w:b/>
          <w:bCs/>
          <w:color w:val="212529"/>
          <w:sz w:val="19"/>
          <w:szCs w:val="19"/>
          <w:bdr w:val="single" w:sz="12" w:space="3" w:color="FFECB3" w:frame="1"/>
          <w:shd w:val="clear" w:color="auto" w:fill="FFECB3"/>
        </w:rPr>
        <w:t>Mid</w:t>
      </w:r>
      <w:r>
        <w:rPr>
          <w:rFonts w:ascii="Arial" w:hAnsi="Arial" w:cs="Arial"/>
          <w:color w:val="000000"/>
          <w:sz w:val="21"/>
          <w:szCs w:val="21"/>
        </w:rPr>
        <w:t> </w:t>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"https://www.fullstack.cafe/interview-questions/microservices" \o "Microservices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w:t>
      </w:r>
      <w:proofErr w:type="spellStart"/>
      <w:r>
        <w:rPr>
          <w:rFonts w:ascii="Arial" w:hAnsi="Arial" w:cs="Arial"/>
          <w:b/>
          <w:bCs/>
          <w:color w:val="333333"/>
          <w:sz w:val="21"/>
          <w:szCs w:val="21"/>
        </w:rPr>
        <w:t>Microservices</w:t>
      </w:r>
      <w:proofErr w:type="spellEnd"/>
      <w:proofErr w:type="gramStart"/>
      <w:r>
        <w:rPr>
          <w:rStyle w:val="small"/>
          <w:rFonts w:ascii="Arial" w:hAnsi="Arial" w:cs="Arial"/>
          <w:color w:val="333333"/>
          <w:sz w:val="17"/>
          <w:szCs w:val="17"/>
        </w:rPr>
        <w:t>  3</w:t>
      </w:r>
      <w:proofErr w:type="gramEnd"/>
      <w:r>
        <w:rPr>
          <w:rStyle w:val="small"/>
          <w:rFonts w:ascii="Arial" w:hAnsi="Arial" w:cs="Arial"/>
          <w:color w:val="333333"/>
          <w:sz w:val="17"/>
          <w:szCs w:val="17"/>
        </w:rPr>
        <w:t>4  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Fonts w:ascii="Arial" w:hAnsi="Arial" w:cs="Arial"/>
          <w:color w:val="000000"/>
          <w:sz w:val="21"/>
          <w:szCs w:val="21"/>
        </w:rPr>
      </w:pPr>
      <w:r>
        <w:rPr>
          <w:rStyle w:val="h5"/>
          <w:rFonts w:ascii="Arial" w:hAnsi="Arial" w:cs="Arial"/>
          <w:color w:val="000000"/>
          <w:sz w:val="21"/>
          <w:szCs w:val="21"/>
        </w:rPr>
        <w:t>Answer</w:t>
      </w:r>
    </w:p>
    <w:p w:rsidR="00145C5C" w:rsidRDefault="00145C5C" w:rsidP="00145C5C">
      <w:pPr>
        <w:numPr>
          <w:ilvl w:val="0"/>
          <w:numId w:val="70"/>
        </w:numPr>
        <w:spacing w:before="100" w:beforeAutospacing="1" w:after="100" w:afterAutospacing="1" w:line="240" w:lineRule="auto"/>
        <w:rPr>
          <w:rFonts w:ascii="Arial" w:hAnsi="Arial" w:cs="Arial"/>
          <w:color w:val="24292E"/>
          <w:sz w:val="21"/>
          <w:szCs w:val="21"/>
        </w:rPr>
      </w:pPr>
      <w:r>
        <w:rPr>
          <w:rStyle w:val="Strong"/>
          <w:rFonts w:ascii="Arial" w:hAnsi="Arial" w:cs="Arial"/>
          <w:color w:val="24292E"/>
          <w:sz w:val="21"/>
          <w:szCs w:val="21"/>
        </w:rPr>
        <w:t>Monolithic Architecture</w:t>
      </w:r>
      <w:r>
        <w:rPr>
          <w:rFonts w:ascii="Arial" w:hAnsi="Arial" w:cs="Arial"/>
          <w:color w:val="24292E"/>
          <w:sz w:val="21"/>
          <w:szCs w:val="21"/>
        </w:rPr>
        <w:t> is similar to a big container wherein all the software components of an application are assembled together and tightly packaged.</w:t>
      </w:r>
    </w:p>
    <w:p w:rsidR="00145C5C" w:rsidRDefault="00145C5C" w:rsidP="00145C5C">
      <w:pPr>
        <w:numPr>
          <w:ilvl w:val="0"/>
          <w:numId w:val="70"/>
        </w:numPr>
        <w:spacing w:before="60" w:after="100" w:afterAutospacing="1" w:line="240" w:lineRule="auto"/>
        <w:rPr>
          <w:rFonts w:ascii="Arial" w:hAnsi="Arial" w:cs="Arial"/>
          <w:color w:val="24292E"/>
          <w:sz w:val="21"/>
          <w:szCs w:val="21"/>
        </w:rPr>
      </w:pPr>
      <w:r>
        <w:rPr>
          <w:rFonts w:ascii="Arial" w:hAnsi="Arial" w:cs="Arial"/>
          <w:color w:val="24292E"/>
          <w:sz w:val="21"/>
          <w:szCs w:val="21"/>
        </w:rPr>
        <w:t>A </w:t>
      </w:r>
      <w:r>
        <w:rPr>
          <w:rStyle w:val="Strong"/>
          <w:rFonts w:ascii="Arial" w:hAnsi="Arial" w:cs="Arial"/>
          <w:color w:val="24292E"/>
          <w:sz w:val="21"/>
          <w:szCs w:val="21"/>
        </w:rPr>
        <w:t>Service-Oriented Architecture</w:t>
      </w:r>
      <w:r>
        <w:rPr>
          <w:rFonts w:ascii="Arial" w:hAnsi="Arial" w:cs="Arial"/>
          <w:color w:val="24292E"/>
          <w:sz w:val="21"/>
          <w:szCs w:val="21"/>
        </w:rPr>
        <w:t> is a collection of services which communicate with each other. The communication can involve either simple data passing or it could involve two or more services coordinating some activity.</w:t>
      </w:r>
    </w:p>
    <w:p w:rsidR="00145C5C" w:rsidRDefault="00145C5C" w:rsidP="00145C5C">
      <w:pPr>
        <w:numPr>
          <w:ilvl w:val="0"/>
          <w:numId w:val="70"/>
        </w:numPr>
        <w:spacing w:before="60" w:after="100" w:afterAutospacing="1" w:line="240" w:lineRule="auto"/>
        <w:rPr>
          <w:rFonts w:ascii="Arial" w:hAnsi="Arial" w:cs="Arial"/>
          <w:color w:val="24292E"/>
          <w:sz w:val="21"/>
          <w:szCs w:val="21"/>
        </w:rPr>
      </w:pPr>
      <w:proofErr w:type="spellStart"/>
      <w:r>
        <w:rPr>
          <w:rStyle w:val="Strong"/>
          <w:rFonts w:ascii="Arial" w:hAnsi="Arial" w:cs="Arial"/>
          <w:color w:val="24292E"/>
          <w:sz w:val="21"/>
          <w:szCs w:val="21"/>
        </w:rPr>
        <w:t>Microservice</w:t>
      </w:r>
      <w:proofErr w:type="spellEnd"/>
      <w:r>
        <w:rPr>
          <w:rStyle w:val="Strong"/>
          <w:rFonts w:ascii="Arial" w:hAnsi="Arial" w:cs="Arial"/>
          <w:color w:val="24292E"/>
          <w:sz w:val="21"/>
          <w:szCs w:val="21"/>
        </w:rPr>
        <w:t xml:space="preserve"> Architecture</w:t>
      </w:r>
      <w:r>
        <w:rPr>
          <w:rFonts w:ascii="Arial" w:hAnsi="Arial" w:cs="Arial"/>
          <w:color w:val="24292E"/>
          <w:sz w:val="21"/>
          <w:szCs w:val="21"/>
        </w:rPr>
        <w:t> is an architectural style that structures an application as a collection of small autonomous services, modeled around a business domain.</w:t>
      </w:r>
    </w:p>
    <w:p w:rsidR="00145C5C" w:rsidRDefault="00145C5C" w:rsidP="00145C5C">
      <w:pPr>
        <w:spacing w:after="0"/>
        <w:rPr>
          <w:rFonts w:ascii="Arial" w:hAnsi="Arial" w:cs="Arial"/>
          <w:color w:val="000000"/>
          <w:sz w:val="21"/>
          <w:szCs w:val="21"/>
        </w:rPr>
      </w:pPr>
      <w:r>
        <w:rPr>
          <w:rFonts w:ascii="Arial" w:hAnsi="Arial" w:cs="Arial"/>
          <w:color w:val="000000"/>
          <w:sz w:val="21"/>
          <w:szCs w:val="21"/>
        </w:rPr>
        <w:pict>
          <v:rect id="_x0000_i1045" style="width:0;height:0" o:hralign="center" o:hrstd="t" o:hr="t" fillcolor="#a0a0a0" stroked="f"/>
        </w:pict>
      </w:r>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Having Tech or Coding Interview?</w:t>
      </w:r>
      <w:r>
        <w:rPr>
          <w:rStyle w:val="text-muted"/>
          <w:rFonts w:ascii="Arial" w:hAnsi="Arial" w:cs="Arial"/>
          <w:color w:val="000000"/>
          <w:sz w:val="21"/>
          <w:szCs w:val="21"/>
        </w:rPr>
        <w:t> Check 👉 </w:t>
      </w:r>
      <w:hyperlink r:id="rId57" w:tooltip="34 Microservices Interview Questions" w:history="1">
        <w:r>
          <w:rPr>
            <w:rStyle w:val="Hyperlink"/>
            <w:rFonts w:ascii="Arial" w:hAnsi="Arial" w:cs="Arial"/>
            <w:sz w:val="21"/>
            <w:szCs w:val="21"/>
          </w:rPr>
          <w:t xml:space="preserve">34 </w:t>
        </w:r>
        <w:proofErr w:type="spellStart"/>
        <w:r>
          <w:rPr>
            <w:rStyle w:val="Hyperlink"/>
            <w:rFonts w:ascii="Arial" w:hAnsi="Arial" w:cs="Arial"/>
            <w:sz w:val="21"/>
            <w:szCs w:val="21"/>
          </w:rPr>
          <w:t>Microservices</w:t>
        </w:r>
        <w:proofErr w:type="spellEnd"/>
        <w:r>
          <w:rPr>
            <w:rStyle w:val="Hyperlink"/>
            <w:rFonts w:ascii="Arial" w:hAnsi="Arial" w:cs="Arial"/>
            <w:sz w:val="21"/>
            <w:szCs w:val="21"/>
          </w:rPr>
          <w:t xml:space="preserve"> Interview Questions</w:t>
        </w:r>
      </w:hyperlink>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Source:</w:t>
      </w:r>
      <w:r>
        <w:rPr>
          <w:rStyle w:val="text-muted"/>
          <w:rFonts w:ascii="Arial" w:hAnsi="Arial" w:cs="Arial"/>
          <w:color w:val="000000"/>
          <w:sz w:val="21"/>
          <w:szCs w:val="21"/>
        </w:rPr>
        <w:t> </w:t>
      </w:r>
      <w:hyperlink r:id="rId58" w:tgtFrame="_blank" w:tooltip="What is the difference between Monolithic, SOA and Microservices Architecture? Interview Questions Source To Answer" w:history="1">
        <w:r>
          <w:rPr>
            <w:rStyle w:val="Hyperlink"/>
            <w:rFonts w:ascii="Arial" w:hAnsi="Arial" w:cs="Arial"/>
            <w:sz w:val="21"/>
            <w:szCs w:val="21"/>
          </w:rPr>
          <w:t>edureka.co</w:t>
        </w:r>
      </w:hyperlink>
    </w:p>
    <w:p w:rsidR="00145C5C" w:rsidRDefault="00145C5C" w:rsidP="00145C5C">
      <w:pPr>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6667500" cy="4448175"/>
            <wp:effectExtent l="19050" t="0" r="0" b="0"/>
            <wp:docPr id="45" name="Picture 45" descr="35 Entity Framework Interview Questions (ANSWERED + .NET Core Up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35 Entity Framework Interview Questions (ANSWERED + .NET Core Updates)"/>
                    <pic:cNvPicPr>
                      <a:picLocks noChangeAspect="1" noChangeArrowheads="1"/>
                    </pic:cNvPicPr>
                  </pic:nvPicPr>
                  <pic:blipFill>
                    <a:blip r:embed="rId59"/>
                    <a:srcRect/>
                    <a:stretch>
                      <a:fillRect/>
                    </a:stretch>
                  </pic:blipFill>
                  <pic:spPr bwMode="auto">
                    <a:xfrm>
                      <a:off x="0" y="0"/>
                      <a:ext cx="6667500" cy="4448175"/>
                    </a:xfrm>
                    <a:prstGeom prst="rect">
                      <a:avLst/>
                    </a:prstGeom>
                    <a:noFill/>
                    <a:ln w="9525">
                      <a:noFill/>
                      <a:miter lim="800000"/>
                      <a:headEnd/>
                      <a:tailEnd/>
                    </a:ln>
                  </pic:spPr>
                </pic:pic>
              </a:graphicData>
            </a:graphic>
          </wp:inline>
        </w:drawing>
      </w:r>
    </w:p>
    <w:p w:rsidR="00145C5C" w:rsidRDefault="00145C5C" w:rsidP="00145C5C">
      <w:pPr>
        <w:rPr>
          <w:rFonts w:ascii="Arial" w:hAnsi="Arial" w:cs="Arial"/>
          <w:color w:val="000000"/>
          <w:sz w:val="21"/>
          <w:szCs w:val="21"/>
        </w:rPr>
      </w:pPr>
      <w:hyperlink r:id="rId60" w:tooltip="35 Entity Framework Interview Questions (ANSWERED + .NET Core Updates)" w:history="1">
        <w:r>
          <w:rPr>
            <w:rStyle w:val="hl-gray"/>
            <w:rFonts w:ascii="Arial" w:hAnsi="Arial" w:cs="Arial"/>
            <w:color w:val="0000FF"/>
            <w:sz w:val="21"/>
            <w:szCs w:val="21"/>
          </w:rPr>
          <w:t>35 Entity Framework Interview Questions (ANSWERED + .NET Core Updates)</w:t>
        </w:r>
      </w:hyperlink>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"https://www.fullstack.cafe/interview-questions/entity-framework" \o "Entity Framework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color w:val="333333"/>
          <w:sz w:val="21"/>
          <w:szCs w:val="21"/>
        </w:rPr>
        <w:pict>
          <v:shape id="_x0000_i1046" type="#_x0000_t75" alt="Top 57 Entity Framework Interview Questions" href="https://www.fullstack.cafe/interview-questions/entity-framework" title="&quot;Entity Framework Interview Questions&quot;" style="width:24pt;height:24pt" o:button="t"/>
        </w:pict>
      </w:r>
      <w:r>
        <w:rPr>
          <w:rFonts w:ascii="Arial" w:hAnsi="Arial" w:cs="Arial"/>
          <w:b/>
          <w:bCs/>
          <w:color w:val="333333"/>
          <w:sz w:val="21"/>
          <w:szCs w:val="21"/>
        </w:rPr>
        <w:t>  Entity Framework</w:t>
      </w:r>
      <w:proofErr w:type="gramStart"/>
      <w:r>
        <w:rPr>
          <w:rStyle w:val="small"/>
          <w:rFonts w:ascii="Arial" w:hAnsi="Arial" w:cs="Arial"/>
          <w:color w:val="333333"/>
          <w:sz w:val="17"/>
          <w:szCs w:val="17"/>
        </w:rPr>
        <w:t>  5</w:t>
      </w:r>
      <w:proofErr w:type="gramEnd"/>
      <w:r>
        <w:rPr>
          <w:rStyle w:val="small"/>
          <w:rFonts w:ascii="Arial" w:hAnsi="Arial" w:cs="Arial"/>
          <w:color w:val="333333"/>
          <w:sz w:val="17"/>
          <w:szCs w:val="17"/>
        </w:rPr>
        <w:t>7  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pStyle w:val="Heading2"/>
        <w:spacing w:before="150"/>
        <w:rPr>
          <w:rStyle w:val="font-weight-bold"/>
          <w:b w:val="0"/>
          <w:bCs w:val="0"/>
          <w:sz w:val="36"/>
          <w:szCs w:val="36"/>
        </w:rPr>
      </w:pPr>
      <w:r>
        <w:rPr>
          <w:rStyle w:val="highlight"/>
          <w:rFonts w:ascii="Arial" w:hAnsi="Arial" w:cs="Arial"/>
          <w:b w:val="0"/>
          <w:bCs w:val="0"/>
          <w:i/>
          <w:iCs/>
          <w:color w:val="000000"/>
        </w:rPr>
        <w:lastRenderedPageBreak/>
        <w:t>Q18</w:t>
      </w:r>
      <w:r>
        <w:rPr>
          <w:rFonts w:ascii="Arial" w:hAnsi="Arial" w:cs="Arial"/>
          <w:b w:val="0"/>
          <w:bCs w:val="0"/>
          <w:color w:val="000000"/>
        </w:rPr>
        <w:t>: </w:t>
      </w:r>
    </w:p>
    <w:p w:rsidR="00145C5C" w:rsidRDefault="00145C5C" w:rsidP="00145C5C">
      <w:pPr>
        <w:pStyle w:val="Heading2"/>
        <w:spacing w:before="150"/>
        <w:rPr>
          <w:color w:val="24292E"/>
        </w:rPr>
      </w:pPr>
      <w:r>
        <w:rPr>
          <w:rFonts w:ascii="Arial" w:hAnsi="Arial" w:cs="Arial"/>
          <w:b w:val="0"/>
          <w:bCs w:val="0"/>
          <w:color w:val="24292E"/>
        </w:rPr>
        <w:t>What is the purpose of HTTP Status Code?</w:t>
      </w:r>
    </w:p>
    <w:p w:rsidR="00145C5C" w:rsidRDefault="00145C5C" w:rsidP="00145C5C">
      <w:pPr>
        <w:rPr>
          <w:rFonts w:ascii="Arial" w:hAnsi="Arial" w:cs="Arial"/>
          <w:color w:val="000000"/>
          <w:sz w:val="21"/>
          <w:szCs w:val="21"/>
        </w:rPr>
      </w:pPr>
      <w:r>
        <w:rPr>
          <w:rStyle w:val="clickable"/>
          <w:rFonts w:ascii="Arial" w:hAnsi="Arial" w:cs="Arial"/>
          <w:b/>
          <w:bCs/>
          <w:color w:val="212529"/>
          <w:sz w:val="19"/>
          <w:szCs w:val="19"/>
          <w:bdr w:val="single" w:sz="12" w:space="3" w:color="FFECB3" w:frame="1"/>
          <w:shd w:val="clear" w:color="auto" w:fill="FFECB3"/>
        </w:rPr>
        <w:t>Mid</w:t>
      </w:r>
      <w:r>
        <w:rPr>
          <w:rFonts w:ascii="Arial" w:hAnsi="Arial" w:cs="Arial"/>
          <w:color w:val="000000"/>
          <w:sz w:val="21"/>
          <w:szCs w:val="21"/>
        </w:rPr>
        <w:t> </w:t>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"https://www.fullstack.cafe/interview-questions/api-design" \o "API Design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API Design</w:t>
      </w:r>
      <w:proofErr w:type="gramStart"/>
      <w:r>
        <w:rPr>
          <w:rStyle w:val="small"/>
          <w:rFonts w:ascii="Arial" w:hAnsi="Arial" w:cs="Arial"/>
          <w:color w:val="333333"/>
          <w:sz w:val="17"/>
          <w:szCs w:val="17"/>
        </w:rPr>
        <w:t>  4</w:t>
      </w:r>
      <w:proofErr w:type="gramEnd"/>
      <w:r>
        <w:rPr>
          <w:rStyle w:val="small"/>
          <w:rFonts w:ascii="Arial" w:hAnsi="Arial" w:cs="Arial"/>
          <w:color w:val="333333"/>
          <w:sz w:val="17"/>
          <w:szCs w:val="17"/>
        </w:rPr>
        <w:t>6  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Fonts w:ascii="Arial" w:hAnsi="Arial" w:cs="Arial"/>
          <w:color w:val="000000"/>
          <w:sz w:val="21"/>
          <w:szCs w:val="21"/>
        </w:rPr>
      </w:pPr>
      <w:r>
        <w:rPr>
          <w:rStyle w:val="h5"/>
          <w:rFonts w:ascii="Arial" w:hAnsi="Arial" w:cs="Arial"/>
          <w:color w:val="000000"/>
          <w:sz w:val="21"/>
          <w:szCs w:val="21"/>
        </w:rPr>
        <w:t>Answer</w:t>
      </w:r>
    </w:p>
    <w:p w:rsidR="00145C5C" w:rsidRDefault="00145C5C" w:rsidP="00145C5C">
      <w:pPr>
        <w:pStyle w:val="NormalWeb"/>
        <w:spacing w:before="0" w:beforeAutospacing="0" w:after="240" w:afterAutospacing="0"/>
        <w:rPr>
          <w:rFonts w:ascii="Arial" w:hAnsi="Arial" w:cs="Arial"/>
          <w:color w:val="24292E"/>
          <w:sz w:val="21"/>
          <w:szCs w:val="21"/>
        </w:rPr>
      </w:pPr>
      <w:r>
        <w:rPr>
          <w:rStyle w:val="Emphasis"/>
          <w:rFonts w:ascii="Arial" w:hAnsi="Arial" w:cs="Arial"/>
          <w:color w:val="24292E"/>
          <w:sz w:val="21"/>
          <w:szCs w:val="21"/>
        </w:rPr>
        <w:t xml:space="preserve">HTTP Status </w:t>
      </w:r>
      <w:proofErr w:type="gramStart"/>
      <w:r>
        <w:rPr>
          <w:rStyle w:val="Emphasis"/>
          <w:rFonts w:ascii="Arial" w:hAnsi="Arial" w:cs="Arial"/>
          <w:color w:val="24292E"/>
          <w:sz w:val="21"/>
          <w:szCs w:val="21"/>
        </w:rPr>
        <w:t>code</w:t>
      </w:r>
      <w:r>
        <w:rPr>
          <w:rFonts w:ascii="Arial" w:hAnsi="Arial" w:cs="Arial"/>
          <w:color w:val="24292E"/>
          <w:sz w:val="21"/>
          <w:szCs w:val="21"/>
        </w:rPr>
        <w:t> are</w:t>
      </w:r>
      <w:proofErr w:type="gramEnd"/>
      <w:r>
        <w:rPr>
          <w:rFonts w:ascii="Arial" w:hAnsi="Arial" w:cs="Arial"/>
          <w:color w:val="24292E"/>
          <w:sz w:val="21"/>
          <w:szCs w:val="21"/>
        </w:rPr>
        <w:t xml:space="preserve"> standard codes and refers to predefined status of task done at server. For example, HTTP Status 404 states that requested resource is not present on server.</w:t>
      </w:r>
    </w:p>
    <w:p w:rsidR="00145C5C" w:rsidRDefault="00145C5C" w:rsidP="00145C5C">
      <w:pPr>
        <w:pStyle w:val="NormalWeb"/>
        <w:spacing w:before="0" w:beforeAutospacing="0" w:after="240" w:afterAutospacing="0"/>
        <w:rPr>
          <w:rFonts w:ascii="Arial" w:hAnsi="Arial" w:cs="Arial"/>
          <w:color w:val="24292E"/>
          <w:sz w:val="21"/>
          <w:szCs w:val="21"/>
        </w:rPr>
      </w:pPr>
      <w:r>
        <w:rPr>
          <w:rFonts w:ascii="Arial" w:hAnsi="Arial" w:cs="Arial"/>
          <w:color w:val="24292E"/>
          <w:sz w:val="21"/>
          <w:szCs w:val="21"/>
        </w:rPr>
        <w:t>Consider following status codes:</w:t>
      </w:r>
    </w:p>
    <w:p w:rsidR="00145C5C" w:rsidRDefault="00145C5C" w:rsidP="00145C5C">
      <w:pPr>
        <w:numPr>
          <w:ilvl w:val="0"/>
          <w:numId w:val="71"/>
        </w:numPr>
        <w:spacing w:before="100" w:beforeAutospacing="1" w:after="100" w:afterAutospacing="1" w:line="240" w:lineRule="auto"/>
        <w:rPr>
          <w:rFonts w:ascii="Arial" w:hAnsi="Arial" w:cs="Arial"/>
          <w:color w:val="24292E"/>
          <w:sz w:val="21"/>
          <w:szCs w:val="21"/>
        </w:rPr>
      </w:pPr>
      <w:r>
        <w:rPr>
          <w:rFonts w:ascii="Arial" w:hAnsi="Arial" w:cs="Arial"/>
          <w:color w:val="24292E"/>
          <w:sz w:val="21"/>
          <w:szCs w:val="21"/>
        </w:rPr>
        <w:t>200 - OK, shows success.</w:t>
      </w:r>
    </w:p>
    <w:p w:rsidR="00145C5C" w:rsidRDefault="00145C5C" w:rsidP="00145C5C">
      <w:pPr>
        <w:numPr>
          <w:ilvl w:val="0"/>
          <w:numId w:val="71"/>
        </w:numPr>
        <w:spacing w:before="60" w:after="100" w:afterAutospacing="1" w:line="240" w:lineRule="auto"/>
        <w:rPr>
          <w:rFonts w:ascii="Arial" w:hAnsi="Arial" w:cs="Arial"/>
          <w:color w:val="24292E"/>
          <w:sz w:val="21"/>
          <w:szCs w:val="21"/>
        </w:rPr>
      </w:pPr>
      <w:r>
        <w:rPr>
          <w:rStyle w:val="Strong"/>
          <w:rFonts w:ascii="Arial" w:hAnsi="Arial" w:cs="Arial"/>
          <w:color w:val="24292E"/>
          <w:sz w:val="21"/>
          <w:szCs w:val="21"/>
        </w:rPr>
        <w:t>201</w:t>
      </w:r>
      <w:r>
        <w:rPr>
          <w:rFonts w:ascii="Arial" w:hAnsi="Arial" w:cs="Arial"/>
          <w:color w:val="24292E"/>
          <w:sz w:val="21"/>
          <w:szCs w:val="21"/>
        </w:rPr>
        <w:t> - CREATED, when a resource is successful created using POST or PUT request. Return link to newly created resource using location header.</w:t>
      </w:r>
    </w:p>
    <w:p w:rsidR="00145C5C" w:rsidRDefault="00145C5C" w:rsidP="00145C5C">
      <w:pPr>
        <w:numPr>
          <w:ilvl w:val="0"/>
          <w:numId w:val="71"/>
        </w:numPr>
        <w:spacing w:before="60" w:after="100" w:afterAutospacing="1" w:line="240" w:lineRule="auto"/>
        <w:rPr>
          <w:rFonts w:ascii="Arial" w:hAnsi="Arial" w:cs="Arial"/>
          <w:color w:val="24292E"/>
          <w:sz w:val="21"/>
          <w:szCs w:val="21"/>
        </w:rPr>
      </w:pPr>
      <w:r>
        <w:rPr>
          <w:rStyle w:val="Strong"/>
          <w:rFonts w:ascii="Arial" w:hAnsi="Arial" w:cs="Arial"/>
          <w:color w:val="24292E"/>
          <w:sz w:val="21"/>
          <w:szCs w:val="21"/>
        </w:rPr>
        <w:t>304</w:t>
      </w:r>
      <w:r>
        <w:rPr>
          <w:rFonts w:ascii="Arial" w:hAnsi="Arial" w:cs="Arial"/>
          <w:color w:val="24292E"/>
          <w:sz w:val="21"/>
          <w:szCs w:val="21"/>
        </w:rPr>
        <w:t> - NOT MODIFIED, used to reduce network bandwidth usage in case of conditional GET requests. Response body should be empty. Headers should have date, location etc.</w:t>
      </w:r>
    </w:p>
    <w:p w:rsidR="00145C5C" w:rsidRDefault="00145C5C" w:rsidP="00145C5C">
      <w:pPr>
        <w:numPr>
          <w:ilvl w:val="0"/>
          <w:numId w:val="71"/>
        </w:numPr>
        <w:spacing w:before="60" w:after="100" w:afterAutospacing="1" w:line="240" w:lineRule="auto"/>
        <w:rPr>
          <w:rFonts w:ascii="Arial" w:hAnsi="Arial" w:cs="Arial"/>
          <w:color w:val="24292E"/>
          <w:sz w:val="21"/>
          <w:szCs w:val="21"/>
        </w:rPr>
      </w:pPr>
      <w:r>
        <w:rPr>
          <w:rFonts w:ascii="Arial" w:hAnsi="Arial" w:cs="Arial"/>
          <w:color w:val="24292E"/>
          <w:sz w:val="21"/>
          <w:szCs w:val="21"/>
        </w:rPr>
        <w:t>400 - BAD REQUEST, states that invalid input is provided e.g. validation error, missing data.</w:t>
      </w:r>
    </w:p>
    <w:p w:rsidR="00145C5C" w:rsidRDefault="00145C5C" w:rsidP="00145C5C">
      <w:pPr>
        <w:numPr>
          <w:ilvl w:val="0"/>
          <w:numId w:val="71"/>
        </w:numPr>
        <w:spacing w:before="60" w:after="100" w:afterAutospacing="1" w:line="240" w:lineRule="auto"/>
        <w:rPr>
          <w:rFonts w:ascii="Arial" w:hAnsi="Arial" w:cs="Arial"/>
          <w:color w:val="24292E"/>
          <w:sz w:val="21"/>
          <w:szCs w:val="21"/>
        </w:rPr>
      </w:pPr>
      <w:r>
        <w:rPr>
          <w:rStyle w:val="Strong"/>
          <w:rFonts w:ascii="Arial" w:hAnsi="Arial" w:cs="Arial"/>
          <w:color w:val="24292E"/>
          <w:sz w:val="21"/>
          <w:szCs w:val="21"/>
        </w:rPr>
        <w:t>401</w:t>
      </w:r>
      <w:r>
        <w:rPr>
          <w:rFonts w:ascii="Arial" w:hAnsi="Arial" w:cs="Arial"/>
          <w:color w:val="24292E"/>
          <w:sz w:val="21"/>
          <w:szCs w:val="21"/>
        </w:rPr>
        <w:t> - FORBIDDEN, states that user is not having access to method being used for example, delete access without admin rights.</w:t>
      </w:r>
    </w:p>
    <w:p w:rsidR="00145C5C" w:rsidRDefault="00145C5C" w:rsidP="00145C5C">
      <w:pPr>
        <w:numPr>
          <w:ilvl w:val="0"/>
          <w:numId w:val="71"/>
        </w:numPr>
        <w:spacing w:before="60" w:after="100" w:afterAutospacing="1" w:line="240" w:lineRule="auto"/>
        <w:rPr>
          <w:rFonts w:ascii="Arial" w:hAnsi="Arial" w:cs="Arial"/>
          <w:color w:val="24292E"/>
          <w:sz w:val="21"/>
          <w:szCs w:val="21"/>
        </w:rPr>
      </w:pPr>
      <w:r>
        <w:rPr>
          <w:rFonts w:ascii="Arial" w:hAnsi="Arial" w:cs="Arial"/>
          <w:color w:val="24292E"/>
          <w:sz w:val="21"/>
          <w:szCs w:val="21"/>
        </w:rPr>
        <w:t xml:space="preserve">404 - NOT </w:t>
      </w:r>
      <w:proofErr w:type="gramStart"/>
      <w:r>
        <w:rPr>
          <w:rFonts w:ascii="Arial" w:hAnsi="Arial" w:cs="Arial"/>
          <w:color w:val="24292E"/>
          <w:sz w:val="21"/>
          <w:szCs w:val="21"/>
        </w:rPr>
        <w:t>FOUND,</w:t>
      </w:r>
      <w:proofErr w:type="gramEnd"/>
      <w:r>
        <w:rPr>
          <w:rFonts w:ascii="Arial" w:hAnsi="Arial" w:cs="Arial"/>
          <w:color w:val="24292E"/>
          <w:sz w:val="21"/>
          <w:szCs w:val="21"/>
        </w:rPr>
        <w:t xml:space="preserve"> states that method is not available.</w:t>
      </w:r>
    </w:p>
    <w:p w:rsidR="00145C5C" w:rsidRDefault="00145C5C" w:rsidP="00145C5C">
      <w:pPr>
        <w:numPr>
          <w:ilvl w:val="0"/>
          <w:numId w:val="71"/>
        </w:numPr>
        <w:spacing w:before="60" w:after="100" w:afterAutospacing="1" w:line="240" w:lineRule="auto"/>
        <w:rPr>
          <w:rFonts w:ascii="Arial" w:hAnsi="Arial" w:cs="Arial"/>
          <w:color w:val="24292E"/>
          <w:sz w:val="21"/>
          <w:szCs w:val="21"/>
        </w:rPr>
      </w:pPr>
      <w:r>
        <w:rPr>
          <w:rStyle w:val="Strong"/>
          <w:rFonts w:ascii="Arial" w:hAnsi="Arial" w:cs="Arial"/>
          <w:color w:val="24292E"/>
          <w:sz w:val="21"/>
          <w:szCs w:val="21"/>
        </w:rPr>
        <w:t>409</w:t>
      </w:r>
      <w:r>
        <w:rPr>
          <w:rFonts w:ascii="Arial" w:hAnsi="Arial" w:cs="Arial"/>
          <w:color w:val="24292E"/>
          <w:sz w:val="21"/>
          <w:szCs w:val="21"/>
        </w:rPr>
        <w:t> - CONFLICT, states conflict situation while executing the method for example, adding duplicate entry.</w:t>
      </w:r>
    </w:p>
    <w:p w:rsidR="00145C5C" w:rsidRDefault="00145C5C" w:rsidP="00145C5C">
      <w:pPr>
        <w:numPr>
          <w:ilvl w:val="0"/>
          <w:numId w:val="71"/>
        </w:numPr>
        <w:spacing w:before="60" w:after="100" w:afterAutospacing="1" w:line="240" w:lineRule="auto"/>
        <w:rPr>
          <w:rFonts w:ascii="Arial" w:hAnsi="Arial" w:cs="Arial"/>
          <w:color w:val="24292E"/>
          <w:sz w:val="21"/>
          <w:szCs w:val="21"/>
        </w:rPr>
      </w:pPr>
      <w:r>
        <w:rPr>
          <w:rFonts w:ascii="Arial" w:hAnsi="Arial" w:cs="Arial"/>
          <w:color w:val="24292E"/>
          <w:sz w:val="21"/>
          <w:szCs w:val="21"/>
        </w:rPr>
        <w:t>500 - INTERNAL SERVER ERROR, states that server has thrown some exception while executing the method.</w:t>
      </w:r>
    </w:p>
    <w:p w:rsidR="00145C5C" w:rsidRDefault="00145C5C" w:rsidP="00145C5C">
      <w:pPr>
        <w:spacing w:after="0"/>
        <w:rPr>
          <w:rFonts w:ascii="Arial" w:hAnsi="Arial" w:cs="Arial"/>
          <w:color w:val="000000"/>
          <w:sz w:val="21"/>
          <w:szCs w:val="21"/>
        </w:rPr>
      </w:pPr>
      <w:r>
        <w:rPr>
          <w:rFonts w:ascii="Arial" w:hAnsi="Arial" w:cs="Arial"/>
          <w:color w:val="000000"/>
          <w:sz w:val="21"/>
          <w:szCs w:val="21"/>
        </w:rPr>
        <w:pict>
          <v:rect id="_x0000_i1047" style="width:0;height:0" o:hralign="center" o:hrstd="t" o:hr="t" fillcolor="#a0a0a0" stroked="f"/>
        </w:pict>
      </w:r>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Having Tech or Coding Interview?</w:t>
      </w:r>
      <w:r>
        <w:rPr>
          <w:rStyle w:val="text-muted"/>
          <w:rFonts w:ascii="Arial" w:hAnsi="Arial" w:cs="Arial"/>
          <w:color w:val="000000"/>
          <w:sz w:val="21"/>
          <w:szCs w:val="21"/>
        </w:rPr>
        <w:t> Check 👉 </w:t>
      </w:r>
      <w:hyperlink r:id="rId61" w:tooltip="46 API Design Interview Questions" w:history="1">
        <w:r>
          <w:rPr>
            <w:rStyle w:val="Hyperlink"/>
            <w:rFonts w:ascii="Arial" w:hAnsi="Arial" w:cs="Arial"/>
            <w:sz w:val="21"/>
            <w:szCs w:val="21"/>
          </w:rPr>
          <w:t>46 API Design Interview Questions</w:t>
        </w:r>
      </w:hyperlink>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Source:</w:t>
      </w:r>
      <w:r>
        <w:rPr>
          <w:rStyle w:val="text-muted"/>
          <w:rFonts w:ascii="Arial" w:hAnsi="Arial" w:cs="Arial"/>
          <w:color w:val="000000"/>
          <w:sz w:val="21"/>
          <w:szCs w:val="21"/>
        </w:rPr>
        <w:t> </w:t>
      </w:r>
      <w:hyperlink r:id="rId62" w:tgtFrame="_blank" w:tooltip="What is the purpose of HTTP Status Code? Interview Questions Source To Answer" w:history="1">
        <w:r>
          <w:rPr>
            <w:rStyle w:val="Hyperlink"/>
            <w:rFonts w:ascii="Arial" w:hAnsi="Arial" w:cs="Arial"/>
            <w:sz w:val="21"/>
            <w:szCs w:val="21"/>
          </w:rPr>
          <w:t>tutorialspoint.com</w:t>
        </w:r>
      </w:hyperlink>
    </w:p>
    <w:p w:rsidR="00145C5C" w:rsidRDefault="00145C5C" w:rsidP="00145C5C">
      <w:pPr>
        <w:pStyle w:val="Heading2"/>
        <w:spacing w:before="150"/>
        <w:rPr>
          <w:rStyle w:val="font-weight-bold"/>
          <w:b w:val="0"/>
          <w:bCs w:val="0"/>
          <w:sz w:val="36"/>
          <w:szCs w:val="36"/>
        </w:rPr>
      </w:pPr>
      <w:r>
        <w:rPr>
          <w:rStyle w:val="highlight"/>
          <w:rFonts w:ascii="Arial" w:hAnsi="Arial" w:cs="Arial"/>
          <w:b w:val="0"/>
          <w:bCs w:val="0"/>
          <w:i/>
          <w:iCs/>
          <w:color w:val="000000"/>
        </w:rPr>
        <w:lastRenderedPageBreak/>
        <w:t>Q19</w:t>
      </w:r>
      <w:r>
        <w:rPr>
          <w:rFonts w:ascii="Arial" w:hAnsi="Arial" w:cs="Arial"/>
          <w:b w:val="0"/>
          <w:bCs w:val="0"/>
          <w:color w:val="000000"/>
        </w:rPr>
        <w:t>: </w:t>
      </w:r>
    </w:p>
    <w:p w:rsidR="00145C5C" w:rsidRDefault="00145C5C" w:rsidP="00145C5C">
      <w:pPr>
        <w:pStyle w:val="Heading2"/>
        <w:spacing w:before="150"/>
        <w:rPr>
          <w:color w:val="24292E"/>
        </w:rPr>
      </w:pPr>
      <w:r>
        <w:rPr>
          <w:rFonts w:ascii="Arial" w:hAnsi="Arial" w:cs="Arial"/>
          <w:b w:val="0"/>
          <w:bCs w:val="0"/>
          <w:color w:val="24292E"/>
        </w:rPr>
        <w:t>What is the use of Accept and Content-Type Headers in HTTP Request?</w:t>
      </w:r>
    </w:p>
    <w:p w:rsidR="00145C5C" w:rsidRDefault="00145C5C" w:rsidP="00145C5C">
      <w:pPr>
        <w:rPr>
          <w:rFonts w:ascii="Arial" w:hAnsi="Arial" w:cs="Arial"/>
          <w:color w:val="000000"/>
          <w:sz w:val="21"/>
          <w:szCs w:val="21"/>
        </w:rPr>
      </w:pPr>
      <w:r>
        <w:rPr>
          <w:rStyle w:val="clickable"/>
          <w:rFonts w:ascii="Arial" w:hAnsi="Arial" w:cs="Arial"/>
          <w:b/>
          <w:bCs/>
          <w:color w:val="212529"/>
          <w:sz w:val="19"/>
          <w:szCs w:val="19"/>
          <w:bdr w:val="single" w:sz="12" w:space="3" w:color="FFECB3" w:frame="1"/>
          <w:shd w:val="clear" w:color="auto" w:fill="FFECB3"/>
        </w:rPr>
        <w:t>Mid</w:t>
      </w:r>
      <w:r>
        <w:rPr>
          <w:rFonts w:ascii="Arial" w:hAnsi="Arial" w:cs="Arial"/>
          <w:color w:val="000000"/>
          <w:sz w:val="21"/>
          <w:szCs w:val="21"/>
        </w:rPr>
        <w:t> </w:t>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"https://www.fullstack.cafe/interview-questions/api-design" \o "API Design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API Design</w:t>
      </w:r>
      <w:proofErr w:type="gramStart"/>
      <w:r>
        <w:rPr>
          <w:rStyle w:val="small"/>
          <w:rFonts w:ascii="Arial" w:hAnsi="Arial" w:cs="Arial"/>
          <w:color w:val="333333"/>
          <w:sz w:val="17"/>
          <w:szCs w:val="17"/>
        </w:rPr>
        <w:t>  4</w:t>
      </w:r>
      <w:proofErr w:type="gramEnd"/>
      <w:r>
        <w:rPr>
          <w:rStyle w:val="small"/>
          <w:rFonts w:ascii="Arial" w:hAnsi="Arial" w:cs="Arial"/>
          <w:color w:val="333333"/>
          <w:sz w:val="17"/>
          <w:szCs w:val="17"/>
        </w:rPr>
        <w:t>6  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Fonts w:ascii="Arial" w:hAnsi="Arial" w:cs="Arial"/>
          <w:color w:val="000000"/>
          <w:sz w:val="21"/>
          <w:szCs w:val="21"/>
        </w:rPr>
      </w:pPr>
      <w:r>
        <w:rPr>
          <w:rStyle w:val="h5"/>
          <w:rFonts w:ascii="Arial" w:hAnsi="Arial" w:cs="Arial"/>
          <w:color w:val="000000"/>
          <w:sz w:val="21"/>
          <w:szCs w:val="21"/>
        </w:rPr>
        <w:t>Answer</w:t>
      </w:r>
    </w:p>
    <w:p w:rsidR="00145C5C" w:rsidRDefault="00145C5C" w:rsidP="00145C5C">
      <w:pPr>
        <w:pStyle w:val="NormalWeb"/>
        <w:numPr>
          <w:ilvl w:val="0"/>
          <w:numId w:val="72"/>
        </w:numPr>
        <w:spacing w:before="0" w:beforeAutospacing="0" w:after="0" w:afterAutospacing="0"/>
        <w:rPr>
          <w:rFonts w:ascii="Arial" w:hAnsi="Arial" w:cs="Arial"/>
          <w:color w:val="24292E"/>
          <w:sz w:val="21"/>
          <w:szCs w:val="21"/>
        </w:rPr>
      </w:pPr>
      <w:r>
        <w:rPr>
          <w:rStyle w:val="Strong"/>
          <w:rFonts w:ascii="Arial" w:hAnsi="Arial" w:cs="Arial"/>
          <w:color w:val="24292E"/>
          <w:sz w:val="21"/>
          <w:szCs w:val="21"/>
        </w:rPr>
        <w:t>Accept headers</w:t>
      </w:r>
      <w:r>
        <w:rPr>
          <w:rFonts w:ascii="Arial" w:hAnsi="Arial" w:cs="Arial"/>
          <w:color w:val="24292E"/>
          <w:sz w:val="21"/>
          <w:szCs w:val="21"/>
        </w:rPr>
        <w:t> tells web service what kind of response client is accepting, so if a web service is capable of sending response in XML and JSON format and client sends Accept header as </w:t>
      </w:r>
      <w:r>
        <w:rPr>
          <w:rStyle w:val="HTMLCode"/>
          <w:rFonts w:ascii="Consolas" w:hAnsi="Consolas"/>
          <w:color w:val="E83E8C"/>
          <w:sz w:val="18"/>
          <w:szCs w:val="18"/>
        </w:rPr>
        <w:t>application/xml</w:t>
      </w:r>
      <w:r>
        <w:rPr>
          <w:rFonts w:ascii="Arial" w:hAnsi="Arial" w:cs="Arial"/>
          <w:color w:val="24292E"/>
          <w:sz w:val="21"/>
          <w:szCs w:val="21"/>
        </w:rPr>
        <w:t> then XML response will be sent. For Accept header </w:t>
      </w:r>
      <w:r>
        <w:rPr>
          <w:rStyle w:val="HTMLCode"/>
          <w:rFonts w:ascii="Consolas" w:hAnsi="Consolas"/>
          <w:color w:val="E83E8C"/>
          <w:sz w:val="18"/>
          <w:szCs w:val="18"/>
        </w:rPr>
        <w:t>application/</w:t>
      </w:r>
      <w:proofErr w:type="spellStart"/>
      <w:r>
        <w:rPr>
          <w:rStyle w:val="HTMLCode"/>
          <w:rFonts w:ascii="Consolas" w:hAnsi="Consolas"/>
          <w:color w:val="E83E8C"/>
          <w:sz w:val="18"/>
          <w:szCs w:val="18"/>
        </w:rPr>
        <w:t>json</w:t>
      </w:r>
      <w:proofErr w:type="spellEnd"/>
      <w:r>
        <w:rPr>
          <w:rFonts w:ascii="Arial" w:hAnsi="Arial" w:cs="Arial"/>
          <w:color w:val="24292E"/>
          <w:sz w:val="21"/>
          <w:szCs w:val="21"/>
        </w:rPr>
        <w:t>, server will send the JSON response.</w:t>
      </w:r>
    </w:p>
    <w:p w:rsidR="00145C5C" w:rsidRDefault="00145C5C" w:rsidP="00145C5C">
      <w:pPr>
        <w:pStyle w:val="NormalWeb"/>
        <w:numPr>
          <w:ilvl w:val="0"/>
          <w:numId w:val="72"/>
        </w:numPr>
        <w:spacing w:before="0" w:beforeAutospacing="0" w:after="0" w:afterAutospacing="0"/>
        <w:rPr>
          <w:rFonts w:ascii="Arial" w:hAnsi="Arial" w:cs="Arial"/>
          <w:color w:val="24292E"/>
          <w:sz w:val="21"/>
          <w:szCs w:val="21"/>
        </w:rPr>
      </w:pPr>
      <w:r>
        <w:rPr>
          <w:rStyle w:val="Strong"/>
          <w:rFonts w:ascii="Arial" w:hAnsi="Arial" w:cs="Arial"/>
          <w:color w:val="24292E"/>
          <w:sz w:val="21"/>
          <w:szCs w:val="21"/>
        </w:rPr>
        <w:t>Content-Type header</w:t>
      </w:r>
      <w:r>
        <w:rPr>
          <w:rFonts w:ascii="Arial" w:hAnsi="Arial" w:cs="Arial"/>
          <w:color w:val="24292E"/>
          <w:sz w:val="21"/>
          <w:szCs w:val="21"/>
        </w:rPr>
        <w:t> is used to tell server what is the format of data being sent in the request. If Content-Type header is </w:t>
      </w:r>
      <w:r>
        <w:rPr>
          <w:rStyle w:val="HTMLCode"/>
          <w:rFonts w:ascii="Consolas" w:hAnsi="Consolas"/>
          <w:color w:val="E83E8C"/>
          <w:sz w:val="18"/>
          <w:szCs w:val="18"/>
        </w:rPr>
        <w:t>application/xml</w:t>
      </w:r>
      <w:r>
        <w:rPr>
          <w:rFonts w:ascii="Arial" w:hAnsi="Arial" w:cs="Arial"/>
          <w:color w:val="24292E"/>
          <w:sz w:val="21"/>
          <w:szCs w:val="21"/>
        </w:rPr>
        <w:t> then server will try to parse it as XML data. This header is useful in HTTP Post and Put requests.</w:t>
      </w:r>
    </w:p>
    <w:p w:rsidR="00145C5C" w:rsidRDefault="00145C5C" w:rsidP="00145C5C">
      <w:pPr>
        <w:rPr>
          <w:rFonts w:ascii="Arial" w:hAnsi="Arial" w:cs="Arial"/>
          <w:color w:val="000000"/>
          <w:sz w:val="21"/>
          <w:szCs w:val="21"/>
        </w:rPr>
      </w:pPr>
      <w:r>
        <w:rPr>
          <w:rFonts w:ascii="Arial" w:hAnsi="Arial" w:cs="Arial"/>
          <w:color w:val="000000"/>
          <w:sz w:val="21"/>
          <w:szCs w:val="21"/>
        </w:rPr>
        <w:pict>
          <v:rect id="_x0000_i1048" style="width:0;height:0" o:hralign="center" o:hrstd="t" o:hr="t" fillcolor="#a0a0a0" stroked="f"/>
        </w:pict>
      </w:r>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Having Tech or Coding Interview?</w:t>
      </w:r>
      <w:r>
        <w:rPr>
          <w:rStyle w:val="text-muted"/>
          <w:rFonts w:ascii="Arial" w:hAnsi="Arial" w:cs="Arial"/>
          <w:color w:val="000000"/>
          <w:sz w:val="21"/>
          <w:szCs w:val="21"/>
        </w:rPr>
        <w:t> Check 👉 </w:t>
      </w:r>
      <w:hyperlink r:id="rId63" w:tooltip="46 API Design Interview Questions" w:history="1">
        <w:r>
          <w:rPr>
            <w:rStyle w:val="Hyperlink"/>
            <w:rFonts w:ascii="Arial" w:hAnsi="Arial" w:cs="Arial"/>
            <w:sz w:val="21"/>
            <w:szCs w:val="21"/>
          </w:rPr>
          <w:t>46 API Design Interview Questions</w:t>
        </w:r>
      </w:hyperlink>
    </w:p>
    <w:p w:rsidR="00145C5C" w:rsidRDefault="00145C5C" w:rsidP="00145C5C">
      <w:pPr>
        <w:rPr>
          <w:rFonts w:ascii="Arial" w:hAnsi="Arial" w:cs="Arial"/>
          <w:color w:val="000000"/>
          <w:sz w:val="21"/>
          <w:szCs w:val="21"/>
        </w:rPr>
      </w:pPr>
      <w:r>
        <w:rPr>
          <w:rStyle w:val="text-muted"/>
          <w:rFonts w:ascii="Arial" w:hAnsi="Arial" w:cs="Arial"/>
          <w:i/>
          <w:iCs/>
          <w:color w:val="000000"/>
          <w:sz w:val="21"/>
          <w:szCs w:val="21"/>
        </w:rPr>
        <w:t>Source:</w:t>
      </w:r>
      <w:r>
        <w:rPr>
          <w:rStyle w:val="text-muted"/>
          <w:rFonts w:ascii="Arial" w:hAnsi="Arial" w:cs="Arial"/>
          <w:color w:val="000000"/>
          <w:sz w:val="21"/>
          <w:szCs w:val="21"/>
        </w:rPr>
        <w:t> </w:t>
      </w:r>
      <w:hyperlink r:id="rId64" w:tgtFrame="_blank" w:tooltip="What is the use of Accept and Content-Type Headers in HTTP Request? Interview Questions Source To Answer" w:history="1">
        <w:r>
          <w:rPr>
            <w:rStyle w:val="Hyperlink"/>
            <w:rFonts w:ascii="Arial" w:hAnsi="Arial" w:cs="Arial"/>
            <w:sz w:val="21"/>
            <w:szCs w:val="21"/>
          </w:rPr>
          <w:t>journaldev.com</w:t>
        </w:r>
      </w:hyperlink>
    </w:p>
    <w:p w:rsidR="00145C5C" w:rsidRDefault="00145C5C" w:rsidP="00145C5C">
      <w:pPr>
        <w:pStyle w:val="Heading2"/>
        <w:spacing w:before="150"/>
        <w:rPr>
          <w:rStyle w:val="font-weight-bold"/>
          <w:b w:val="0"/>
          <w:bCs w:val="0"/>
          <w:sz w:val="36"/>
          <w:szCs w:val="36"/>
        </w:rPr>
      </w:pPr>
      <w:r>
        <w:rPr>
          <w:rStyle w:val="highlight"/>
          <w:rFonts w:ascii="Arial" w:hAnsi="Arial" w:cs="Arial"/>
          <w:b w:val="0"/>
          <w:bCs w:val="0"/>
          <w:i/>
          <w:iCs/>
          <w:color w:val="000000"/>
        </w:rPr>
        <w:t>Q20</w:t>
      </w:r>
      <w:r>
        <w:rPr>
          <w:rFonts w:ascii="Arial" w:hAnsi="Arial" w:cs="Arial"/>
          <w:b w:val="0"/>
          <w:bCs w:val="0"/>
          <w:color w:val="000000"/>
        </w:rPr>
        <w:t>: </w:t>
      </w:r>
    </w:p>
    <w:p w:rsidR="00145C5C" w:rsidRDefault="00145C5C" w:rsidP="00145C5C">
      <w:pPr>
        <w:pStyle w:val="Heading2"/>
        <w:spacing w:before="150"/>
        <w:rPr>
          <w:color w:val="24292E"/>
        </w:rPr>
      </w:pPr>
      <w:r>
        <w:rPr>
          <w:rFonts w:ascii="Arial" w:hAnsi="Arial" w:cs="Arial"/>
          <w:b w:val="0"/>
          <w:bCs w:val="0"/>
          <w:color w:val="24292E"/>
        </w:rPr>
        <w:t xml:space="preserve">Whether do you find </w:t>
      </w:r>
      <w:proofErr w:type="spellStart"/>
      <w:r>
        <w:rPr>
          <w:rFonts w:ascii="Arial" w:hAnsi="Arial" w:cs="Arial"/>
          <w:b w:val="0"/>
          <w:bCs w:val="0"/>
          <w:color w:val="24292E"/>
        </w:rPr>
        <w:t>GraphQL</w:t>
      </w:r>
      <w:proofErr w:type="spellEnd"/>
      <w:r>
        <w:rPr>
          <w:rFonts w:ascii="Arial" w:hAnsi="Arial" w:cs="Arial"/>
          <w:b w:val="0"/>
          <w:bCs w:val="0"/>
          <w:color w:val="24292E"/>
        </w:rPr>
        <w:t xml:space="preserve"> the right fit for designing </w:t>
      </w:r>
      <w:proofErr w:type="spellStart"/>
      <w:r>
        <w:rPr>
          <w:rStyle w:val="Emphasis"/>
          <w:rFonts w:ascii="Arial" w:hAnsi="Arial" w:cs="Arial"/>
          <w:b w:val="0"/>
          <w:bCs w:val="0"/>
          <w:color w:val="24292E"/>
        </w:rPr>
        <w:t>microservice</w:t>
      </w:r>
      <w:proofErr w:type="spellEnd"/>
      <w:r>
        <w:rPr>
          <w:rFonts w:ascii="Arial" w:hAnsi="Arial" w:cs="Arial"/>
          <w:b w:val="0"/>
          <w:bCs w:val="0"/>
          <w:color w:val="24292E"/>
        </w:rPr>
        <w:t> architecture?</w:t>
      </w:r>
    </w:p>
    <w:p w:rsidR="00145C5C" w:rsidRDefault="00145C5C" w:rsidP="00145C5C">
      <w:pPr>
        <w:rPr>
          <w:rFonts w:ascii="Arial" w:hAnsi="Arial" w:cs="Arial"/>
          <w:color w:val="000000"/>
          <w:sz w:val="21"/>
          <w:szCs w:val="21"/>
        </w:rPr>
      </w:pPr>
      <w:r>
        <w:rPr>
          <w:rStyle w:val="clickable"/>
          <w:rFonts w:ascii="Arial" w:hAnsi="Arial" w:cs="Arial"/>
          <w:b/>
          <w:bCs/>
          <w:color w:val="212529"/>
          <w:sz w:val="19"/>
          <w:szCs w:val="19"/>
          <w:bdr w:val="single" w:sz="12" w:space="3" w:color="FFECB3" w:frame="1"/>
          <w:shd w:val="clear" w:color="auto" w:fill="FFECB3"/>
        </w:rPr>
        <w:t>Mid</w:t>
      </w:r>
      <w:r>
        <w:rPr>
          <w:rFonts w:ascii="Arial" w:hAnsi="Arial" w:cs="Arial"/>
          <w:color w:val="000000"/>
          <w:sz w:val="21"/>
          <w:szCs w:val="21"/>
        </w:rPr>
        <w:t> </w:t>
      </w:r>
    </w:p>
    <w:p w:rsidR="00145C5C" w:rsidRDefault="00145C5C" w:rsidP="00145C5C">
      <w:pPr>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"https://www.fullstack.cafe/interview-questions/microservices" \o "Microservices Interview Questions" </w:instrText>
      </w:r>
      <w:r>
        <w:rPr>
          <w:rFonts w:ascii="Arial" w:hAnsi="Arial" w:cs="Arial"/>
          <w:color w:val="000000"/>
          <w:sz w:val="21"/>
          <w:szCs w:val="21"/>
        </w:rPr>
        <w:fldChar w:fldCharType="separate"/>
      </w:r>
    </w:p>
    <w:p w:rsidR="00145C5C" w:rsidRDefault="00145C5C" w:rsidP="00145C5C">
      <w:pPr>
        <w:shd w:val="clear" w:color="auto" w:fill="E5E5E5"/>
        <w:textAlignment w:val="center"/>
        <w:rPr>
          <w:color w:val="333333"/>
        </w:rPr>
      </w:pPr>
      <w:r>
        <w:rPr>
          <w:rFonts w:ascii="Arial" w:hAnsi="Arial" w:cs="Arial"/>
          <w:b/>
          <w:bCs/>
          <w:color w:val="333333"/>
          <w:sz w:val="21"/>
          <w:szCs w:val="21"/>
        </w:rPr>
        <w:t>  </w:t>
      </w:r>
      <w:proofErr w:type="spellStart"/>
      <w:r>
        <w:rPr>
          <w:rFonts w:ascii="Arial" w:hAnsi="Arial" w:cs="Arial"/>
          <w:b/>
          <w:bCs/>
          <w:color w:val="333333"/>
          <w:sz w:val="21"/>
          <w:szCs w:val="21"/>
        </w:rPr>
        <w:t>Microservices</w:t>
      </w:r>
      <w:proofErr w:type="spellEnd"/>
      <w:proofErr w:type="gramStart"/>
      <w:r>
        <w:rPr>
          <w:rStyle w:val="small"/>
          <w:rFonts w:ascii="Arial" w:hAnsi="Arial" w:cs="Arial"/>
          <w:color w:val="333333"/>
          <w:sz w:val="17"/>
          <w:szCs w:val="17"/>
        </w:rPr>
        <w:t>  3</w:t>
      </w:r>
      <w:proofErr w:type="gramEnd"/>
      <w:r>
        <w:rPr>
          <w:rStyle w:val="small"/>
          <w:rFonts w:ascii="Arial" w:hAnsi="Arial" w:cs="Arial"/>
          <w:color w:val="333333"/>
          <w:sz w:val="17"/>
          <w:szCs w:val="17"/>
        </w:rPr>
        <w:t>4  </w:t>
      </w:r>
    </w:p>
    <w:p w:rsidR="00145C5C" w:rsidRDefault="00145C5C" w:rsidP="00145C5C">
      <w:pPr>
        <w:rPr>
          <w:rFonts w:ascii="Arial" w:hAnsi="Arial" w:cs="Arial"/>
          <w:color w:val="000000"/>
          <w:sz w:val="21"/>
          <w:szCs w:val="21"/>
        </w:rPr>
      </w:pPr>
      <w:r>
        <w:rPr>
          <w:rFonts w:ascii="Arial" w:hAnsi="Arial" w:cs="Arial"/>
          <w:color w:val="000000"/>
          <w:sz w:val="21"/>
          <w:szCs w:val="21"/>
        </w:rPr>
        <w:fldChar w:fldCharType="end"/>
      </w:r>
    </w:p>
    <w:p w:rsidR="00145C5C" w:rsidRDefault="00145C5C" w:rsidP="00145C5C">
      <w:pPr>
        <w:rPr>
          <w:rFonts w:ascii="Arial" w:hAnsi="Arial" w:cs="Arial"/>
          <w:color w:val="000000"/>
          <w:sz w:val="21"/>
          <w:szCs w:val="21"/>
        </w:rPr>
      </w:pPr>
      <w:r>
        <w:rPr>
          <w:rStyle w:val="h5"/>
          <w:rFonts w:ascii="Arial" w:hAnsi="Arial" w:cs="Arial"/>
          <w:color w:val="000000"/>
          <w:sz w:val="21"/>
          <w:szCs w:val="21"/>
        </w:rPr>
        <w:t>Answer</w:t>
      </w:r>
    </w:p>
    <w:p w:rsidR="00145C5C" w:rsidRDefault="00145C5C" w:rsidP="00145C5C">
      <w:pPr>
        <w:pStyle w:val="NormalWeb"/>
        <w:spacing w:before="0" w:beforeAutospacing="0" w:after="240" w:afterAutospacing="0"/>
        <w:rPr>
          <w:rFonts w:ascii="Arial" w:hAnsi="Arial" w:cs="Arial"/>
          <w:color w:val="24292E"/>
          <w:sz w:val="21"/>
          <w:szCs w:val="21"/>
        </w:rPr>
      </w:pPr>
      <w:proofErr w:type="spellStart"/>
      <w:r>
        <w:rPr>
          <w:rStyle w:val="Emphasis"/>
          <w:rFonts w:ascii="Arial" w:hAnsi="Arial" w:cs="Arial"/>
          <w:color w:val="24292E"/>
          <w:sz w:val="21"/>
          <w:szCs w:val="21"/>
        </w:rPr>
        <w:lastRenderedPageBreak/>
        <w:t>GraphQL</w:t>
      </w:r>
      <w:proofErr w:type="spellEnd"/>
      <w:r>
        <w:rPr>
          <w:rStyle w:val="Emphasis"/>
          <w:rFonts w:ascii="Arial" w:hAnsi="Arial" w:cs="Arial"/>
          <w:color w:val="24292E"/>
          <w:sz w:val="21"/>
          <w:szCs w:val="21"/>
        </w:rPr>
        <w:t xml:space="preserve"> and </w:t>
      </w:r>
      <w:proofErr w:type="spellStart"/>
      <w:r>
        <w:rPr>
          <w:rStyle w:val="Emphasis"/>
          <w:rFonts w:ascii="Arial" w:hAnsi="Arial" w:cs="Arial"/>
          <w:color w:val="24292E"/>
          <w:sz w:val="21"/>
          <w:szCs w:val="21"/>
        </w:rPr>
        <w:t>microservices</w:t>
      </w:r>
      <w:proofErr w:type="spellEnd"/>
      <w:r>
        <w:rPr>
          <w:rStyle w:val="Emphasis"/>
          <w:rFonts w:ascii="Arial" w:hAnsi="Arial" w:cs="Arial"/>
          <w:color w:val="24292E"/>
          <w:sz w:val="21"/>
          <w:szCs w:val="21"/>
        </w:rPr>
        <w:t xml:space="preserve"> are a perfect fit</w:t>
      </w:r>
      <w:r>
        <w:rPr>
          <w:rFonts w:ascii="Arial" w:hAnsi="Arial" w:cs="Arial"/>
          <w:color w:val="24292E"/>
          <w:sz w:val="21"/>
          <w:szCs w:val="21"/>
        </w:rPr>
        <w:t xml:space="preserve">, because </w:t>
      </w:r>
      <w:proofErr w:type="spellStart"/>
      <w:r>
        <w:rPr>
          <w:rFonts w:ascii="Arial" w:hAnsi="Arial" w:cs="Arial"/>
          <w:color w:val="24292E"/>
          <w:sz w:val="21"/>
          <w:szCs w:val="21"/>
        </w:rPr>
        <w:t>GraphQL</w:t>
      </w:r>
      <w:proofErr w:type="spellEnd"/>
      <w:r>
        <w:rPr>
          <w:rFonts w:ascii="Arial" w:hAnsi="Arial" w:cs="Arial"/>
          <w:color w:val="24292E"/>
          <w:sz w:val="21"/>
          <w:szCs w:val="21"/>
        </w:rPr>
        <w:t xml:space="preserve"> hides the fact that you have </w:t>
      </w:r>
      <w:proofErr w:type="gramStart"/>
      <w:r>
        <w:rPr>
          <w:rFonts w:ascii="Arial" w:hAnsi="Arial" w:cs="Arial"/>
          <w:color w:val="24292E"/>
          <w:sz w:val="21"/>
          <w:szCs w:val="21"/>
        </w:rPr>
        <w:t xml:space="preserve">a </w:t>
      </w:r>
      <w:proofErr w:type="spellStart"/>
      <w:r>
        <w:rPr>
          <w:rFonts w:ascii="Arial" w:hAnsi="Arial" w:cs="Arial"/>
          <w:color w:val="24292E"/>
          <w:sz w:val="21"/>
          <w:szCs w:val="21"/>
        </w:rPr>
        <w:t>microservice</w:t>
      </w:r>
      <w:proofErr w:type="spellEnd"/>
      <w:proofErr w:type="gramEnd"/>
      <w:r>
        <w:rPr>
          <w:rFonts w:ascii="Arial" w:hAnsi="Arial" w:cs="Arial"/>
          <w:color w:val="24292E"/>
          <w:sz w:val="21"/>
          <w:szCs w:val="21"/>
        </w:rPr>
        <w:t xml:space="preserve"> architecture from the clients. From a backend perspective, you want to split everything into </w:t>
      </w:r>
      <w:proofErr w:type="spellStart"/>
      <w:r>
        <w:rPr>
          <w:rFonts w:ascii="Arial" w:hAnsi="Arial" w:cs="Arial"/>
          <w:color w:val="24292E"/>
          <w:sz w:val="21"/>
          <w:szCs w:val="21"/>
        </w:rPr>
        <w:t>microservices</w:t>
      </w:r>
      <w:proofErr w:type="spellEnd"/>
      <w:r>
        <w:rPr>
          <w:rFonts w:ascii="Arial" w:hAnsi="Arial" w:cs="Arial"/>
          <w:color w:val="24292E"/>
          <w:sz w:val="21"/>
          <w:szCs w:val="21"/>
        </w:rPr>
        <w:t xml:space="preserve">, but from a frontend perspective, you would like all your data to come from a single API. Using </w:t>
      </w:r>
      <w:proofErr w:type="spellStart"/>
      <w:r>
        <w:rPr>
          <w:rFonts w:ascii="Arial" w:hAnsi="Arial" w:cs="Arial"/>
          <w:color w:val="24292E"/>
          <w:sz w:val="21"/>
          <w:szCs w:val="21"/>
        </w:rPr>
        <w:t>GraphQL</w:t>
      </w:r>
      <w:proofErr w:type="spellEnd"/>
      <w:r>
        <w:rPr>
          <w:rFonts w:ascii="Arial" w:hAnsi="Arial" w:cs="Arial"/>
          <w:color w:val="24292E"/>
          <w:sz w:val="21"/>
          <w:szCs w:val="21"/>
        </w:rPr>
        <w:t xml:space="preserve"> is the best way I know of that lets you do both. It lets you split up your backend into </w:t>
      </w:r>
      <w:proofErr w:type="spellStart"/>
      <w:r>
        <w:rPr>
          <w:rFonts w:ascii="Arial" w:hAnsi="Arial" w:cs="Arial"/>
          <w:color w:val="24292E"/>
          <w:sz w:val="21"/>
          <w:szCs w:val="21"/>
        </w:rPr>
        <w:t>microservices</w:t>
      </w:r>
      <w:proofErr w:type="spellEnd"/>
      <w:r>
        <w:rPr>
          <w:rFonts w:ascii="Arial" w:hAnsi="Arial" w:cs="Arial"/>
          <w:color w:val="24292E"/>
          <w:sz w:val="21"/>
          <w:szCs w:val="21"/>
        </w:rPr>
        <w:t xml:space="preserve">, while still providing a single API to all your </w:t>
      </w:r>
      <w:proofErr w:type="gramStart"/>
      <w:r>
        <w:rPr>
          <w:rFonts w:ascii="Arial" w:hAnsi="Arial" w:cs="Arial"/>
          <w:color w:val="24292E"/>
          <w:sz w:val="21"/>
          <w:szCs w:val="21"/>
        </w:rPr>
        <w:t>application,</w:t>
      </w:r>
      <w:proofErr w:type="gramEnd"/>
      <w:r>
        <w:rPr>
          <w:rFonts w:ascii="Arial" w:hAnsi="Arial" w:cs="Arial"/>
          <w:color w:val="24292E"/>
          <w:sz w:val="21"/>
          <w:szCs w:val="21"/>
        </w:rPr>
        <w:t xml:space="preserve"> and allowing joins across data from different services.</w:t>
      </w:r>
    </w:p>
    <w:p w:rsidR="00145C5C" w:rsidRDefault="00145C5C" w:rsidP="00145C5C">
      <w:pPr>
        <w:rPr>
          <w:rFonts w:ascii="Arial" w:hAnsi="Arial" w:cs="Arial"/>
          <w:color w:val="24292E"/>
          <w:sz w:val="21"/>
          <w:szCs w:val="21"/>
        </w:rPr>
      </w:pPr>
      <w:r>
        <w:rPr>
          <w:rFonts w:ascii="Arial" w:hAnsi="Arial" w:cs="Arial"/>
          <w:noProof/>
          <w:color w:val="24292E"/>
          <w:sz w:val="21"/>
          <w:szCs w:val="21"/>
        </w:rPr>
        <w:lastRenderedPageBreak/>
        <w:drawing>
          <wp:inline distT="0" distB="0" distL="0" distR="0">
            <wp:extent cx="19050000" cy="9534525"/>
            <wp:effectExtent l="19050" t="0" r="0" b="0"/>
            <wp:docPr id="49" name="Picture 49" descr="https://ik.imagekit.io/jclivyrqwx/BrnFy_PBntiv2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ik.imagekit.io/jclivyrqwx/BrnFy_PBntiv2nD.png"/>
                    <pic:cNvPicPr>
                      <a:picLocks noChangeAspect="1" noChangeArrowheads="1"/>
                    </pic:cNvPicPr>
                  </pic:nvPicPr>
                  <pic:blipFill>
                    <a:blip r:embed="rId65"/>
                    <a:srcRect/>
                    <a:stretch>
                      <a:fillRect/>
                    </a:stretch>
                  </pic:blipFill>
                  <pic:spPr bwMode="auto">
                    <a:xfrm>
                      <a:off x="0" y="0"/>
                      <a:ext cx="19050000" cy="9534525"/>
                    </a:xfrm>
                    <a:prstGeom prst="rect">
                      <a:avLst/>
                    </a:prstGeom>
                    <a:noFill/>
                    <a:ln w="9525">
                      <a:noFill/>
                      <a:miter lim="800000"/>
                      <a:headEnd/>
                      <a:tailEnd/>
                    </a:ln>
                  </pic:spPr>
                </pic:pic>
              </a:graphicData>
            </a:graphic>
          </wp:inline>
        </w:drawing>
      </w:r>
    </w:p>
    <w:p w:rsidR="00145C5C" w:rsidRDefault="00C81714" w:rsidP="00145C5C">
      <w:pPr>
        <w:pStyle w:val="Heading1"/>
        <w:numPr>
          <w:ilvl w:val="0"/>
          <w:numId w:val="18"/>
        </w:numPr>
      </w:pPr>
      <w:r>
        <w:lastRenderedPageBreak/>
        <w:t>STH: 20Q</w:t>
      </w:r>
    </w:p>
    <w:p w:rsidR="00C81714" w:rsidRDefault="00C81714" w:rsidP="00C81714"/>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FF6600"/>
          <w:sz w:val="23"/>
        </w:rPr>
        <w:t xml:space="preserve">Q #1) </w:t>
      </w:r>
      <w:proofErr w:type="gramStart"/>
      <w:r w:rsidRPr="00C81714">
        <w:rPr>
          <w:rFonts w:ascii="Arial" w:eastAsia="Times New Roman" w:hAnsi="Arial" w:cs="Arial"/>
          <w:b/>
          <w:bCs/>
          <w:color w:val="FF6600"/>
          <w:sz w:val="23"/>
        </w:rPr>
        <w:t>What</w:t>
      </w:r>
      <w:proofErr w:type="gramEnd"/>
      <w:r w:rsidRPr="00C81714">
        <w:rPr>
          <w:rFonts w:ascii="Arial" w:eastAsia="Times New Roman" w:hAnsi="Arial" w:cs="Arial"/>
          <w:b/>
          <w:bCs/>
          <w:color w:val="FF6600"/>
          <w:sz w:val="23"/>
        </w:rPr>
        <w:t xml:space="preserve"> is your understanding of what are </w:t>
      </w:r>
      <w:proofErr w:type="spellStart"/>
      <w:r w:rsidRPr="00C81714">
        <w:rPr>
          <w:rFonts w:ascii="Arial" w:eastAsia="Times New Roman" w:hAnsi="Arial" w:cs="Arial"/>
          <w:b/>
          <w:bCs/>
          <w:color w:val="FF6600"/>
          <w:sz w:val="23"/>
        </w:rPr>
        <w:t>RESTful</w:t>
      </w:r>
      <w:proofErr w:type="spellEnd"/>
      <w:r w:rsidRPr="00C81714">
        <w:rPr>
          <w:rFonts w:ascii="Arial" w:eastAsia="Times New Roman" w:hAnsi="Arial" w:cs="Arial"/>
          <w:b/>
          <w:bCs/>
          <w:color w:val="FF6600"/>
          <w:sz w:val="23"/>
        </w:rPr>
        <w:t xml:space="preserve"> web services?</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Answer: </w:t>
      </w:r>
      <w:r w:rsidRPr="00C81714">
        <w:rPr>
          <w:rFonts w:ascii="Arial" w:eastAsia="Times New Roman" w:hAnsi="Arial" w:cs="Arial"/>
          <w:color w:val="3A3A3A"/>
          <w:sz w:val="23"/>
          <w:szCs w:val="23"/>
        </w:rPr>
        <w:t xml:space="preserve">Just like SOAP (Simple Object Access Protocol), which is used to develop web services by the XML method, </w:t>
      </w:r>
      <w:proofErr w:type="spellStart"/>
      <w:r w:rsidRPr="00C81714">
        <w:rPr>
          <w:rFonts w:ascii="Arial" w:eastAsia="Times New Roman" w:hAnsi="Arial" w:cs="Arial"/>
          <w:color w:val="3A3A3A"/>
          <w:sz w:val="23"/>
          <w:szCs w:val="23"/>
        </w:rPr>
        <w:t>RESTful</w:t>
      </w:r>
      <w:proofErr w:type="spellEnd"/>
      <w:r w:rsidRPr="00C81714">
        <w:rPr>
          <w:rFonts w:ascii="Arial" w:eastAsia="Times New Roman" w:hAnsi="Arial" w:cs="Arial"/>
          <w:color w:val="3A3A3A"/>
          <w:sz w:val="23"/>
          <w:szCs w:val="23"/>
        </w:rPr>
        <w:t xml:space="preserve"> web services use web protocol i.e. HTTP protocol method. They have the feature like scalability, </w:t>
      </w:r>
      <w:proofErr w:type="gramStart"/>
      <w:r w:rsidRPr="00C81714">
        <w:rPr>
          <w:rFonts w:ascii="Arial" w:eastAsia="Times New Roman" w:hAnsi="Arial" w:cs="Arial"/>
          <w:color w:val="3A3A3A"/>
          <w:sz w:val="23"/>
          <w:szCs w:val="23"/>
        </w:rPr>
        <w:t>maintainability,</w:t>
      </w:r>
      <w:proofErr w:type="gramEnd"/>
      <w:r w:rsidRPr="00C81714">
        <w:rPr>
          <w:rFonts w:ascii="Arial" w:eastAsia="Times New Roman" w:hAnsi="Arial" w:cs="Arial"/>
          <w:color w:val="3A3A3A"/>
          <w:sz w:val="23"/>
          <w:szCs w:val="23"/>
        </w:rPr>
        <w:t xml:space="preserve"> help multiple application communication built on various programming languages, etc.</w:t>
      </w:r>
    </w:p>
    <w:p w:rsidR="00C81714" w:rsidRPr="00C81714" w:rsidRDefault="00C81714" w:rsidP="00C81714">
      <w:pPr>
        <w:shd w:val="clear" w:color="auto" w:fill="FFFFFF"/>
        <w:spacing w:after="336" w:line="240" w:lineRule="auto"/>
        <w:rPr>
          <w:rFonts w:ascii="Arial" w:eastAsia="Times New Roman" w:hAnsi="Arial" w:cs="Arial"/>
          <w:color w:val="3A3A3A"/>
          <w:sz w:val="23"/>
          <w:szCs w:val="23"/>
        </w:rPr>
      </w:pPr>
      <w:proofErr w:type="spellStart"/>
      <w:r w:rsidRPr="00C81714">
        <w:rPr>
          <w:rFonts w:ascii="Arial" w:eastAsia="Times New Roman" w:hAnsi="Arial" w:cs="Arial"/>
          <w:color w:val="3A3A3A"/>
          <w:sz w:val="23"/>
          <w:szCs w:val="23"/>
        </w:rPr>
        <w:t>RESTful</w:t>
      </w:r>
      <w:proofErr w:type="spellEnd"/>
      <w:r w:rsidRPr="00C81714">
        <w:rPr>
          <w:rFonts w:ascii="Arial" w:eastAsia="Times New Roman" w:hAnsi="Arial" w:cs="Arial"/>
          <w:color w:val="3A3A3A"/>
          <w:sz w:val="23"/>
          <w:szCs w:val="23"/>
        </w:rPr>
        <w:t xml:space="preserve"> web service implementation defines the method of accessing various resources that are required by the client and he has sent the request to the server through the web browser.</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The important aspects of this implementation include:</w:t>
      </w:r>
    </w:p>
    <w:p w:rsidR="00C81714" w:rsidRPr="00C81714" w:rsidRDefault="00C81714" w:rsidP="00C81714">
      <w:pPr>
        <w:numPr>
          <w:ilvl w:val="0"/>
          <w:numId w:val="73"/>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Resources</w:t>
      </w:r>
    </w:p>
    <w:p w:rsidR="00C81714" w:rsidRPr="00C81714" w:rsidRDefault="00C81714" w:rsidP="00C81714">
      <w:pPr>
        <w:numPr>
          <w:ilvl w:val="0"/>
          <w:numId w:val="73"/>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Request Headers</w:t>
      </w:r>
    </w:p>
    <w:p w:rsidR="00C81714" w:rsidRPr="00C81714" w:rsidRDefault="00C81714" w:rsidP="00C81714">
      <w:pPr>
        <w:numPr>
          <w:ilvl w:val="0"/>
          <w:numId w:val="73"/>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Request Body</w:t>
      </w:r>
    </w:p>
    <w:p w:rsidR="00C81714" w:rsidRPr="00C81714" w:rsidRDefault="00C81714" w:rsidP="00C81714">
      <w:pPr>
        <w:numPr>
          <w:ilvl w:val="0"/>
          <w:numId w:val="73"/>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Response Body</w:t>
      </w:r>
    </w:p>
    <w:p w:rsidR="00C81714" w:rsidRPr="00C81714" w:rsidRDefault="00C81714" w:rsidP="00C81714">
      <w:pPr>
        <w:numPr>
          <w:ilvl w:val="0"/>
          <w:numId w:val="73"/>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Status codes</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FF6600"/>
          <w:sz w:val="23"/>
        </w:rPr>
        <w:t xml:space="preserve">Q #2) Name the protocol which is used by </w:t>
      </w:r>
      <w:proofErr w:type="spellStart"/>
      <w:r w:rsidRPr="00C81714">
        <w:rPr>
          <w:rFonts w:ascii="Arial" w:eastAsia="Times New Roman" w:hAnsi="Arial" w:cs="Arial"/>
          <w:b/>
          <w:bCs/>
          <w:color w:val="FF6600"/>
          <w:sz w:val="23"/>
        </w:rPr>
        <w:t>RESTful</w:t>
      </w:r>
      <w:proofErr w:type="spellEnd"/>
      <w:r w:rsidRPr="00C81714">
        <w:rPr>
          <w:rFonts w:ascii="Arial" w:eastAsia="Times New Roman" w:hAnsi="Arial" w:cs="Arial"/>
          <w:b/>
          <w:bCs/>
          <w:color w:val="FF6600"/>
          <w:sz w:val="23"/>
        </w:rPr>
        <w:t xml:space="preserve"> web services.</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Answer: </w:t>
      </w:r>
      <w:proofErr w:type="spellStart"/>
      <w:r w:rsidRPr="00C81714">
        <w:rPr>
          <w:rFonts w:ascii="Arial" w:eastAsia="Times New Roman" w:hAnsi="Arial" w:cs="Arial"/>
          <w:color w:val="3A3A3A"/>
          <w:sz w:val="23"/>
          <w:szCs w:val="23"/>
        </w:rPr>
        <w:t>RESTful</w:t>
      </w:r>
      <w:proofErr w:type="spellEnd"/>
      <w:r w:rsidRPr="00C81714">
        <w:rPr>
          <w:rFonts w:ascii="Arial" w:eastAsia="Times New Roman" w:hAnsi="Arial" w:cs="Arial"/>
          <w:color w:val="3A3A3A"/>
          <w:sz w:val="23"/>
          <w:szCs w:val="23"/>
        </w:rPr>
        <w:t xml:space="preserve"> web services use a famous web protocol i.e. HTTP protocol. This serves as a medium of data communication between client and server. HTTP standard methods are used to access resources in </w:t>
      </w:r>
      <w:proofErr w:type="spellStart"/>
      <w:r w:rsidRPr="00C81714">
        <w:rPr>
          <w:rFonts w:ascii="Arial" w:eastAsia="Times New Roman" w:hAnsi="Arial" w:cs="Arial"/>
          <w:color w:val="3A3A3A"/>
          <w:sz w:val="23"/>
          <w:szCs w:val="23"/>
        </w:rPr>
        <w:t>RESTful</w:t>
      </w:r>
      <w:proofErr w:type="spellEnd"/>
      <w:r w:rsidRPr="00C81714">
        <w:rPr>
          <w:rFonts w:ascii="Arial" w:eastAsia="Times New Roman" w:hAnsi="Arial" w:cs="Arial"/>
          <w:color w:val="3A3A3A"/>
          <w:sz w:val="23"/>
          <w:szCs w:val="23"/>
        </w:rPr>
        <w:t xml:space="preserve"> web service architecture.</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FF6600"/>
          <w:sz w:val="23"/>
        </w:rPr>
        <w:t xml:space="preserve">Q #3) Explain the term ‘Addressing’ with respect to </w:t>
      </w:r>
      <w:proofErr w:type="spellStart"/>
      <w:r w:rsidRPr="00C81714">
        <w:rPr>
          <w:rFonts w:ascii="Arial" w:eastAsia="Times New Roman" w:hAnsi="Arial" w:cs="Arial"/>
          <w:b/>
          <w:bCs/>
          <w:color w:val="FF6600"/>
          <w:sz w:val="23"/>
        </w:rPr>
        <w:t>RESTful</w:t>
      </w:r>
      <w:proofErr w:type="spellEnd"/>
      <w:r w:rsidRPr="00C81714">
        <w:rPr>
          <w:rFonts w:ascii="Arial" w:eastAsia="Times New Roman" w:hAnsi="Arial" w:cs="Arial"/>
          <w:b/>
          <w:bCs/>
          <w:color w:val="FF6600"/>
          <w:sz w:val="23"/>
        </w:rPr>
        <w:t xml:space="preserve"> WEB service.</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Answer: </w:t>
      </w:r>
      <w:r w:rsidRPr="00C81714">
        <w:rPr>
          <w:rFonts w:ascii="Arial" w:eastAsia="Times New Roman" w:hAnsi="Arial" w:cs="Arial"/>
          <w:color w:val="3A3A3A"/>
          <w:sz w:val="23"/>
          <w:szCs w:val="23"/>
        </w:rPr>
        <w:t>Just like we require an address with postal code to reach any person, in the same way, ‘Addressing’ locates resources that are present on the server for the purpose of hosting web services. This is usually done with URI i.e. Unified Resource Identifier.</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FF6600"/>
          <w:sz w:val="23"/>
        </w:rPr>
        <w:t xml:space="preserve">Q #4) Enlist features of </w:t>
      </w:r>
      <w:proofErr w:type="spellStart"/>
      <w:r w:rsidRPr="00C81714">
        <w:rPr>
          <w:rFonts w:ascii="Arial" w:eastAsia="Times New Roman" w:hAnsi="Arial" w:cs="Arial"/>
          <w:b/>
          <w:bCs/>
          <w:color w:val="FF6600"/>
          <w:sz w:val="23"/>
        </w:rPr>
        <w:t>RESTful</w:t>
      </w:r>
      <w:proofErr w:type="spellEnd"/>
      <w:r w:rsidRPr="00C81714">
        <w:rPr>
          <w:rFonts w:ascii="Arial" w:eastAsia="Times New Roman" w:hAnsi="Arial" w:cs="Arial"/>
          <w:b/>
          <w:bCs/>
          <w:color w:val="FF6600"/>
          <w:sz w:val="23"/>
        </w:rPr>
        <w:t xml:space="preserve"> web services.</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Answer: </w:t>
      </w:r>
      <w:r w:rsidRPr="00C81714">
        <w:rPr>
          <w:rFonts w:ascii="Arial" w:eastAsia="Times New Roman" w:hAnsi="Arial" w:cs="Arial"/>
          <w:color w:val="3A3A3A"/>
          <w:sz w:val="23"/>
          <w:szCs w:val="23"/>
        </w:rPr>
        <w:t xml:space="preserve">Every </w:t>
      </w:r>
      <w:proofErr w:type="spellStart"/>
      <w:r w:rsidRPr="00C81714">
        <w:rPr>
          <w:rFonts w:ascii="Arial" w:eastAsia="Times New Roman" w:hAnsi="Arial" w:cs="Arial"/>
          <w:color w:val="3A3A3A"/>
          <w:sz w:val="23"/>
          <w:szCs w:val="23"/>
        </w:rPr>
        <w:t>RESTful</w:t>
      </w:r>
      <w:proofErr w:type="spellEnd"/>
      <w:r w:rsidRPr="00C81714">
        <w:rPr>
          <w:rFonts w:ascii="Arial" w:eastAsia="Times New Roman" w:hAnsi="Arial" w:cs="Arial"/>
          <w:color w:val="3A3A3A"/>
          <w:sz w:val="23"/>
          <w:szCs w:val="23"/>
        </w:rPr>
        <w:t xml:space="preserve"> web services should have the following features and characteristics that are enlisted below:</w:t>
      </w:r>
    </w:p>
    <w:p w:rsidR="00C81714" w:rsidRPr="00C81714" w:rsidRDefault="00C81714" w:rsidP="00C81714">
      <w:pPr>
        <w:numPr>
          <w:ilvl w:val="0"/>
          <w:numId w:val="74"/>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Based on the Client-Server representation.</w:t>
      </w:r>
    </w:p>
    <w:p w:rsidR="00C81714" w:rsidRPr="00C81714" w:rsidRDefault="00C81714" w:rsidP="00C81714">
      <w:pPr>
        <w:numPr>
          <w:ilvl w:val="0"/>
          <w:numId w:val="74"/>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Use of HTTP protocol for performing functions like fetching data from the web service, retrieving resources, execution of any query, etc.</w:t>
      </w:r>
    </w:p>
    <w:p w:rsidR="00C81714" w:rsidRPr="00C81714" w:rsidRDefault="00C81714" w:rsidP="00C81714">
      <w:pPr>
        <w:numPr>
          <w:ilvl w:val="0"/>
          <w:numId w:val="74"/>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The communication between the server and client is performed through the medium known as ‘messaging’.</w:t>
      </w:r>
    </w:p>
    <w:p w:rsidR="00C81714" w:rsidRPr="00C81714" w:rsidRDefault="00C81714" w:rsidP="00C81714">
      <w:pPr>
        <w:numPr>
          <w:ilvl w:val="0"/>
          <w:numId w:val="74"/>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Addressing of resources available on the server through URIs.</w:t>
      </w:r>
    </w:p>
    <w:p w:rsidR="00C81714" w:rsidRPr="00C81714" w:rsidRDefault="00C81714" w:rsidP="00C81714">
      <w:pPr>
        <w:numPr>
          <w:ilvl w:val="0"/>
          <w:numId w:val="74"/>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 xml:space="preserve">Based on the concept of statelessness where every client request and the response </w:t>
      </w:r>
      <w:proofErr w:type="gramStart"/>
      <w:r w:rsidRPr="00C81714">
        <w:rPr>
          <w:rFonts w:ascii="Arial" w:eastAsia="Times New Roman" w:hAnsi="Arial" w:cs="Arial"/>
          <w:color w:val="3A3A3A"/>
          <w:sz w:val="23"/>
          <w:szCs w:val="23"/>
        </w:rPr>
        <w:t>is</w:t>
      </w:r>
      <w:proofErr w:type="gramEnd"/>
      <w:r w:rsidRPr="00C81714">
        <w:rPr>
          <w:rFonts w:ascii="Arial" w:eastAsia="Times New Roman" w:hAnsi="Arial" w:cs="Arial"/>
          <w:color w:val="3A3A3A"/>
          <w:sz w:val="23"/>
          <w:szCs w:val="23"/>
        </w:rPr>
        <w:t xml:space="preserve"> independent of the other with complete assurance of providing required information.</w:t>
      </w:r>
    </w:p>
    <w:p w:rsidR="00C81714" w:rsidRPr="00C81714" w:rsidRDefault="00C81714" w:rsidP="00C81714">
      <w:pPr>
        <w:numPr>
          <w:ilvl w:val="0"/>
          <w:numId w:val="74"/>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Uses the concept of caching.</w:t>
      </w:r>
    </w:p>
    <w:p w:rsidR="00C81714" w:rsidRPr="00C81714" w:rsidRDefault="00C81714" w:rsidP="00C81714">
      <w:pPr>
        <w:numPr>
          <w:ilvl w:val="0"/>
          <w:numId w:val="74"/>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lastRenderedPageBreak/>
        <w:t>Works on the Uniform interface.</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FF6600"/>
          <w:sz w:val="23"/>
        </w:rPr>
        <w:t>Q #5) Explain messaging technique.</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Answer: </w:t>
      </w:r>
      <w:r w:rsidRPr="00C81714">
        <w:rPr>
          <w:rFonts w:ascii="Arial" w:eastAsia="Times New Roman" w:hAnsi="Arial" w:cs="Arial"/>
          <w:color w:val="3A3A3A"/>
          <w:sz w:val="23"/>
          <w:szCs w:val="23"/>
        </w:rPr>
        <w:t>Messages are the mode of exchanging data for any type of communication to take place. In the same way, HTTP protocol plays the role of message communication between the client and server through HTTP Request and Response methods. HTTP request is sent by the client who contains information about the data and in turn, receives HTTP Response from the server.</w:t>
      </w:r>
    </w:p>
    <w:p w:rsidR="00C81714" w:rsidRPr="00C81714" w:rsidRDefault="00C81714" w:rsidP="00C81714">
      <w:pPr>
        <w:shd w:val="clear" w:color="auto" w:fill="FFFFFF"/>
        <w:spacing w:after="336"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Messages are the collection of information about the data i.e. Metadata.</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FF6600"/>
          <w:sz w:val="23"/>
        </w:rPr>
        <w:t xml:space="preserve">Q #6) </w:t>
      </w:r>
      <w:proofErr w:type="gramStart"/>
      <w:r w:rsidRPr="00C81714">
        <w:rPr>
          <w:rFonts w:ascii="Arial" w:eastAsia="Times New Roman" w:hAnsi="Arial" w:cs="Arial"/>
          <w:b/>
          <w:bCs/>
          <w:color w:val="FF6600"/>
          <w:sz w:val="23"/>
        </w:rPr>
        <w:t>What</w:t>
      </w:r>
      <w:proofErr w:type="gramEnd"/>
      <w:r w:rsidRPr="00C81714">
        <w:rPr>
          <w:rFonts w:ascii="Arial" w:eastAsia="Times New Roman" w:hAnsi="Arial" w:cs="Arial"/>
          <w:b/>
          <w:bCs/>
          <w:color w:val="FF6600"/>
          <w:sz w:val="23"/>
        </w:rPr>
        <w:t xml:space="preserve"> are the core components of the HTTP request and HTTP response?</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Answer: </w:t>
      </w:r>
      <w:r w:rsidRPr="00C81714">
        <w:rPr>
          <w:rFonts w:ascii="Arial" w:eastAsia="Times New Roman" w:hAnsi="Arial" w:cs="Arial"/>
          <w:color w:val="3A3A3A"/>
          <w:sz w:val="23"/>
          <w:szCs w:val="23"/>
        </w:rPr>
        <w:t>The core components under HTTP Request are:</w:t>
      </w:r>
    </w:p>
    <w:p w:rsidR="00C81714" w:rsidRPr="00C81714" w:rsidRDefault="00C81714" w:rsidP="00C81714">
      <w:pPr>
        <w:numPr>
          <w:ilvl w:val="0"/>
          <w:numId w:val="75"/>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Verb:</w:t>
      </w:r>
      <w:r w:rsidRPr="00C81714">
        <w:rPr>
          <w:rFonts w:ascii="Arial" w:eastAsia="Times New Roman" w:hAnsi="Arial" w:cs="Arial"/>
          <w:color w:val="3A3A3A"/>
          <w:sz w:val="23"/>
          <w:szCs w:val="23"/>
        </w:rPr>
        <w:t> Includes methods like GET, PUT, POST, etc.</w:t>
      </w:r>
    </w:p>
    <w:p w:rsidR="00C81714" w:rsidRPr="00C81714" w:rsidRDefault="00C81714" w:rsidP="00C81714">
      <w:pPr>
        <w:numPr>
          <w:ilvl w:val="0"/>
          <w:numId w:val="75"/>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Uniform Resource Identifier for identifying the resources available on the server.</w:t>
      </w:r>
    </w:p>
    <w:p w:rsidR="00C81714" w:rsidRPr="00C81714" w:rsidRDefault="00C81714" w:rsidP="00C81714">
      <w:pPr>
        <w:numPr>
          <w:ilvl w:val="0"/>
          <w:numId w:val="75"/>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HTTP Version for specifying the HTTP version.</w:t>
      </w:r>
    </w:p>
    <w:p w:rsidR="00C81714" w:rsidRPr="00C81714" w:rsidRDefault="00C81714" w:rsidP="00C81714">
      <w:pPr>
        <w:numPr>
          <w:ilvl w:val="0"/>
          <w:numId w:val="75"/>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HTTP Request header for containing the information about the data.</w:t>
      </w:r>
    </w:p>
    <w:p w:rsidR="00C81714" w:rsidRPr="00C81714" w:rsidRDefault="00C81714" w:rsidP="00C81714">
      <w:pPr>
        <w:numPr>
          <w:ilvl w:val="0"/>
          <w:numId w:val="75"/>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HTTP Request body that contains the representation of the resources in use.</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The core components under HTTP Response are:</w:t>
      </w:r>
    </w:p>
    <w:p w:rsidR="00C81714" w:rsidRPr="00C81714" w:rsidRDefault="00C81714" w:rsidP="00C81714">
      <w:pPr>
        <w:numPr>
          <w:ilvl w:val="0"/>
          <w:numId w:val="76"/>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Request Code:</w:t>
      </w:r>
      <w:r w:rsidRPr="00C81714">
        <w:rPr>
          <w:rFonts w:ascii="Arial" w:eastAsia="Times New Roman" w:hAnsi="Arial" w:cs="Arial"/>
          <w:color w:val="3A3A3A"/>
          <w:sz w:val="23"/>
          <w:szCs w:val="23"/>
        </w:rPr>
        <w:t> This contains various codes that determine the status of the server response.</w:t>
      </w:r>
    </w:p>
    <w:p w:rsidR="00C81714" w:rsidRPr="00C81714" w:rsidRDefault="00C81714" w:rsidP="00C81714">
      <w:pPr>
        <w:numPr>
          <w:ilvl w:val="0"/>
          <w:numId w:val="76"/>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HTTP Version for specifying the HTTP version.</w:t>
      </w:r>
    </w:p>
    <w:p w:rsidR="00C81714" w:rsidRPr="00C81714" w:rsidRDefault="00C81714" w:rsidP="00C81714">
      <w:pPr>
        <w:numPr>
          <w:ilvl w:val="0"/>
          <w:numId w:val="76"/>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HTTP Response header for containing the information about the data.</w:t>
      </w:r>
    </w:p>
    <w:p w:rsidR="00C81714" w:rsidRPr="00C81714" w:rsidRDefault="00C81714" w:rsidP="00C81714">
      <w:pPr>
        <w:numPr>
          <w:ilvl w:val="0"/>
          <w:numId w:val="76"/>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HTTP Response body that contains the representation of the resources in use.</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FF6600"/>
          <w:sz w:val="23"/>
        </w:rPr>
        <w:t xml:space="preserve">Q #7) Explain the term ‘Statelessness’ with respect to </w:t>
      </w:r>
      <w:proofErr w:type="spellStart"/>
      <w:r w:rsidRPr="00C81714">
        <w:rPr>
          <w:rFonts w:ascii="Arial" w:eastAsia="Times New Roman" w:hAnsi="Arial" w:cs="Arial"/>
          <w:b/>
          <w:bCs/>
          <w:color w:val="FF6600"/>
          <w:sz w:val="23"/>
        </w:rPr>
        <w:t>RESTful</w:t>
      </w:r>
      <w:proofErr w:type="spellEnd"/>
      <w:r w:rsidRPr="00C81714">
        <w:rPr>
          <w:rFonts w:ascii="Arial" w:eastAsia="Times New Roman" w:hAnsi="Arial" w:cs="Arial"/>
          <w:b/>
          <w:bCs/>
          <w:color w:val="FF6600"/>
          <w:sz w:val="23"/>
        </w:rPr>
        <w:t xml:space="preserve"> WEB service.</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Answer: </w:t>
      </w:r>
      <w:r w:rsidRPr="00C81714">
        <w:rPr>
          <w:rFonts w:ascii="Arial" w:eastAsia="Times New Roman" w:hAnsi="Arial" w:cs="Arial"/>
          <w:color w:val="3A3A3A"/>
          <w:sz w:val="23"/>
          <w:szCs w:val="23"/>
        </w:rPr>
        <w:t>In REST, ST itself defines State Transfer and Statelessness means complete isolation. This means, the state of the client’s application is never stored on the server and is passed on.</w:t>
      </w:r>
    </w:p>
    <w:p w:rsidR="00C81714" w:rsidRPr="00C81714" w:rsidRDefault="00C81714" w:rsidP="00C81714">
      <w:pPr>
        <w:shd w:val="clear" w:color="auto" w:fill="FFFFFF"/>
        <w:spacing w:after="336"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 xml:space="preserve">In this process, the clients send all the information that is required for the server to fulfill the HTTP request that has been sent. Thus every client requests and the response </w:t>
      </w:r>
      <w:proofErr w:type="gramStart"/>
      <w:r w:rsidRPr="00C81714">
        <w:rPr>
          <w:rFonts w:ascii="Arial" w:eastAsia="Times New Roman" w:hAnsi="Arial" w:cs="Arial"/>
          <w:color w:val="3A3A3A"/>
          <w:sz w:val="23"/>
          <w:szCs w:val="23"/>
        </w:rPr>
        <w:t>is</w:t>
      </w:r>
      <w:proofErr w:type="gramEnd"/>
      <w:r w:rsidRPr="00C81714">
        <w:rPr>
          <w:rFonts w:ascii="Arial" w:eastAsia="Times New Roman" w:hAnsi="Arial" w:cs="Arial"/>
          <w:color w:val="3A3A3A"/>
          <w:sz w:val="23"/>
          <w:szCs w:val="23"/>
        </w:rPr>
        <w:t xml:space="preserve"> independent of the other with complete assurance of providing the required information.</w:t>
      </w:r>
    </w:p>
    <w:p w:rsidR="00C81714" w:rsidRPr="00C81714" w:rsidRDefault="00C81714" w:rsidP="00C81714">
      <w:pPr>
        <w:shd w:val="clear" w:color="auto" w:fill="FFFFFF"/>
        <w:spacing w:after="336"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Every client passes a ‘session identifier’ which also acts as an identifier for each session.</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proofErr w:type="gramStart"/>
      <w:r w:rsidRPr="00C81714">
        <w:rPr>
          <w:rFonts w:ascii="Arial" w:eastAsia="Times New Roman" w:hAnsi="Arial" w:cs="Arial"/>
          <w:b/>
          <w:bCs/>
          <w:color w:val="FF6600"/>
          <w:sz w:val="23"/>
        </w:rPr>
        <w:t>Q #8) Enlist advantages and disadvantages of ‘Statelessness’.</w:t>
      </w:r>
      <w:proofErr w:type="gramEnd"/>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Answer: </w:t>
      </w:r>
      <w:r w:rsidRPr="00C81714">
        <w:rPr>
          <w:rFonts w:ascii="Arial" w:eastAsia="Times New Roman" w:hAnsi="Arial" w:cs="Arial"/>
          <w:color w:val="3A3A3A"/>
          <w:sz w:val="23"/>
          <w:szCs w:val="23"/>
        </w:rPr>
        <w:t>In the above question, we have understood the meaning of statelessness with respect to client-server communication. Now, let us see some of its advantages and disadvantages.</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Advantages:</w:t>
      </w:r>
    </w:p>
    <w:p w:rsidR="00C81714" w:rsidRPr="00C81714" w:rsidRDefault="00C81714" w:rsidP="00C81714">
      <w:pPr>
        <w:numPr>
          <w:ilvl w:val="0"/>
          <w:numId w:val="77"/>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lastRenderedPageBreak/>
        <w:t>Every method required for communication is identified as an independent method i.e. there are no dependencies to other methods.</w:t>
      </w:r>
    </w:p>
    <w:p w:rsidR="00C81714" w:rsidRPr="00C81714" w:rsidRDefault="00C81714" w:rsidP="00C81714">
      <w:pPr>
        <w:numPr>
          <w:ilvl w:val="0"/>
          <w:numId w:val="77"/>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Any previous communication with the client and server is not maintained and thus the whole process is very much simplified.</w:t>
      </w:r>
    </w:p>
    <w:p w:rsidR="00C81714" w:rsidRPr="00C81714" w:rsidRDefault="00C81714" w:rsidP="00C81714">
      <w:pPr>
        <w:numPr>
          <w:ilvl w:val="0"/>
          <w:numId w:val="77"/>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If any information or metadata used earlier in required in another method, then the client sends again that information with the HTTP request.</w:t>
      </w:r>
    </w:p>
    <w:p w:rsidR="00C81714" w:rsidRPr="00C81714" w:rsidRDefault="00C81714" w:rsidP="00C81714">
      <w:pPr>
        <w:numPr>
          <w:ilvl w:val="0"/>
          <w:numId w:val="77"/>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The HTTP protocol and REST web service, both shares the feature of statelessness.</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Disadvantages:</w:t>
      </w:r>
    </w:p>
    <w:p w:rsidR="00C81714" w:rsidRPr="00C81714" w:rsidRDefault="00C81714" w:rsidP="00C81714">
      <w:pPr>
        <w:numPr>
          <w:ilvl w:val="0"/>
          <w:numId w:val="78"/>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In every HTTP request from the client, the availability of some information regarding the client state is required by the web service.</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FF6600"/>
          <w:sz w:val="23"/>
        </w:rPr>
        <w:t xml:space="preserve">Q #9) Enlist some important constraints for </w:t>
      </w:r>
      <w:proofErr w:type="spellStart"/>
      <w:r w:rsidRPr="00C81714">
        <w:rPr>
          <w:rFonts w:ascii="Arial" w:eastAsia="Times New Roman" w:hAnsi="Arial" w:cs="Arial"/>
          <w:b/>
          <w:bCs/>
          <w:color w:val="FF6600"/>
          <w:sz w:val="23"/>
        </w:rPr>
        <w:t>RESTful</w:t>
      </w:r>
      <w:proofErr w:type="spellEnd"/>
      <w:r w:rsidRPr="00C81714">
        <w:rPr>
          <w:rFonts w:ascii="Arial" w:eastAsia="Times New Roman" w:hAnsi="Arial" w:cs="Arial"/>
          <w:b/>
          <w:bCs/>
          <w:color w:val="FF6600"/>
          <w:sz w:val="23"/>
        </w:rPr>
        <w:t xml:space="preserve"> web services.</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Answer: </w:t>
      </w:r>
      <w:r w:rsidRPr="00C81714">
        <w:rPr>
          <w:rFonts w:ascii="Arial" w:eastAsia="Times New Roman" w:hAnsi="Arial" w:cs="Arial"/>
          <w:color w:val="3A3A3A"/>
          <w:sz w:val="23"/>
          <w:szCs w:val="23"/>
        </w:rPr>
        <w:t>Every constraint has positive as well as negative impacts and to produce an overall architecture, there should be a balance between both of them.</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 xml:space="preserve">Below mentioned are some important constraints for </w:t>
      </w:r>
      <w:proofErr w:type="spellStart"/>
      <w:r w:rsidRPr="00C81714">
        <w:rPr>
          <w:rFonts w:ascii="Arial" w:eastAsia="Times New Roman" w:hAnsi="Arial" w:cs="Arial"/>
          <w:b/>
          <w:bCs/>
          <w:color w:val="3A3A3A"/>
          <w:sz w:val="23"/>
        </w:rPr>
        <w:t>RESTful</w:t>
      </w:r>
      <w:proofErr w:type="spellEnd"/>
      <w:r w:rsidRPr="00C81714">
        <w:rPr>
          <w:rFonts w:ascii="Arial" w:eastAsia="Times New Roman" w:hAnsi="Arial" w:cs="Arial"/>
          <w:b/>
          <w:bCs/>
          <w:color w:val="3A3A3A"/>
          <w:sz w:val="23"/>
        </w:rPr>
        <w:t xml:space="preserve"> web service:</w:t>
      </w:r>
    </w:p>
    <w:p w:rsidR="00C81714" w:rsidRPr="00C81714" w:rsidRDefault="00C81714" w:rsidP="00C81714">
      <w:pPr>
        <w:numPr>
          <w:ilvl w:val="0"/>
          <w:numId w:val="79"/>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There should be separate concerns for each server and client which will help to maintain the modularity within the application. This will also reduce the complexity and increase the scalability.</w:t>
      </w:r>
    </w:p>
    <w:p w:rsidR="00C81714" w:rsidRPr="00C81714" w:rsidRDefault="00C81714" w:rsidP="00C81714">
      <w:pPr>
        <w:numPr>
          <w:ilvl w:val="0"/>
          <w:numId w:val="79"/>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The client-server communication should be stateless, which means no previous information is used and the complete execution is done in isolation. In cases of failure, it also helps the client to recover.</w:t>
      </w:r>
    </w:p>
    <w:p w:rsidR="00C81714" w:rsidRPr="00C81714" w:rsidRDefault="00C81714" w:rsidP="00C81714">
      <w:pPr>
        <w:numPr>
          <w:ilvl w:val="0"/>
          <w:numId w:val="79"/>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In client-server communication, the HTTP response should be cacheable so that when required cached copy can be used which in turn enhances the scalability and performance of the server.</w:t>
      </w:r>
    </w:p>
    <w:p w:rsidR="00C81714" w:rsidRPr="00C81714" w:rsidRDefault="00C81714" w:rsidP="00C81714">
      <w:pPr>
        <w:numPr>
          <w:ilvl w:val="0"/>
          <w:numId w:val="79"/>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The fourth constraint is the uniform interface which allows client-server interaction to be easily understood. This constraint is further divided into four sub-constraints as:</w:t>
      </w:r>
    </w:p>
    <w:p w:rsidR="00C81714" w:rsidRPr="00C81714" w:rsidRDefault="00C81714" w:rsidP="00C81714">
      <w:pPr>
        <w:numPr>
          <w:ilvl w:val="1"/>
          <w:numId w:val="79"/>
        </w:numPr>
        <w:shd w:val="clear" w:color="auto" w:fill="FFFFFF"/>
        <w:spacing w:after="0" w:line="240" w:lineRule="auto"/>
        <w:ind w:left="1080"/>
        <w:rPr>
          <w:rFonts w:ascii="Arial" w:eastAsia="Times New Roman" w:hAnsi="Arial" w:cs="Arial"/>
          <w:color w:val="3A3A3A"/>
          <w:sz w:val="23"/>
          <w:szCs w:val="23"/>
        </w:rPr>
      </w:pPr>
      <w:r w:rsidRPr="00C81714">
        <w:rPr>
          <w:rFonts w:ascii="Arial" w:eastAsia="Times New Roman" w:hAnsi="Arial" w:cs="Arial"/>
          <w:color w:val="3A3A3A"/>
          <w:sz w:val="23"/>
          <w:szCs w:val="23"/>
        </w:rPr>
        <w:t>Resource Identification</w:t>
      </w:r>
    </w:p>
    <w:p w:rsidR="00C81714" w:rsidRPr="00C81714" w:rsidRDefault="00C81714" w:rsidP="00C81714">
      <w:pPr>
        <w:numPr>
          <w:ilvl w:val="1"/>
          <w:numId w:val="79"/>
        </w:numPr>
        <w:shd w:val="clear" w:color="auto" w:fill="FFFFFF"/>
        <w:spacing w:after="0" w:line="240" w:lineRule="auto"/>
        <w:ind w:left="1080"/>
        <w:rPr>
          <w:rFonts w:ascii="Arial" w:eastAsia="Times New Roman" w:hAnsi="Arial" w:cs="Arial"/>
          <w:color w:val="3A3A3A"/>
          <w:sz w:val="23"/>
          <w:szCs w:val="23"/>
        </w:rPr>
      </w:pPr>
      <w:r w:rsidRPr="00C81714">
        <w:rPr>
          <w:rFonts w:ascii="Arial" w:eastAsia="Times New Roman" w:hAnsi="Arial" w:cs="Arial"/>
          <w:color w:val="3A3A3A"/>
          <w:sz w:val="23"/>
          <w:szCs w:val="23"/>
        </w:rPr>
        <w:t>Resource Manipulation</w:t>
      </w:r>
    </w:p>
    <w:p w:rsidR="00C81714" w:rsidRPr="00C81714" w:rsidRDefault="00C81714" w:rsidP="00C81714">
      <w:pPr>
        <w:numPr>
          <w:ilvl w:val="1"/>
          <w:numId w:val="79"/>
        </w:numPr>
        <w:shd w:val="clear" w:color="auto" w:fill="FFFFFF"/>
        <w:spacing w:after="0" w:line="240" w:lineRule="auto"/>
        <w:ind w:left="1080"/>
        <w:rPr>
          <w:rFonts w:ascii="Arial" w:eastAsia="Times New Roman" w:hAnsi="Arial" w:cs="Arial"/>
          <w:color w:val="3A3A3A"/>
          <w:sz w:val="23"/>
          <w:szCs w:val="23"/>
        </w:rPr>
      </w:pPr>
      <w:r w:rsidRPr="00C81714">
        <w:rPr>
          <w:rFonts w:ascii="Arial" w:eastAsia="Times New Roman" w:hAnsi="Arial" w:cs="Arial"/>
          <w:color w:val="3A3A3A"/>
          <w:sz w:val="23"/>
          <w:szCs w:val="23"/>
        </w:rPr>
        <w:t>Each message is easily understood and is self-descriptive.</w:t>
      </w:r>
    </w:p>
    <w:p w:rsidR="00C81714" w:rsidRPr="00C81714" w:rsidRDefault="00C81714" w:rsidP="00C81714">
      <w:pPr>
        <w:numPr>
          <w:ilvl w:val="1"/>
          <w:numId w:val="79"/>
        </w:numPr>
        <w:shd w:val="clear" w:color="auto" w:fill="FFFFFF"/>
        <w:spacing w:after="0" w:line="240" w:lineRule="auto"/>
        <w:ind w:left="1080"/>
        <w:rPr>
          <w:rFonts w:ascii="Arial" w:eastAsia="Times New Roman" w:hAnsi="Arial" w:cs="Arial"/>
          <w:color w:val="3A3A3A"/>
          <w:sz w:val="23"/>
          <w:szCs w:val="23"/>
        </w:rPr>
      </w:pPr>
      <w:r w:rsidRPr="00C81714">
        <w:rPr>
          <w:rFonts w:ascii="Arial" w:eastAsia="Times New Roman" w:hAnsi="Arial" w:cs="Arial"/>
          <w:color w:val="3A3A3A"/>
          <w:sz w:val="23"/>
          <w:szCs w:val="23"/>
        </w:rPr>
        <w:t>Hypermedia, which is defined as the text with hyperlinks and when clicked, it moves to another application state.</w:t>
      </w:r>
    </w:p>
    <w:p w:rsidR="00C81714" w:rsidRPr="00C81714" w:rsidRDefault="00C81714" w:rsidP="00C81714">
      <w:pPr>
        <w:numPr>
          <w:ilvl w:val="0"/>
          <w:numId w:val="79"/>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Client-server communication should be done on a layered system and thus the client should only have knowledge about the intermediate level with which communication is being done,</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FF6600"/>
          <w:sz w:val="23"/>
        </w:rPr>
        <w:t xml:space="preserve">Q #10) </w:t>
      </w:r>
      <w:proofErr w:type="gramStart"/>
      <w:r w:rsidRPr="00C81714">
        <w:rPr>
          <w:rFonts w:ascii="Arial" w:eastAsia="Times New Roman" w:hAnsi="Arial" w:cs="Arial"/>
          <w:b/>
          <w:bCs/>
          <w:color w:val="FF6600"/>
          <w:sz w:val="23"/>
        </w:rPr>
        <w:t>What</w:t>
      </w:r>
      <w:proofErr w:type="gramEnd"/>
      <w:r w:rsidRPr="00C81714">
        <w:rPr>
          <w:rFonts w:ascii="Arial" w:eastAsia="Times New Roman" w:hAnsi="Arial" w:cs="Arial"/>
          <w:b/>
          <w:bCs/>
          <w:color w:val="FF6600"/>
          <w:sz w:val="23"/>
        </w:rPr>
        <w:t xml:space="preserve"> is a ‘Resource’?</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Answer: </w:t>
      </w:r>
      <w:r w:rsidRPr="00C81714">
        <w:rPr>
          <w:rFonts w:ascii="Arial" w:eastAsia="Times New Roman" w:hAnsi="Arial" w:cs="Arial"/>
          <w:color w:val="3A3A3A"/>
          <w:sz w:val="23"/>
          <w:szCs w:val="23"/>
        </w:rPr>
        <w:t>Just like the ‘Object’ instance, we have learned in Object Orient Programming Language, in the same way, ‘Resource’ is defined as an object of a type which can be an image, HTML file, text data, and any type of dynamic data. There are varieties of representation formats available in order to represent a resource.</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Some most common Resources are enlisted below:</w:t>
      </w:r>
    </w:p>
    <w:p w:rsidR="00C81714" w:rsidRPr="00C81714" w:rsidRDefault="00C81714" w:rsidP="00C81714">
      <w:pPr>
        <w:numPr>
          <w:ilvl w:val="0"/>
          <w:numId w:val="80"/>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JSON</w:t>
      </w:r>
    </w:p>
    <w:p w:rsidR="00C81714" w:rsidRPr="00C81714" w:rsidRDefault="00C81714" w:rsidP="00C81714">
      <w:pPr>
        <w:numPr>
          <w:ilvl w:val="0"/>
          <w:numId w:val="80"/>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YAML</w:t>
      </w:r>
    </w:p>
    <w:p w:rsidR="00C81714" w:rsidRPr="00C81714" w:rsidRDefault="00C81714" w:rsidP="00C81714">
      <w:pPr>
        <w:numPr>
          <w:ilvl w:val="0"/>
          <w:numId w:val="80"/>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lastRenderedPageBreak/>
        <w:t>XML</w:t>
      </w:r>
    </w:p>
    <w:p w:rsidR="00C81714" w:rsidRPr="00C81714" w:rsidRDefault="00C81714" w:rsidP="00C81714">
      <w:pPr>
        <w:numPr>
          <w:ilvl w:val="0"/>
          <w:numId w:val="80"/>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HTML</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FF6600"/>
          <w:sz w:val="23"/>
        </w:rPr>
        <w:t xml:space="preserve">Q #11) </w:t>
      </w:r>
      <w:proofErr w:type="gramStart"/>
      <w:r w:rsidRPr="00C81714">
        <w:rPr>
          <w:rFonts w:ascii="Arial" w:eastAsia="Times New Roman" w:hAnsi="Arial" w:cs="Arial"/>
          <w:b/>
          <w:bCs/>
          <w:color w:val="FF6600"/>
          <w:sz w:val="23"/>
        </w:rPr>
        <w:t>Why</w:t>
      </w:r>
      <w:proofErr w:type="gramEnd"/>
      <w:r w:rsidRPr="00C81714">
        <w:rPr>
          <w:rFonts w:ascii="Arial" w:eastAsia="Times New Roman" w:hAnsi="Arial" w:cs="Arial"/>
          <w:b/>
          <w:bCs/>
          <w:color w:val="FF6600"/>
          <w:sz w:val="23"/>
        </w:rPr>
        <w:t xml:space="preserve"> proper representation of Resource is required?</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Answer: </w:t>
      </w:r>
      <w:r w:rsidRPr="00C81714">
        <w:rPr>
          <w:rFonts w:ascii="Arial" w:eastAsia="Times New Roman" w:hAnsi="Arial" w:cs="Arial"/>
          <w:color w:val="3A3A3A"/>
          <w:sz w:val="23"/>
          <w:szCs w:val="23"/>
        </w:rPr>
        <w:t>Representation is very important because it determines the easy identification of resources. With proper representations of resource in the proper format, allows the client to easily understand the format.</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FF6600"/>
          <w:sz w:val="23"/>
        </w:rPr>
        <w:t xml:space="preserve">Q #12) Enlist some important points that should be kept in mind while designing Resources representation for </w:t>
      </w:r>
      <w:proofErr w:type="spellStart"/>
      <w:r w:rsidRPr="00C81714">
        <w:rPr>
          <w:rFonts w:ascii="Arial" w:eastAsia="Times New Roman" w:hAnsi="Arial" w:cs="Arial"/>
          <w:b/>
          <w:bCs/>
          <w:color w:val="FF6600"/>
          <w:sz w:val="23"/>
        </w:rPr>
        <w:t>RESTful</w:t>
      </w:r>
      <w:proofErr w:type="spellEnd"/>
      <w:r w:rsidRPr="00C81714">
        <w:rPr>
          <w:rFonts w:ascii="Arial" w:eastAsia="Times New Roman" w:hAnsi="Arial" w:cs="Arial"/>
          <w:b/>
          <w:bCs/>
          <w:color w:val="FF6600"/>
          <w:sz w:val="23"/>
        </w:rPr>
        <w:t xml:space="preserve"> web services.</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Answer: </w:t>
      </w:r>
      <w:r w:rsidRPr="00C81714">
        <w:rPr>
          <w:rFonts w:ascii="Arial" w:eastAsia="Times New Roman" w:hAnsi="Arial" w:cs="Arial"/>
          <w:color w:val="3A3A3A"/>
          <w:sz w:val="23"/>
          <w:szCs w:val="23"/>
        </w:rPr>
        <w:t>As there are no restrictions on the format in which the resource representation is done but just that the main requirement is the format of the representation should be as per the client requirement.</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A good resource representation is designed by considering the following main points:</w:t>
      </w:r>
    </w:p>
    <w:p w:rsidR="00C81714" w:rsidRPr="00C81714" w:rsidRDefault="00C81714" w:rsidP="00C81714">
      <w:pPr>
        <w:numPr>
          <w:ilvl w:val="0"/>
          <w:numId w:val="81"/>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The resource representation format should be easily understood by the client and server.</w:t>
      </w:r>
    </w:p>
    <w:p w:rsidR="00C81714" w:rsidRPr="00C81714" w:rsidRDefault="00C81714" w:rsidP="00C81714">
      <w:pPr>
        <w:numPr>
          <w:ilvl w:val="0"/>
          <w:numId w:val="81"/>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The representation should be complete regardless of its format structure, which may be complex or simple.</w:t>
      </w:r>
    </w:p>
    <w:p w:rsidR="00C81714" w:rsidRPr="00C81714" w:rsidRDefault="00C81714" w:rsidP="00C81714">
      <w:pPr>
        <w:numPr>
          <w:ilvl w:val="0"/>
          <w:numId w:val="81"/>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In the case of the link of the resources to other resources, such cases should also be considered and handled.</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FF6600"/>
          <w:sz w:val="23"/>
        </w:rPr>
        <w:t xml:space="preserve">Q #13) </w:t>
      </w:r>
      <w:proofErr w:type="gramStart"/>
      <w:r w:rsidRPr="00C81714">
        <w:rPr>
          <w:rFonts w:ascii="Arial" w:eastAsia="Times New Roman" w:hAnsi="Arial" w:cs="Arial"/>
          <w:b/>
          <w:bCs/>
          <w:color w:val="FF6600"/>
          <w:sz w:val="23"/>
        </w:rPr>
        <w:t>What</w:t>
      </w:r>
      <w:proofErr w:type="gramEnd"/>
      <w:r w:rsidRPr="00C81714">
        <w:rPr>
          <w:rFonts w:ascii="Arial" w:eastAsia="Times New Roman" w:hAnsi="Arial" w:cs="Arial"/>
          <w:b/>
          <w:bCs/>
          <w:color w:val="FF6600"/>
          <w:sz w:val="23"/>
        </w:rPr>
        <w:t xml:space="preserve"> is Caching?</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Answer: </w:t>
      </w:r>
      <w:r w:rsidRPr="00C81714">
        <w:rPr>
          <w:rFonts w:ascii="Arial" w:eastAsia="Times New Roman" w:hAnsi="Arial" w:cs="Arial"/>
          <w:color w:val="3A3A3A"/>
          <w:sz w:val="23"/>
          <w:szCs w:val="23"/>
        </w:rPr>
        <w:t>Caching is the process in which server response is stored so that a cached copy can be used when required and there is no need for generating the same response again. This process not only reduces the server load but in turn increase the scalability and performance of the server. Only the client is able to cache the response and that too for a limited period of time.</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Mentioned below are the header of the resources and their brief description so that they can be identified for the caching process:</w:t>
      </w:r>
    </w:p>
    <w:p w:rsidR="00C81714" w:rsidRPr="00C81714" w:rsidRDefault="00C81714" w:rsidP="00C81714">
      <w:pPr>
        <w:numPr>
          <w:ilvl w:val="0"/>
          <w:numId w:val="82"/>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Time and date of resource creation</w:t>
      </w:r>
    </w:p>
    <w:p w:rsidR="00C81714" w:rsidRPr="00C81714" w:rsidRDefault="00C81714" w:rsidP="00C81714">
      <w:pPr>
        <w:numPr>
          <w:ilvl w:val="0"/>
          <w:numId w:val="82"/>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Time and date of resource modification that usually stores the last detail.</w:t>
      </w:r>
    </w:p>
    <w:p w:rsidR="00C81714" w:rsidRPr="00C81714" w:rsidRDefault="00C81714" w:rsidP="00C81714">
      <w:pPr>
        <w:numPr>
          <w:ilvl w:val="0"/>
          <w:numId w:val="82"/>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Cache-control header</w:t>
      </w:r>
    </w:p>
    <w:p w:rsidR="00C81714" w:rsidRPr="00C81714" w:rsidRDefault="00C81714" w:rsidP="00C81714">
      <w:pPr>
        <w:numPr>
          <w:ilvl w:val="0"/>
          <w:numId w:val="82"/>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Time and date at which the cached resource will expire.</w:t>
      </w:r>
    </w:p>
    <w:p w:rsidR="00C81714" w:rsidRPr="00C81714" w:rsidRDefault="00C81714" w:rsidP="00C81714">
      <w:pPr>
        <w:numPr>
          <w:ilvl w:val="0"/>
          <w:numId w:val="82"/>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The age which determines the time from when the resource has been fetched.</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proofErr w:type="gramStart"/>
      <w:r w:rsidRPr="00C81714">
        <w:rPr>
          <w:rFonts w:ascii="Arial" w:eastAsia="Times New Roman" w:hAnsi="Arial" w:cs="Arial"/>
          <w:b/>
          <w:bCs/>
          <w:color w:val="FF6600"/>
          <w:sz w:val="23"/>
        </w:rPr>
        <w:t>Q #14) Explain Cache-control header.</w:t>
      </w:r>
      <w:proofErr w:type="gramEnd"/>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Answer: </w:t>
      </w:r>
      <w:r w:rsidRPr="00C81714">
        <w:rPr>
          <w:rFonts w:ascii="Arial" w:eastAsia="Times New Roman" w:hAnsi="Arial" w:cs="Arial"/>
          <w:color w:val="3A3A3A"/>
          <w:sz w:val="23"/>
          <w:szCs w:val="23"/>
        </w:rPr>
        <w:t xml:space="preserve">A standard Cache-control header can help in attaining cache ability. Enlisted below is the brief description of the various cache-control </w:t>
      </w:r>
      <w:proofErr w:type="gramStart"/>
      <w:r w:rsidRPr="00C81714">
        <w:rPr>
          <w:rFonts w:ascii="Arial" w:eastAsia="Times New Roman" w:hAnsi="Arial" w:cs="Arial"/>
          <w:color w:val="3A3A3A"/>
          <w:sz w:val="23"/>
          <w:szCs w:val="23"/>
        </w:rPr>
        <w:t>header</w:t>
      </w:r>
      <w:proofErr w:type="gramEnd"/>
      <w:r w:rsidRPr="00C81714">
        <w:rPr>
          <w:rFonts w:ascii="Arial" w:eastAsia="Times New Roman" w:hAnsi="Arial" w:cs="Arial"/>
          <w:color w:val="3A3A3A"/>
          <w:sz w:val="23"/>
          <w:szCs w:val="23"/>
        </w:rPr>
        <w:t>:</w:t>
      </w:r>
    </w:p>
    <w:p w:rsidR="00C81714" w:rsidRPr="00C81714" w:rsidRDefault="00C81714" w:rsidP="00C81714">
      <w:pPr>
        <w:numPr>
          <w:ilvl w:val="0"/>
          <w:numId w:val="83"/>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Public:</w:t>
      </w:r>
      <w:r w:rsidRPr="00C81714">
        <w:rPr>
          <w:rFonts w:ascii="Arial" w:eastAsia="Times New Roman" w:hAnsi="Arial" w:cs="Arial"/>
          <w:color w:val="3A3A3A"/>
          <w:sz w:val="23"/>
          <w:szCs w:val="23"/>
        </w:rPr>
        <w:t xml:space="preserve"> Resources that are marked as the public can be </w:t>
      </w:r>
      <w:proofErr w:type="spellStart"/>
      <w:r w:rsidRPr="00C81714">
        <w:rPr>
          <w:rFonts w:ascii="Arial" w:eastAsia="Times New Roman" w:hAnsi="Arial" w:cs="Arial"/>
          <w:color w:val="3A3A3A"/>
          <w:sz w:val="23"/>
          <w:szCs w:val="23"/>
        </w:rPr>
        <w:t>cached</w:t>
      </w:r>
      <w:proofErr w:type="spellEnd"/>
      <w:r w:rsidRPr="00C81714">
        <w:rPr>
          <w:rFonts w:ascii="Arial" w:eastAsia="Times New Roman" w:hAnsi="Arial" w:cs="Arial"/>
          <w:color w:val="3A3A3A"/>
          <w:sz w:val="23"/>
          <w:szCs w:val="23"/>
        </w:rPr>
        <w:t xml:space="preserve"> by any intermediate components between the client and the server.</w:t>
      </w:r>
    </w:p>
    <w:p w:rsidR="00C81714" w:rsidRPr="00C81714" w:rsidRDefault="00C81714" w:rsidP="00C81714">
      <w:pPr>
        <w:numPr>
          <w:ilvl w:val="0"/>
          <w:numId w:val="83"/>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Private:</w:t>
      </w:r>
      <w:r w:rsidRPr="00C81714">
        <w:rPr>
          <w:rFonts w:ascii="Arial" w:eastAsia="Times New Roman" w:hAnsi="Arial" w:cs="Arial"/>
          <w:color w:val="3A3A3A"/>
          <w:sz w:val="23"/>
          <w:szCs w:val="23"/>
        </w:rPr>
        <w:t> Resources that are marked as private can only be cached by the client.</w:t>
      </w:r>
    </w:p>
    <w:p w:rsidR="00C81714" w:rsidRPr="00C81714" w:rsidRDefault="00C81714" w:rsidP="00C81714">
      <w:pPr>
        <w:numPr>
          <w:ilvl w:val="0"/>
          <w:numId w:val="83"/>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No cache means that a particular resource cannot be cached and thus the whole process is stopped.</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FF6600"/>
          <w:sz w:val="23"/>
        </w:rPr>
        <w:t xml:space="preserve">Q #15) </w:t>
      </w:r>
      <w:proofErr w:type="gramStart"/>
      <w:r w:rsidRPr="00C81714">
        <w:rPr>
          <w:rFonts w:ascii="Arial" w:eastAsia="Times New Roman" w:hAnsi="Arial" w:cs="Arial"/>
          <w:b/>
          <w:bCs/>
          <w:color w:val="FF6600"/>
          <w:sz w:val="23"/>
        </w:rPr>
        <w:t>What</w:t>
      </w:r>
      <w:proofErr w:type="gramEnd"/>
      <w:r w:rsidRPr="00C81714">
        <w:rPr>
          <w:rFonts w:ascii="Arial" w:eastAsia="Times New Roman" w:hAnsi="Arial" w:cs="Arial"/>
          <w:b/>
          <w:bCs/>
          <w:color w:val="FF6600"/>
          <w:sz w:val="23"/>
        </w:rPr>
        <w:t xml:space="preserve"> are the best practices that are to be followed while designing </w:t>
      </w:r>
      <w:proofErr w:type="spellStart"/>
      <w:r w:rsidRPr="00C81714">
        <w:rPr>
          <w:rFonts w:ascii="Arial" w:eastAsia="Times New Roman" w:hAnsi="Arial" w:cs="Arial"/>
          <w:b/>
          <w:bCs/>
          <w:color w:val="FF6600"/>
          <w:sz w:val="23"/>
        </w:rPr>
        <w:t>RESTful</w:t>
      </w:r>
      <w:proofErr w:type="spellEnd"/>
      <w:r w:rsidRPr="00C81714">
        <w:rPr>
          <w:rFonts w:ascii="Arial" w:eastAsia="Times New Roman" w:hAnsi="Arial" w:cs="Arial"/>
          <w:b/>
          <w:bCs/>
          <w:color w:val="FF6600"/>
          <w:sz w:val="23"/>
        </w:rPr>
        <w:t xml:space="preserve"> web services?</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Answer: </w:t>
      </w:r>
      <w:r w:rsidRPr="00C81714">
        <w:rPr>
          <w:rFonts w:ascii="Arial" w:eastAsia="Times New Roman" w:hAnsi="Arial" w:cs="Arial"/>
          <w:color w:val="3A3A3A"/>
          <w:sz w:val="23"/>
          <w:szCs w:val="23"/>
        </w:rPr>
        <w:t xml:space="preserve">To design a secure </w:t>
      </w:r>
      <w:proofErr w:type="spellStart"/>
      <w:r w:rsidRPr="00C81714">
        <w:rPr>
          <w:rFonts w:ascii="Arial" w:eastAsia="Times New Roman" w:hAnsi="Arial" w:cs="Arial"/>
          <w:color w:val="3A3A3A"/>
          <w:sz w:val="23"/>
          <w:szCs w:val="23"/>
        </w:rPr>
        <w:t>RESTful</w:t>
      </w:r>
      <w:proofErr w:type="spellEnd"/>
      <w:r w:rsidRPr="00C81714">
        <w:rPr>
          <w:rFonts w:ascii="Arial" w:eastAsia="Times New Roman" w:hAnsi="Arial" w:cs="Arial"/>
          <w:color w:val="3A3A3A"/>
          <w:sz w:val="23"/>
          <w:szCs w:val="23"/>
        </w:rPr>
        <w:t xml:space="preserve"> web service, there are some best practices or say points that should be considered.</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These are explained as follows:</w:t>
      </w:r>
    </w:p>
    <w:p w:rsidR="00C81714" w:rsidRPr="00C81714" w:rsidRDefault="00C81714" w:rsidP="00C81714">
      <w:pPr>
        <w:numPr>
          <w:ilvl w:val="0"/>
          <w:numId w:val="84"/>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Every input on the server should be validated.</w:t>
      </w:r>
    </w:p>
    <w:p w:rsidR="00C81714" w:rsidRPr="00C81714" w:rsidRDefault="00C81714" w:rsidP="00C81714">
      <w:pPr>
        <w:numPr>
          <w:ilvl w:val="0"/>
          <w:numId w:val="84"/>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lastRenderedPageBreak/>
        <w:t>Input should be well-formed.</w:t>
      </w:r>
    </w:p>
    <w:p w:rsidR="00C81714" w:rsidRPr="00C81714" w:rsidRDefault="00C81714" w:rsidP="00C81714">
      <w:pPr>
        <w:numPr>
          <w:ilvl w:val="0"/>
          <w:numId w:val="84"/>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Never pass any sensitive data through URL.</w:t>
      </w:r>
    </w:p>
    <w:p w:rsidR="00C81714" w:rsidRPr="00C81714" w:rsidRDefault="00C81714" w:rsidP="00C81714">
      <w:pPr>
        <w:numPr>
          <w:ilvl w:val="0"/>
          <w:numId w:val="84"/>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For any session, the user should be authenticated.</w:t>
      </w:r>
    </w:p>
    <w:p w:rsidR="00C81714" w:rsidRPr="00C81714" w:rsidRDefault="00C81714" w:rsidP="00C81714">
      <w:pPr>
        <w:numPr>
          <w:ilvl w:val="0"/>
          <w:numId w:val="84"/>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Only HTTP error messages should be used for indicating any fault.</w:t>
      </w:r>
    </w:p>
    <w:p w:rsidR="00C81714" w:rsidRPr="00C81714" w:rsidRDefault="00C81714" w:rsidP="00C81714">
      <w:pPr>
        <w:numPr>
          <w:ilvl w:val="0"/>
          <w:numId w:val="84"/>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Use message format that is easily understood and is required by the client.</w:t>
      </w:r>
    </w:p>
    <w:p w:rsidR="00C81714" w:rsidRPr="00C81714" w:rsidRDefault="00C81714" w:rsidP="00C81714">
      <w:pPr>
        <w:numPr>
          <w:ilvl w:val="0"/>
          <w:numId w:val="84"/>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Unified Resource Identifier should be descriptive and easily understood.</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FF6600"/>
          <w:sz w:val="23"/>
        </w:rPr>
        <w:t xml:space="preserve">Q #16) </w:t>
      </w:r>
      <w:proofErr w:type="gramStart"/>
      <w:r w:rsidRPr="00C81714">
        <w:rPr>
          <w:rFonts w:ascii="Arial" w:eastAsia="Times New Roman" w:hAnsi="Arial" w:cs="Arial"/>
          <w:b/>
          <w:bCs/>
          <w:color w:val="FF6600"/>
          <w:sz w:val="23"/>
        </w:rPr>
        <w:t>What</w:t>
      </w:r>
      <w:proofErr w:type="gramEnd"/>
      <w:r w:rsidRPr="00C81714">
        <w:rPr>
          <w:rFonts w:ascii="Arial" w:eastAsia="Times New Roman" w:hAnsi="Arial" w:cs="Arial"/>
          <w:b/>
          <w:bCs/>
          <w:color w:val="FF6600"/>
          <w:sz w:val="23"/>
        </w:rPr>
        <w:t xml:space="preserve"> is Payload?</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Answer: </w:t>
      </w:r>
      <w:r w:rsidRPr="00C81714">
        <w:rPr>
          <w:rFonts w:ascii="Arial" w:eastAsia="Times New Roman" w:hAnsi="Arial" w:cs="Arial"/>
          <w:color w:val="3A3A3A"/>
          <w:sz w:val="23"/>
          <w:szCs w:val="23"/>
        </w:rPr>
        <w:t>The request data which is present in the body part of every HTTP message is referred to as ‘Payload’.  In Restful web service, the payload can only be passed to the recipient through the POST method.</w:t>
      </w:r>
    </w:p>
    <w:p w:rsidR="00C81714" w:rsidRPr="00C81714" w:rsidRDefault="00C81714" w:rsidP="00C81714">
      <w:pPr>
        <w:shd w:val="clear" w:color="auto" w:fill="FFFFFF"/>
        <w:spacing w:after="336"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There is no limit of sending data as payload through the POST method but the only concern is that more data will consume more time and bandwidth. This may consume much of the user’s time also.</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FF6600"/>
          <w:sz w:val="23"/>
        </w:rPr>
        <w:t>Q #17) Enlist some of the HTTP methods with description.</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Answer: Enlisted below is the list of HTTP methods with their descriptions:</w:t>
      </w:r>
    </w:p>
    <w:p w:rsidR="00C81714" w:rsidRPr="00C81714" w:rsidRDefault="00C81714" w:rsidP="00C81714">
      <w:pPr>
        <w:numPr>
          <w:ilvl w:val="0"/>
          <w:numId w:val="85"/>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GET:</w:t>
      </w:r>
      <w:r w:rsidRPr="00C81714">
        <w:rPr>
          <w:rFonts w:ascii="Arial" w:eastAsia="Times New Roman" w:hAnsi="Arial" w:cs="Arial"/>
          <w:color w:val="3A3A3A"/>
          <w:sz w:val="23"/>
          <w:szCs w:val="23"/>
        </w:rPr>
        <w:t> This is a read-only operation that fetches the list of users on the server.</w:t>
      </w:r>
    </w:p>
    <w:p w:rsidR="00C81714" w:rsidRPr="00C81714" w:rsidRDefault="00C81714" w:rsidP="00C81714">
      <w:pPr>
        <w:numPr>
          <w:ilvl w:val="0"/>
          <w:numId w:val="85"/>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PUT:</w:t>
      </w:r>
      <w:r w:rsidRPr="00C81714">
        <w:rPr>
          <w:rFonts w:ascii="Arial" w:eastAsia="Times New Roman" w:hAnsi="Arial" w:cs="Arial"/>
          <w:color w:val="3A3A3A"/>
          <w:sz w:val="23"/>
          <w:szCs w:val="23"/>
        </w:rPr>
        <w:t> This operation is used for the creation of any new resource on the server.</w:t>
      </w:r>
    </w:p>
    <w:p w:rsidR="00C81714" w:rsidRPr="00C81714" w:rsidRDefault="00C81714" w:rsidP="00C81714">
      <w:pPr>
        <w:numPr>
          <w:ilvl w:val="0"/>
          <w:numId w:val="85"/>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POST:</w:t>
      </w:r>
      <w:r w:rsidRPr="00C81714">
        <w:rPr>
          <w:rFonts w:ascii="Arial" w:eastAsia="Times New Roman" w:hAnsi="Arial" w:cs="Arial"/>
          <w:color w:val="3A3A3A"/>
          <w:sz w:val="23"/>
          <w:szCs w:val="23"/>
        </w:rPr>
        <w:t> This operation is used for updating an old resource or for creating a new resource.</w:t>
      </w:r>
    </w:p>
    <w:p w:rsidR="00C81714" w:rsidRPr="00C81714" w:rsidRDefault="00C81714" w:rsidP="00C81714">
      <w:pPr>
        <w:numPr>
          <w:ilvl w:val="0"/>
          <w:numId w:val="85"/>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DELETE:</w:t>
      </w:r>
      <w:r w:rsidRPr="00C81714">
        <w:rPr>
          <w:rFonts w:ascii="Arial" w:eastAsia="Times New Roman" w:hAnsi="Arial" w:cs="Arial"/>
          <w:color w:val="3A3A3A"/>
          <w:sz w:val="23"/>
          <w:szCs w:val="23"/>
        </w:rPr>
        <w:t> As the name suggests, this operation is used for deleting any resource on the server.</w:t>
      </w:r>
    </w:p>
    <w:p w:rsidR="00C81714" w:rsidRPr="00C81714" w:rsidRDefault="00C81714" w:rsidP="00C81714">
      <w:pPr>
        <w:numPr>
          <w:ilvl w:val="0"/>
          <w:numId w:val="85"/>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OPTIONS:</w:t>
      </w:r>
      <w:r w:rsidRPr="00C81714">
        <w:rPr>
          <w:rFonts w:ascii="Arial" w:eastAsia="Times New Roman" w:hAnsi="Arial" w:cs="Arial"/>
          <w:color w:val="3A3A3A"/>
          <w:sz w:val="23"/>
          <w:szCs w:val="23"/>
        </w:rPr>
        <w:t> This operation fetches the list of any supported options of resources that are available on the server.</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FF6600"/>
          <w:sz w:val="23"/>
        </w:rPr>
        <w:t xml:space="preserve">Q #18) </w:t>
      </w:r>
      <w:proofErr w:type="gramStart"/>
      <w:r w:rsidRPr="00C81714">
        <w:rPr>
          <w:rFonts w:ascii="Arial" w:eastAsia="Times New Roman" w:hAnsi="Arial" w:cs="Arial"/>
          <w:b/>
          <w:bCs/>
          <w:color w:val="FF6600"/>
          <w:sz w:val="23"/>
        </w:rPr>
        <w:t>What</w:t>
      </w:r>
      <w:proofErr w:type="gramEnd"/>
      <w:r w:rsidRPr="00C81714">
        <w:rPr>
          <w:rFonts w:ascii="Arial" w:eastAsia="Times New Roman" w:hAnsi="Arial" w:cs="Arial"/>
          <w:b/>
          <w:bCs/>
          <w:color w:val="FF6600"/>
          <w:sz w:val="23"/>
        </w:rPr>
        <w:t xml:space="preserve"> is the difference between the PUT method and the POST method?</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Answer: </w:t>
      </w:r>
      <w:r w:rsidRPr="00C81714">
        <w:rPr>
          <w:rFonts w:ascii="Arial" w:eastAsia="Times New Roman" w:hAnsi="Arial" w:cs="Arial"/>
          <w:color w:val="3A3A3A"/>
          <w:sz w:val="23"/>
          <w:szCs w:val="23"/>
        </w:rPr>
        <w:t>The major difference between the PUT and POST method is that the result generated with the PUT method is always the same no matter how many times the operation is performed. On the other hand, the result generated by POST operation is always different every time.</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FF6600"/>
          <w:sz w:val="23"/>
        </w:rPr>
        <w:t xml:space="preserve">Q #19) </w:t>
      </w:r>
      <w:proofErr w:type="gramStart"/>
      <w:r w:rsidRPr="00C81714">
        <w:rPr>
          <w:rFonts w:ascii="Arial" w:eastAsia="Times New Roman" w:hAnsi="Arial" w:cs="Arial"/>
          <w:b/>
          <w:bCs/>
          <w:color w:val="FF6600"/>
          <w:sz w:val="23"/>
        </w:rPr>
        <w:t>What</w:t>
      </w:r>
      <w:proofErr w:type="gramEnd"/>
      <w:r w:rsidRPr="00C81714">
        <w:rPr>
          <w:rFonts w:ascii="Arial" w:eastAsia="Times New Roman" w:hAnsi="Arial" w:cs="Arial"/>
          <w:b/>
          <w:bCs/>
          <w:color w:val="FF6600"/>
          <w:sz w:val="23"/>
        </w:rPr>
        <w:t xml:space="preserve"> is your understanding about JAX-RS?</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Answer: </w:t>
      </w:r>
      <w:r w:rsidRPr="00C81714">
        <w:rPr>
          <w:rFonts w:ascii="Arial" w:eastAsia="Times New Roman" w:hAnsi="Arial" w:cs="Arial"/>
          <w:color w:val="3A3A3A"/>
          <w:sz w:val="23"/>
          <w:szCs w:val="23"/>
        </w:rPr>
        <w:t xml:space="preserve">JAX-RS is defined as the Java API for </w:t>
      </w:r>
      <w:proofErr w:type="spellStart"/>
      <w:r w:rsidRPr="00C81714">
        <w:rPr>
          <w:rFonts w:ascii="Arial" w:eastAsia="Times New Roman" w:hAnsi="Arial" w:cs="Arial"/>
          <w:color w:val="3A3A3A"/>
          <w:sz w:val="23"/>
          <w:szCs w:val="23"/>
        </w:rPr>
        <w:t>RESTful</w:t>
      </w:r>
      <w:proofErr w:type="spellEnd"/>
      <w:r w:rsidRPr="00C81714">
        <w:rPr>
          <w:rFonts w:ascii="Arial" w:eastAsia="Times New Roman" w:hAnsi="Arial" w:cs="Arial"/>
          <w:color w:val="3A3A3A"/>
          <w:sz w:val="23"/>
          <w:szCs w:val="23"/>
        </w:rPr>
        <w:t xml:space="preserve"> web service. Among multiple libraries and framework, this is considered as the most suitable Java programming language based API which supports </w:t>
      </w:r>
      <w:proofErr w:type="spellStart"/>
      <w:r w:rsidRPr="00C81714">
        <w:rPr>
          <w:rFonts w:ascii="Arial" w:eastAsia="Times New Roman" w:hAnsi="Arial" w:cs="Arial"/>
          <w:color w:val="3A3A3A"/>
          <w:sz w:val="23"/>
          <w:szCs w:val="23"/>
        </w:rPr>
        <w:t>RESTful</w:t>
      </w:r>
      <w:proofErr w:type="spellEnd"/>
      <w:r w:rsidRPr="00C81714">
        <w:rPr>
          <w:rFonts w:ascii="Arial" w:eastAsia="Times New Roman" w:hAnsi="Arial" w:cs="Arial"/>
          <w:color w:val="3A3A3A"/>
          <w:sz w:val="23"/>
          <w:szCs w:val="23"/>
        </w:rPr>
        <w:t xml:space="preserve"> web service.</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Some of the implementations of JAX-RS are:</w:t>
      </w:r>
    </w:p>
    <w:p w:rsidR="00C81714" w:rsidRPr="00C81714" w:rsidRDefault="00C81714" w:rsidP="00C81714">
      <w:pPr>
        <w:numPr>
          <w:ilvl w:val="0"/>
          <w:numId w:val="86"/>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Jersey</w:t>
      </w:r>
    </w:p>
    <w:p w:rsidR="00C81714" w:rsidRPr="00C81714" w:rsidRDefault="00C81714" w:rsidP="00C81714">
      <w:pPr>
        <w:numPr>
          <w:ilvl w:val="0"/>
          <w:numId w:val="86"/>
        </w:numPr>
        <w:shd w:val="clear" w:color="auto" w:fill="FFFFFF"/>
        <w:spacing w:after="0" w:line="240" w:lineRule="auto"/>
        <w:rPr>
          <w:rFonts w:ascii="Arial" w:eastAsia="Times New Roman" w:hAnsi="Arial" w:cs="Arial"/>
          <w:color w:val="3A3A3A"/>
          <w:sz w:val="23"/>
          <w:szCs w:val="23"/>
        </w:rPr>
      </w:pPr>
      <w:proofErr w:type="spellStart"/>
      <w:r w:rsidRPr="00C81714">
        <w:rPr>
          <w:rFonts w:ascii="Arial" w:eastAsia="Times New Roman" w:hAnsi="Arial" w:cs="Arial"/>
          <w:color w:val="3A3A3A"/>
          <w:sz w:val="23"/>
          <w:szCs w:val="23"/>
        </w:rPr>
        <w:t>RESTEasy</w:t>
      </w:r>
      <w:proofErr w:type="spellEnd"/>
    </w:p>
    <w:p w:rsidR="00C81714" w:rsidRPr="00C81714" w:rsidRDefault="00C81714" w:rsidP="00C81714">
      <w:pPr>
        <w:numPr>
          <w:ilvl w:val="0"/>
          <w:numId w:val="86"/>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Apache CFX</w:t>
      </w:r>
    </w:p>
    <w:p w:rsidR="00C81714" w:rsidRPr="00C81714" w:rsidRDefault="00C81714" w:rsidP="00C81714">
      <w:pPr>
        <w:numPr>
          <w:ilvl w:val="0"/>
          <w:numId w:val="86"/>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Play</w:t>
      </w:r>
    </w:p>
    <w:p w:rsidR="00C81714" w:rsidRPr="00C81714" w:rsidRDefault="00C81714" w:rsidP="00C81714">
      <w:pPr>
        <w:shd w:val="clear" w:color="auto" w:fill="FFFFFF"/>
        <w:spacing w:after="336"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Among these, Jersey is the most popular framework.</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FF6600"/>
          <w:sz w:val="23"/>
        </w:rPr>
        <w:t xml:space="preserve">Q #20) </w:t>
      </w:r>
      <w:proofErr w:type="gramStart"/>
      <w:r w:rsidRPr="00C81714">
        <w:rPr>
          <w:rFonts w:ascii="Arial" w:eastAsia="Times New Roman" w:hAnsi="Arial" w:cs="Arial"/>
          <w:b/>
          <w:bCs/>
          <w:color w:val="FF6600"/>
          <w:sz w:val="23"/>
        </w:rPr>
        <w:t>What</w:t>
      </w:r>
      <w:proofErr w:type="gramEnd"/>
      <w:r w:rsidRPr="00C81714">
        <w:rPr>
          <w:rFonts w:ascii="Arial" w:eastAsia="Times New Roman" w:hAnsi="Arial" w:cs="Arial"/>
          <w:b/>
          <w:bCs/>
          <w:color w:val="FF6600"/>
          <w:sz w:val="23"/>
        </w:rPr>
        <w:t xml:space="preserve"> are HTTP status codes? Enlist few with meaning.</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lastRenderedPageBreak/>
        <w:t>Answer: </w:t>
      </w:r>
      <w:r w:rsidRPr="00C81714">
        <w:rPr>
          <w:rFonts w:ascii="Arial" w:eastAsia="Times New Roman" w:hAnsi="Arial" w:cs="Arial"/>
          <w:color w:val="3A3A3A"/>
          <w:sz w:val="23"/>
          <w:szCs w:val="23"/>
        </w:rPr>
        <w:t xml:space="preserve">HTTP status codes basically are the representation of the status of the task that has been performed on the server, with the mode of some codes. Every code has </w:t>
      </w:r>
      <w:proofErr w:type="gramStart"/>
      <w:r w:rsidRPr="00C81714">
        <w:rPr>
          <w:rFonts w:ascii="Arial" w:eastAsia="Times New Roman" w:hAnsi="Arial" w:cs="Arial"/>
          <w:color w:val="3A3A3A"/>
          <w:sz w:val="23"/>
          <w:szCs w:val="23"/>
        </w:rPr>
        <w:t>their own</w:t>
      </w:r>
      <w:proofErr w:type="gramEnd"/>
      <w:r w:rsidRPr="00C81714">
        <w:rPr>
          <w:rFonts w:ascii="Arial" w:eastAsia="Times New Roman" w:hAnsi="Arial" w:cs="Arial"/>
          <w:color w:val="3A3A3A"/>
          <w:sz w:val="23"/>
          <w:szCs w:val="23"/>
        </w:rPr>
        <w:t xml:space="preserve"> meaning.</w:t>
      </w:r>
    </w:p>
    <w:p w:rsidR="00C81714" w:rsidRPr="00C81714" w:rsidRDefault="00C81714" w:rsidP="00C81714">
      <w:p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Some of the HTTP status codes with their meaning are as follows:</w:t>
      </w:r>
    </w:p>
    <w:p w:rsidR="00C81714" w:rsidRPr="00C81714" w:rsidRDefault="00C81714" w:rsidP="00C81714">
      <w:pPr>
        <w:numPr>
          <w:ilvl w:val="0"/>
          <w:numId w:val="87"/>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Code 200:</w:t>
      </w:r>
      <w:r w:rsidRPr="00C81714">
        <w:rPr>
          <w:rFonts w:ascii="Arial" w:eastAsia="Times New Roman" w:hAnsi="Arial" w:cs="Arial"/>
          <w:color w:val="3A3A3A"/>
          <w:sz w:val="23"/>
          <w:szCs w:val="23"/>
        </w:rPr>
        <w:t> This indicates success.</w:t>
      </w:r>
    </w:p>
    <w:p w:rsidR="00C81714" w:rsidRPr="00C81714" w:rsidRDefault="00C81714" w:rsidP="00C81714">
      <w:pPr>
        <w:numPr>
          <w:ilvl w:val="0"/>
          <w:numId w:val="87"/>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Code 201:</w:t>
      </w:r>
      <w:r w:rsidRPr="00C81714">
        <w:rPr>
          <w:rFonts w:ascii="Arial" w:eastAsia="Times New Roman" w:hAnsi="Arial" w:cs="Arial"/>
          <w:color w:val="3A3A3A"/>
          <w:sz w:val="23"/>
          <w:szCs w:val="23"/>
        </w:rPr>
        <w:t> This indicates resource has been successfully created.</w:t>
      </w:r>
    </w:p>
    <w:p w:rsidR="00C81714" w:rsidRPr="00C81714" w:rsidRDefault="00C81714" w:rsidP="00C81714">
      <w:pPr>
        <w:numPr>
          <w:ilvl w:val="0"/>
          <w:numId w:val="87"/>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Code 204:</w:t>
      </w:r>
      <w:r w:rsidRPr="00C81714">
        <w:rPr>
          <w:rFonts w:ascii="Arial" w:eastAsia="Times New Roman" w:hAnsi="Arial" w:cs="Arial"/>
          <w:color w:val="3A3A3A"/>
          <w:sz w:val="23"/>
          <w:szCs w:val="23"/>
        </w:rPr>
        <w:t> This indicates that there is no content in the response body.</w:t>
      </w:r>
    </w:p>
    <w:p w:rsidR="00C81714" w:rsidRPr="00C81714" w:rsidRDefault="00C81714" w:rsidP="00C81714">
      <w:pPr>
        <w:numPr>
          <w:ilvl w:val="0"/>
          <w:numId w:val="87"/>
        </w:numPr>
        <w:shd w:val="clear" w:color="auto" w:fill="FFFFFF"/>
        <w:spacing w:after="0" w:line="240" w:lineRule="auto"/>
        <w:rPr>
          <w:rFonts w:ascii="Arial" w:eastAsia="Times New Roman" w:hAnsi="Arial" w:cs="Arial"/>
          <w:color w:val="3A3A3A"/>
          <w:sz w:val="23"/>
          <w:szCs w:val="23"/>
        </w:rPr>
      </w:pPr>
      <w:r w:rsidRPr="00C81714">
        <w:rPr>
          <w:rFonts w:ascii="Arial" w:eastAsia="Times New Roman" w:hAnsi="Arial" w:cs="Arial"/>
          <w:b/>
          <w:bCs/>
          <w:color w:val="3A3A3A"/>
          <w:sz w:val="23"/>
        </w:rPr>
        <w:t>Code 404:</w:t>
      </w:r>
      <w:r w:rsidRPr="00C81714">
        <w:rPr>
          <w:rFonts w:ascii="Arial" w:eastAsia="Times New Roman" w:hAnsi="Arial" w:cs="Arial"/>
          <w:color w:val="3A3A3A"/>
          <w:sz w:val="23"/>
          <w:szCs w:val="23"/>
        </w:rPr>
        <w:t> This indicates that there is no method available.</w:t>
      </w:r>
    </w:p>
    <w:p w:rsidR="00C81714" w:rsidRPr="00C81714" w:rsidRDefault="00C81714" w:rsidP="00C81714">
      <w:pPr>
        <w:shd w:val="clear" w:color="auto" w:fill="FFFFFF"/>
        <w:spacing w:after="336" w:line="240" w:lineRule="auto"/>
        <w:rPr>
          <w:rFonts w:ascii="Arial" w:eastAsia="Times New Roman" w:hAnsi="Arial" w:cs="Arial"/>
          <w:color w:val="3A3A3A"/>
          <w:sz w:val="23"/>
          <w:szCs w:val="23"/>
        </w:rPr>
      </w:pPr>
      <w:r w:rsidRPr="00C81714">
        <w:rPr>
          <w:rFonts w:ascii="Arial" w:eastAsia="Times New Roman" w:hAnsi="Arial" w:cs="Arial"/>
          <w:color w:val="3A3A3A"/>
          <w:sz w:val="23"/>
          <w:szCs w:val="23"/>
        </w:rPr>
        <w:t>There are few more such codes that indicate the status.</w:t>
      </w:r>
    </w:p>
    <w:p w:rsidR="00C81714" w:rsidRDefault="006E6951" w:rsidP="00C81714">
      <w:pPr>
        <w:pStyle w:val="Heading1"/>
        <w:numPr>
          <w:ilvl w:val="0"/>
          <w:numId w:val="18"/>
        </w:numPr>
      </w:pPr>
      <w:r>
        <w:t>Medium: 45Q</w:t>
      </w:r>
    </w:p>
    <w:p w:rsidR="006E6951" w:rsidRDefault="006E6951" w:rsidP="006E6951"/>
    <w:p w:rsidR="006E6951" w:rsidRPr="006E6951" w:rsidRDefault="006E6951" w:rsidP="006E6951">
      <w:pPr>
        <w:numPr>
          <w:ilvl w:val="0"/>
          <w:numId w:val="88"/>
        </w:numPr>
        <w:shd w:val="clear" w:color="auto" w:fill="FFFFFF"/>
        <w:spacing w:before="514" w:after="0" w:line="420" w:lineRule="atLeast"/>
        <w:ind w:left="450"/>
        <w:rPr>
          <w:rFonts w:ascii="Georgia" w:eastAsia="Times New Roman" w:hAnsi="Georgia" w:cs="Segoe UI"/>
          <w:color w:val="292929"/>
          <w:spacing w:val="-1"/>
          <w:sz w:val="30"/>
          <w:szCs w:val="30"/>
        </w:rPr>
      </w:pPr>
      <w:r w:rsidRPr="006E6951">
        <w:rPr>
          <w:rFonts w:ascii="Georgia" w:eastAsia="Times New Roman" w:hAnsi="Georgia" w:cs="Segoe UI"/>
          <w:b/>
          <w:bCs/>
          <w:color w:val="292929"/>
          <w:spacing w:val="-1"/>
          <w:sz w:val="30"/>
        </w:rPr>
        <w:t>What is an API</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b/>
          <w:bCs/>
          <w:color w:val="292929"/>
          <w:spacing w:val="-1"/>
          <w:sz w:val="30"/>
        </w:rPr>
        <w:t>An API is an interface that allows users to interact with a program through a client.</w:t>
      </w:r>
      <w:r w:rsidRPr="006E6951">
        <w:rPr>
          <w:rFonts w:ascii="Georgia" w:eastAsia="Times New Roman" w:hAnsi="Georgia" w:cs="Times New Roman"/>
          <w:color w:val="292929"/>
          <w:spacing w:val="-1"/>
          <w:sz w:val="30"/>
          <w:szCs w:val="30"/>
        </w:rPr>
        <w:t> A client can be a browser that an end-user uses to access a website. For example, when you use your browser to access any website, you’re interacting with that specific website’s API through the browser.</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b/>
          <w:bCs/>
          <w:color w:val="292929"/>
          <w:spacing w:val="-1"/>
          <w:sz w:val="30"/>
        </w:rPr>
        <w:t>A client can also be another application.</w:t>
      </w:r>
      <w:r w:rsidRPr="006E6951">
        <w:rPr>
          <w:rFonts w:ascii="Georgia" w:eastAsia="Times New Roman" w:hAnsi="Georgia" w:cs="Times New Roman"/>
          <w:color w:val="292929"/>
          <w:spacing w:val="-1"/>
          <w:sz w:val="30"/>
          <w:szCs w:val="30"/>
        </w:rPr>
        <w:t> If you’re a software developer, you might write a program that accesses the website API to pull in information about different things through the client application. Either way, the client provides access to the API and its resources which are the objects that the application stores information about.</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b/>
          <w:bCs/>
          <w:color w:val="292929"/>
          <w:spacing w:val="-1"/>
          <w:sz w:val="30"/>
        </w:rPr>
        <w:lastRenderedPageBreak/>
        <w:t>2. Explain what is REST and RESTFUL</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b/>
          <w:bCs/>
          <w:color w:val="292929"/>
          <w:spacing w:val="-1"/>
          <w:sz w:val="30"/>
        </w:rPr>
        <w:t>REST</w:t>
      </w:r>
      <w:r w:rsidRPr="006E6951">
        <w:rPr>
          <w:rFonts w:ascii="Georgia" w:eastAsia="Times New Roman" w:hAnsi="Georgia" w:cs="Times New Roman"/>
          <w:color w:val="292929"/>
          <w:spacing w:val="-1"/>
          <w:sz w:val="30"/>
          <w:szCs w:val="30"/>
        </w:rPr>
        <w:t> </w:t>
      </w:r>
      <w:r w:rsidRPr="006E6951">
        <w:rPr>
          <w:rFonts w:ascii="Georgia" w:eastAsia="Times New Roman" w:hAnsi="Georgia" w:cs="Times New Roman"/>
          <w:i/>
          <w:iCs/>
          <w:color w:val="292929"/>
          <w:spacing w:val="-1"/>
          <w:sz w:val="30"/>
        </w:rPr>
        <w:t>(Representational State Transfer)</w:t>
      </w:r>
      <w:r w:rsidRPr="006E6951">
        <w:rPr>
          <w:rFonts w:ascii="Georgia" w:eastAsia="Times New Roman" w:hAnsi="Georgia" w:cs="Times New Roman"/>
          <w:color w:val="292929"/>
          <w:spacing w:val="-1"/>
          <w:sz w:val="30"/>
          <w:szCs w:val="30"/>
        </w:rPr>
        <w:t xml:space="preserve"> is web standards based architectural style or approach for communications purpose that is often used in various web services </w:t>
      </w:r>
      <w:proofErr w:type="spellStart"/>
      <w:r w:rsidRPr="006E6951">
        <w:rPr>
          <w:rFonts w:ascii="Georgia" w:eastAsia="Times New Roman" w:hAnsi="Georgia" w:cs="Times New Roman"/>
          <w:color w:val="292929"/>
          <w:spacing w:val="-1"/>
          <w:sz w:val="30"/>
          <w:szCs w:val="30"/>
        </w:rPr>
        <w:t>development.It</w:t>
      </w:r>
      <w:proofErr w:type="spellEnd"/>
      <w:r w:rsidRPr="006E6951">
        <w:rPr>
          <w:rFonts w:ascii="Georgia" w:eastAsia="Times New Roman" w:hAnsi="Georgia" w:cs="Times New Roman"/>
          <w:color w:val="292929"/>
          <w:spacing w:val="-1"/>
          <w:sz w:val="30"/>
          <w:szCs w:val="30"/>
        </w:rPr>
        <w:t xml:space="preserve"> uses </w:t>
      </w:r>
      <w:r w:rsidRPr="006E6951">
        <w:rPr>
          <w:rFonts w:ascii="Georgia" w:eastAsia="Times New Roman" w:hAnsi="Georgia" w:cs="Times New Roman"/>
          <w:b/>
          <w:bCs/>
          <w:color w:val="292929"/>
          <w:spacing w:val="-1"/>
          <w:sz w:val="30"/>
        </w:rPr>
        <w:t>HTTP</w:t>
      </w:r>
      <w:r w:rsidRPr="006E6951">
        <w:rPr>
          <w:rFonts w:ascii="Georgia" w:eastAsia="Times New Roman" w:hAnsi="Georgia" w:cs="Times New Roman"/>
          <w:color w:val="292929"/>
          <w:spacing w:val="-1"/>
          <w:sz w:val="30"/>
          <w:szCs w:val="30"/>
        </w:rPr>
        <w:t> Protocol for data communication and a relatively new aspect of writing web API.</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b/>
          <w:bCs/>
          <w:color w:val="292929"/>
          <w:spacing w:val="-1"/>
          <w:sz w:val="30"/>
        </w:rPr>
        <w:t>RESTFUL</w:t>
      </w:r>
      <w:r w:rsidRPr="006E6951">
        <w:rPr>
          <w:rFonts w:ascii="Georgia" w:eastAsia="Times New Roman" w:hAnsi="Georgia" w:cs="Times New Roman"/>
          <w:color w:val="292929"/>
          <w:spacing w:val="-1"/>
          <w:sz w:val="30"/>
          <w:szCs w:val="30"/>
        </w:rPr>
        <w:t> is referred for web services written by applying REST architectural concept are called RESTFUL services. It focuses on system resources and how state of resource should be transported over HTTP protocol to different clients written in different language.</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 xml:space="preserve">REST suggests </w:t>
      </w:r>
      <w:proofErr w:type="gramStart"/>
      <w:r w:rsidRPr="006E6951">
        <w:rPr>
          <w:rFonts w:ascii="Georgia" w:eastAsia="Times New Roman" w:hAnsi="Georgia" w:cs="Times New Roman"/>
          <w:color w:val="292929"/>
          <w:spacing w:val="-1"/>
          <w:sz w:val="30"/>
          <w:szCs w:val="30"/>
        </w:rPr>
        <w:t>to create an object of the data requested by the client and send</w:t>
      </w:r>
      <w:proofErr w:type="gramEnd"/>
      <w:r w:rsidRPr="006E6951">
        <w:rPr>
          <w:rFonts w:ascii="Georgia" w:eastAsia="Times New Roman" w:hAnsi="Georgia" w:cs="Times New Roman"/>
          <w:color w:val="292929"/>
          <w:spacing w:val="-1"/>
          <w:sz w:val="30"/>
          <w:szCs w:val="30"/>
        </w:rPr>
        <w:t xml:space="preserve"> the values of the object in response to the user. For example, if the user is requesting for a movie in any country at a certain place and time then we can create an object on the server-side.</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So, over here, we have an object and we are sending the state of an object. This is why REST is known as Representational State Transfer.</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REST was first introduced by </w:t>
      </w:r>
      <w:r w:rsidRPr="006E6951">
        <w:rPr>
          <w:rFonts w:ascii="Georgia" w:eastAsia="Times New Roman" w:hAnsi="Georgia" w:cs="Times New Roman"/>
          <w:b/>
          <w:bCs/>
          <w:color w:val="292929"/>
          <w:spacing w:val="-1"/>
          <w:sz w:val="30"/>
        </w:rPr>
        <w:t>Roy Fielding</w:t>
      </w:r>
      <w:r w:rsidRPr="006E6951">
        <w:rPr>
          <w:rFonts w:ascii="Georgia" w:eastAsia="Times New Roman" w:hAnsi="Georgia" w:cs="Times New Roman"/>
          <w:color w:val="292929"/>
          <w:spacing w:val="-1"/>
          <w:sz w:val="30"/>
          <w:szCs w:val="30"/>
        </w:rPr>
        <w:t> in 2000.</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lastRenderedPageBreak/>
        <w:t>3.</w:t>
      </w:r>
      <w:r w:rsidRPr="006E6951">
        <w:rPr>
          <w:rFonts w:ascii="Georgia" w:eastAsia="Times New Roman" w:hAnsi="Georgia" w:cs="Times New Roman"/>
          <w:b/>
          <w:bCs/>
          <w:color w:val="292929"/>
          <w:spacing w:val="-1"/>
          <w:sz w:val="30"/>
        </w:rPr>
        <w:t> When we will call a web service a RESTFUL service</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 xml:space="preserve">REST architecture presents a set of constraints/guiding principles to be used in the creation of web services. The services that use REST constraints are called as </w:t>
      </w:r>
      <w:proofErr w:type="spellStart"/>
      <w:r w:rsidRPr="006E6951">
        <w:rPr>
          <w:rFonts w:ascii="Georgia" w:eastAsia="Times New Roman" w:hAnsi="Georgia" w:cs="Times New Roman"/>
          <w:color w:val="292929"/>
          <w:spacing w:val="-1"/>
          <w:sz w:val="30"/>
          <w:szCs w:val="30"/>
        </w:rPr>
        <w:t>RESTful</w:t>
      </w:r>
      <w:proofErr w:type="spellEnd"/>
      <w:r w:rsidRPr="006E6951">
        <w:rPr>
          <w:rFonts w:ascii="Georgia" w:eastAsia="Times New Roman" w:hAnsi="Georgia" w:cs="Times New Roman"/>
          <w:color w:val="292929"/>
          <w:spacing w:val="-1"/>
          <w:sz w:val="30"/>
          <w:szCs w:val="30"/>
        </w:rPr>
        <w:t xml:space="preserve"> Web Services. To be referred to as </w:t>
      </w:r>
      <w:proofErr w:type="spellStart"/>
      <w:r w:rsidRPr="006E6951">
        <w:rPr>
          <w:rFonts w:ascii="Georgia" w:eastAsia="Times New Roman" w:hAnsi="Georgia" w:cs="Times New Roman"/>
          <w:color w:val="292929"/>
          <w:spacing w:val="-1"/>
          <w:sz w:val="30"/>
          <w:szCs w:val="30"/>
        </w:rPr>
        <w:t>RESTful</w:t>
      </w:r>
      <w:proofErr w:type="spellEnd"/>
      <w:r w:rsidRPr="006E6951">
        <w:rPr>
          <w:rFonts w:ascii="Georgia" w:eastAsia="Times New Roman" w:hAnsi="Georgia" w:cs="Times New Roman"/>
          <w:color w:val="292929"/>
          <w:spacing w:val="-1"/>
          <w:sz w:val="30"/>
          <w:szCs w:val="30"/>
        </w:rPr>
        <w:t>, it should satisfy the six-guiding constraints. These constraints are names as the</w:t>
      </w:r>
      <w:r w:rsidRPr="006E6951">
        <w:rPr>
          <w:rFonts w:ascii="Georgia" w:eastAsia="Times New Roman" w:hAnsi="Georgia" w:cs="Times New Roman"/>
          <w:b/>
          <w:bCs/>
          <w:color w:val="292929"/>
          <w:spacing w:val="-1"/>
          <w:sz w:val="30"/>
        </w:rPr>
        <w:t> client-server</w:t>
      </w:r>
      <w:r w:rsidRPr="006E6951">
        <w:rPr>
          <w:rFonts w:ascii="Georgia" w:eastAsia="Times New Roman" w:hAnsi="Georgia" w:cs="Times New Roman"/>
          <w:color w:val="292929"/>
          <w:spacing w:val="-1"/>
          <w:sz w:val="30"/>
          <w:szCs w:val="30"/>
        </w:rPr>
        <w:t>, </w:t>
      </w:r>
      <w:r w:rsidRPr="006E6951">
        <w:rPr>
          <w:rFonts w:ascii="Georgia" w:eastAsia="Times New Roman" w:hAnsi="Georgia" w:cs="Times New Roman"/>
          <w:b/>
          <w:bCs/>
          <w:color w:val="292929"/>
          <w:spacing w:val="-1"/>
          <w:sz w:val="30"/>
        </w:rPr>
        <w:t>stateless</w:t>
      </w:r>
      <w:r w:rsidRPr="006E6951">
        <w:rPr>
          <w:rFonts w:ascii="Georgia" w:eastAsia="Times New Roman" w:hAnsi="Georgia" w:cs="Times New Roman"/>
          <w:color w:val="292929"/>
          <w:spacing w:val="-1"/>
          <w:sz w:val="30"/>
          <w:szCs w:val="30"/>
        </w:rPr>
        <w:t>, </w:t>
      </w:r>
      <w:r w:rsidRPr="006E6951">
        <w:rPr>
          <w:rFonts w:ascii="Georgia" w:eastAsia="Times New Roman" w:hAnsi="Georgia" w:cs="Times New Roman"/>
          <w:b/>
          <w:bCs/>
          <w:color w:val="292929"/>
          <w:spacing w:val="-1"/>
          <w:sz w:val="30"/>
        </w:rPr>
        <w:t>cacheable</w:t>
      </w:r>
      <w:r w:rsidRPr="006E6951">
        <w:rPr>
          <w:rFonts w:ascii="Georgia" w:eastAsia="Times New Roman" w:hAnsi="Georgia" w:cs="Times New Roman"/>
          <w:color w:val="292929"/>
          <w:spacing w:val="-1"/>
          <w:sz w:val="30"/>
          <w:szCs w:val="30"/>
        </w:rPr>
        <w:t>, </w:t>
      </w:r>
      <w:r w:rsidRPr="006E6951">
        <w:rPr>
          <w:rFonts w:ascii="Georgia" w:eastAsia="Times New Roman" w:hAnsi="Georgia" w:cs="Times New Roman"/>
          <w:b/>
          <w:bCs/>
          <w:color w:val="292929"/>
          <w:spacing w:val="-1"/>
          <w:sz w:val="30"/>
        </w:rPr>
        <w:t>uniform interface</w:t>
      </w:r>
      <w:r w:rsidRPr="006E6951">
        <w:rPr>
          <w:rFonts w:ascii="Georgia" w:eastAsia="Times New Roman" w:hAnsi="Georgia" w:cs="Times New Roman"/>
          <w:color w:val="292929"/>
          <w:spacing w:val="-1"/>
          <w:sz w:val="30"/>
          <w:szCs w:val="30"/>
        </w:rPr>
        <w:t>, </w:t>
      </w:r>
      <w:r w:rsidRPr="006E6951">
        <w:rPr>
          <w:rFonts w:ascii="Georgia" w:eastAsia="Times New Roman" w:hAnsi="Georgia" w:cs="Times New Roman"/>
          <w:b/>
          <w:bCs/>
          <w:color w:val="292929"/>
          <w:spacing w:val="-1"/>
          <w:sz w:val="30"/>
        </w:rPr>
        <w:t>layered system</w:t>
      </w:r>
      <w:r w:rsidRPr="006E6951">
        <w:rPr>
          <w:rFonts w:ascii="Georgia" w:eastAsia="Times New Roman" w:hAnsi="Georgia" w:cs="Times New Roman"/>
          <w:color w:val="292929"/>
          <w:spacing w:val="-1"/>
          <w:sz w:val="30"/>
          <w:szCs w:val="30"/>
        </w:rPr>
        <w:t>, and </w:t>
      </w:r>
      <w:r w:rsidRPr="006E6951">
        <w:rPr>
          <w:rFonts w:ascii="Georgia" w:eastAsia="Times New Roman" w:hAnsi="Georgia" w:cs="Times New Roman"/>
          <w:b/>
          <w:bCs/>
          <w:color w:val="292929"/>
          <w:spacing w:val="-1"/>
          <w:sz w:val="30"/>
        </w:rPr>
        <w:t>code</w:t>
      </w:r>
      <w:r w:rsidRPr="006E6951">
        <w:rPr>
          <w:rFonts w:ascii="Georgia" w:eastAsia="Times New Roman" w:hAnsi="Georgia" w:cs="Times New Roman"/>
          <w:color w:val="292929"/>
          <w:spacing w:val="-1"/>
          <w:sz w:val="30"/>
          <w:szCs w:val="30"/>
        </w:rPr>
        <w:t> </w:t>
      </w:r>
      <w:r w:rsidRPr="006E6951">
        <w:rPr>
          <w:rFonts w:ascii="Georgia" w:eastAsia="Times New Roman" w:hAnsi="Georgia" w:cs="Times New Roman"/>
          <w:b/>
          <w:bCs/>
          <w:color w:val="292929"/>
          <w:spacing w:val="-1"/>
          <w:sz w:val="30"/>
        </w:rPr>
        <w:t>on demand.</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4. </w:t>
      </w:r>
      <w:r w:rsidRPr="006E6951">
        <w:rPr>
          <w:rFonts w:ascii="Georgia" w:eastAsia="Times New Roman" w:hAnsi="Georgia" w:cs="Times New Roman"/>
          <w:b/>
          <w:bCs/>
          <w:color w:val="292929"/>
          <w:spacing w:val="-1"/>
          <w:sz w:val="30"/>
        </w:rPr>
        <w:t>Explain the architectural style for creating web API in REST</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 xml:space="preserve">The architectural style for creating web </w:t>
      </w:r>
      <w:proofErr w:type="spellStart"/>
      <w:proofErr w:type="gramStart"/>
      <w:r w:rsidRPr="006E6951">
        <w:rPr>
          <w:rFonts w:ascii="Georgia" w:eastAsia="Times New Roman" w:hAnsi="Georgia" w:cs="Times New Roman"/>
          <w:color w:val="292929"/>
          <w:spacing w:val="-1"/>
          <w:sz w:val="30"/>
          <w:szCs w:val="30"/>
        </w:rPr>
        <w:t>api</w:t>
      </w:r>
      <w:proofErr w:type="spellEnd"/>
      <w:proofErr w:type="gramEnd"/>
      <w:r w:rsidRPr="006E6951">
        <w:rPr>
          <w:rFonts w:ascii="Georgia" w:eastAsia="Times New Roman" w:hAnsi="Georgia" w:cs="Times New Roman"/>
          <w:color w:val="292929"/>
          <w:spacing w:val="-1"/>
          <w:sz w:val="30"/>
          <w:szCs w:val="30"/>
        </w:rPr>
        <w:t xml:space="preserve"> are:</w:t>
      </w:r>
    </w:p>
    <w:p w:rsidR="006E6951" w:rsidRPr="006E6951" w:rsidRDefault="006E6951" w:rsidP="006E69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6951">
        <w:rPr>
          <w:rFonts w:ascii="Courier New" w:eastAsia="Times New Roman" w:hAnsi="Courier New" w:cs="Courier New"/>
          <w:color w:val="292929"/>
          <w:spacing w:val="-5"/>
          <w:sz w:val="24"/>
        </w:rPr>
        <w:t xml:space="preserve">HTTP for client server </w:t>
      </w:r>
      <w:proofErr w:type="spellStart"/>
      <w:r w:rsidRPr="006E6951">
        <w:rPr>
          <w:rFonts w:ascii="Courier New" w:eastAsia="Times New Roman" w:hAnsi="Courier New" w:cs="Courier New"/>
          <w:color w:val="292929"/>
          <w:spacing w:val="-5"/>
          <w:sz w:val="24"/>
        </w:rPr>
        <w:t>communicationXML</w:t>
      </w:r>
      <w:proofErr w:type="spellEnd"/>
      <w:r w:rsidRPr="006E6951">
        <w:rPr>
          <w:rFonts w:ascii="Courier New" w:eastAsia="Times New Roman" w:hAnsi="Courier New" w:cs="Courier New"/>
          <w:color w:val="292929"/>
          <w:spacing w:val="-5"/>
          <w:sz w:val="24"/>
        </w:rPr>
        <w:t xml:space="preserve">/JSON as formatting </w:t>
      </w:r>
      <w:proofErr w:type="spellStart"/>
      <w:r w:rsidRPr="006E6951">
        <w:rPr>
          <w:rFonts w:ascii="Courier New" w:eastAsia="Times New Roman" w:hAnsi="Courier New" w:cs="Courier New"/>
          <w:color w:val="292929"/>
          <w:spacing w:val="-5"/>
          <w:sz w:val="24"/>
        </w:rPr>
        <w:t>languageSimple</w:t>
      </w:r>
      <w:proofErr w:type="spellEnd"/>
      <w:r w:rsidRPr="006E6951">
        <w:rPr>
          <w:rFonts w:ascii="Courier New" w:eastAsia="Times New Roman" w:hAnsi="Courier New" w:cs="Courier New"/>
          <w:color w:val="292929"/>
          <w:spacing w:val="-5"/>
          <w:sz w:val="24"/>
        </w:rPr>
        <w:t xml:space="preserve"> URI as the address for the </w:t>
      </w:r>
      <w:proofErr w:type="spellStart"/>
      <w:r w:rsidRPr="006E6951">
        <w:rPr>
          <w:rFonts w:ascii="Courier New" w:eastAsia="Times New Roman" w:hAnsi="Courier New" w:cs="Courier New"/>
          <w:color w:val="292929"/>
          <w:spacing w:val="-5"/>
          <w:sz w:val="24"/>
        </w:rPr>
        <w:t>servicesStateless</w:t>
      </w:r>
      <w:proofErr w:type="spellEnd"/>
      <w:r w:rsidRPr="006E6951">
        <w:rPr>
          <w:rFonts w:ascii="Courier New" w:eastAsia="Times New Roman" w:hAnsi="Courier New" w:cs="Courier New"/>
          <w:color w:val="292929"/>
          <w:spacing w:val="-5"/>
          <w:sz w:val="24"/>
        </w:rPr>
        <w:t xml:space="preserve"> communication</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5. </w:t>
      </w:r>
      <w:r w:rsidRPr="006E6951">
        <w:rPr>
          <w:rFonts w:ascii="Georgia" w:eastAsia="Times New Roman" w:hAnsi="Georgia" w:cs="Times New Roman"/>
          <w:b/>
          <w:bCs/>
          <w:color w:val="292929"/>
          <w:spacing w:val="-1"/>
          <w:sz w:val="30"/>
        </w:rPr>
        <w:t xml:space="preserve">What are Resources in a REST </w:t>
      </w:r>
      <w:proofErr w:type="gramStart"/>
      <w:r w:rsidRPr="006E6951">
        <w:rPr>
          <w:rFonts w:ascii="Georgia" w:eastAsia="Times New Roman" w:hAnsi="Georgia" w:cs="Times New Roman"/>
          <w:b/>
          <w:bCs/>
          <w:color w:val="292929"/>
          <w:spacing w:val="-1"/>
          <w:sz w:val="30"/>
        </w:rPr>
        <w:t>architecture</w:t>
      </w:r>
      <w:proofErr w:type="gramEnd"/>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 xml:space="preserve">In the REST architecture, </w:t>
      </w:r>
      <w:proofErr w:type="gramStart"/>
      <w:r w:rsidRPr="006E6951">
        <w:rPr>
          <w:rFonts w:ascii="Georgia" w:eastAsia="Times New Roman" w:hAnsi="Georgia" w:cs="Times New Roman"/>
          <w:color w:val="292929"/>
          <w:spacing w:val="-1"/>
          <w:sz w:val="30"/>
          <w:szCs w:val="30"/>
        </w:rPr>
        <w:t>every content</w:t>
      </w:r>
      <w:proofErr w:type="gramEnd"/>
      <w:r w:rsidRPr="006E6951">
        <w:rPr>
          <w:rFonts w:ascii="Georgia" w:eastAsia="Times New Roman" w:hAnsi="Georgia" w:cs="Times New Roman"/>
          <w:color w:val="292929"/>
          <w:spacing w:val="-1"/>
          <w:sz w:val="30"/>
          <w:szCs w:val="30"/>
        </w:rPr>
        <w:t xml:space="preserve"> is a resource. It can be a text file, HTML pages, images, videos, or business data. A resource is an object with:</w:t>
      </w:r>
    </w:p>
    <w:p w:rsidR="006E6951" w:rsidRPr="006E6951" w:rsidRDefault="006E6951" w:rsidP="006E69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6951">
        <w:rPr>
          <w:rFonts w:ascii="Courier New" w:eastAsia="Times New Roman" w:hAnsi="Courier New" w:cs="Courier New"/>
          <w:color w:val="292929"/>
          <w:spacing w:val="-5"/>
          <w:sz w:val="24"/>
        </w:rPr>
        <w:t>a</w:t>
      </w:r>
      <w:proofErr w:type="gramEnd"/>
      <w:r w:rsidRPr="006E6951">
        <w:rPr>
          <w:rFonts w:ascii="Courier New" w:eastAsia="Times New Roman" w:hAnsi="Courier New" w:cs="Courier New"/>
          <w:color w:val="292929"/>
          <w:spacing w:val="-5"/>
          <w:sz w:val="24"/>
        </w:rPr>
        <w:t xml:space="preserve"> </w:t>
      </w:r>
      <w:proofErr w:type="spellStart"/>
      <w:r w:rsidRPr="006E6951">
        <w:rPr>
          <w:rFonts w:ascii="Courier New" w:eastAsia="Times New Roman" w:hAnsi="Courier New" w:cs="Courier New"/>
          <w:color w:val="292929"/>
          <w:spacing w:val="-5"/>
          <w:sz w:val="24"/>
        </w:rPr>
        <w:t>type,relationship</w:t>
      </w:r>
      <w:proofErr w:type="spellEnd"/>
      <w:r w:rsidRPr="006E6951">
        <w:rPr>
          <w:rFonts w:ascii="Courier New" w:eastAsia="Times New Roman" w:hAnsi="Courier New" w:cs="Courier New"/>
          <w:color w:val="292929"/>
          <w:spacing w:val="-5"/>
          <w:sz w:val="24"/>
        </w:rPr>
        <w:t xml:space="preserve"> with other resources </w:t>
      </w:r>
      <w:proofErr w:type="spellStart"/>
      <w:r w:rsidRPr="006E6951">
        <w:rPr>
          <w:rFonts w:ascii="Courier New" w:eastAsia="Times New Roman" w:hAnsi="Courier New" w:cs="Courier New"/>
          <w:color w:val="292929"/>
          <w:spacing w:val="-5"/>
          <w:sz w:val="24"/>
        </w:rPr>
        <w:t>andmethods</w:t>
      </w:r>
      <w:proofErr w:type="spellEnd"/>
      <w:r w:rsidRPr="006E6951">
        <w:rPr>
          <w:rFonts w:ascii="Courier New" w:eastAsia="Times New Roman" w:hAnsi="Courier New" w:cs="Courier New"/>
          <w:color w:val="292929"/>
          <w:spacing w:val="-5"/>
          <w:sz w:val="24"/>
        </w:rPr>
        <w:t xml:space="preserve"> that operate on it.</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b/>
          <w:bCs/>
          <w:color w:val="292929"/>
          <w:spacing w:val="-1"/>
          <w:sz w:val="30"/>
        </w:rPr>
        <w:lastRenderedPageBreak/>
        <w:t>Resources</w:t>
      </w:r>
      <w:r w:rsidRPr="006E6951">
        <w:rPr>
          <w:rFonts w:ascii="Georgia" w:eastAsia="Times New Roman" w:hAnsi="Georgia" w:cs="Times New Roman"/>
          <w:color w:val="292929"/>
          <w:spacing w:val="-1"/>
          <w:sz w:val="30"/>
          <w:szCs w:val="30"/>
        </w:rPr>
        <w:t> are identified with:</w:t>
      </w:r>
    </w:p>
    <w:p w:rsidR="006E6951" w:rsidRPr="006E6951" w:rsidRDefault="006E6951" w:rsidP="006E69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6951">
        <w:rPr>
          <w:rFonts w:ascii="Courier New" w:eastAsia="Times New Roman" w:hAnsi="Courier New" w:cs="Courier New"/>
          <w:color w:val="292929"/>
          <w:spacing w:val="-5"/>
          <w:sz w:val="24"/>
        </w:rPr>
        <w:t>their</w:t>
      </w:r>
      <w:proofErr w:type="gramEnd"/>
      <w:r w:rsidRPr="006E6951">
        <w:rPr>
          <w:rFonts w:ascii="Courier New" w:eastAsia="Times New Roman" w:hAnsi="Courier New" w:cs="Courier New"/>
          <w:color w:val="292929"/>
          <w:spacing w:val="-5"/>
          <w:sz w:val="24"/>
        </w:rPr>
        <w:t xml:space="preserve"> URI(</w:t>
      </w:r>
      <w:r w:rsidRPr="006E6951">
        <w:rPr>
          <w:rFonts w:ascii="Courier New" w:eastAsia="Times New Roman" w:hAnsi="Courier New" w:cs="Courier New"/>
          <w:b/>
          <w:bCs/>
          <w:color w:val="292929"/>
          <w:spacing w:val="-5"/>
          <w:sz w:val="24"/>
        </w:rPr>
        <w:t>Uniform Resource Identifiers</w:t>
      </w:r>
      <w:r w:rsidRPr="006E6951">
        <w:rPr>
          <w:rFonts w:ascii="Courier New" w:eastAsia="Times New Roman" w:hAnsi="Courier New" w:cs="Courier New"/>
          <w:color w:val="292929"/>
          <w:spacing w:val="-5"/>
          <w:sz w:val="24"/>
        </w:rPr>
        <w:t xml:space="preserve">),HTTP methods they support </w:t>
      </w:r>
      <w:proofErr w:type="spellStart"/>
      <w:r w:rsidRPr="006E6951">
        <w:rPr>
          <w:rFonts w:ascii="Courier New" w:eastAsia="Times New Roman" w:hAnsi="Courier New" w:cs="Courier New"/>
          <w:color w:val="292929"/>
          <w:spacing w:val="-5"/>
          <w:sz w:val="24"/>
        </w:rPr>
        <w:t>andrequest</w:t>
      </w:r>
      <w:proofErr w:type="spellEnd"/>
      <w:r w:rsidRPr="006E6951">
        <w:rPr>
          <w:rFonts w:ascii="Courier New" w:eastAsia="Times New Roman" w:hAnsi="Courier New" w:cs="Courier New"/>
          <w:color w:val="292929"/>
          <w:spacing w:val="-5"/>
          <w:sz w:val="24"/>
        </w:rPr>
        <w:t>/response data type and format of data.</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6. </w:t>
      </w:r>
      <w:r w:rsidRPr="006E6951">
        <w:rPr>
          <w:rFonts w:ascii="Georgia" w:eastAsia="Times New Roman" w:hAnsi="Georgia" w:cs="Times New Roman"/>
          <w:b/>
          <w:bCs/>
          <w:color w:val="292929"/>
          <w:spacing w:val="-1"/>
          <w:sz w:val="30"/>
        </w:rPr>
        <w:t xml:space="preserve">What </w:t>
      </w:r>
      <w:proofErr w:type="gramStart"/>
      <w:r w:rsidRPr="006E6951">
        <w:rPr>
          <w:rFonts w:ascii="Georgia" w:eastAsia="Times New Roman" w:hAnsi="Georgia" w:cs="Times New Roman"/>
          <w:b/>
          <w:bCs/>
          <w:color w:val="292929"/>
          <w:spacing w:val="-1"/>
          <w:sz w:val="30"/>
        </w:rPr>
        <w:t>is options</w:t>
      </w:r>
      <w:proofErr w:type="gramEnd"/>
      <w:r w:rsidRPr="006E6951">
        <w:rPr>
          <w:rFonts w:ascii="Georgia" w:eastAsia="Times New Roman" w:hAnsi="Georgia" w:cs="Times New Roman"/>
          <w:b/>
          <w:bCs/>
          <w:color w:val="292929"/>
          <w:spacing w:val="-1"/>
          <w:sz w:val="30"/>
        </w:rPr>
        <w:t xml:space="preserve"> in REST</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b/>
          <w:bCs/>
          <w:color w:val="292929"/>
          <w:spacing w:val="-1"/>
          <w:sz w:val="30"/>
        </w:rPr>
        <w:t xml:space="preserve">The </w:t>
      </w:r>
      <w:proofErr w:type="gramStart"/>
      <w:r w:rsidRPr="006E6951">
        <w:rPr>
          <w:rFonts w:ascii="Georgia" w:eastAsia="Times New Roman" w:hAnsi="Georgia" w:cs="Times New Roman"/>
          <w:b/>
          <w:bCs/>
          <w:color w:val="292929"/>
          <w:spacing w:val="-1"/>
          <w:sz w:val="30"/>
        </w:rPr>
        <w:t>options</w:t>
      </w:r>
      <w:r w:rsidRPr="006E6951">
        <w:rPr>
          <w:rFonts w:ascii="Georgia" w:eastAsia="Times New Roman" w:hAnsi="Georgia" w:cs="Times New Roman"/>
          <w:color w:val="292929"/>
          <w:spacing w:val="-1"/>
          <w:sz w:val="30"/>
          <w:szCs w:val="30"/>
        </w:rPr>
        <w:t> allows</w:t>
      </w:r>
      <w:proofErr w:type="gramEnd"/>
      <w:r w:rsidRPr="006E6951">
        <w:rPr>
          <w:rFonts w:ascii="Georgia" w:eastAsia="Times New Roman" w:hAnsi="Georgia" w:cs="Times New Roman"/>
          <w:color w:val="292929"/>
          <w:spacing w:val="-1"/>
          <w:sz w:val="30"/>
          <w:szCs w:val="30"/>
        </w:rPr>
        <w:t xml:space="preserve"> the client of the </w:t>
      </w:r>
      <w:r w:rsidRPr="006E6951">
        <w:rPr>
          <w:rFonts w:ascii="Georgia" w:eastAsia="Times New Roman" w:hAnsi="Georgia" w:cs="Times New Roman"/>
          <w:b/>
          <w:bCs/>
          <w:color w:val="292929"/>
          <w:spacing w:val="-1"/>
          <w:sz w:val="30"/>
        </w:rPr>
        <w:t>REST API</w:t>
      </w:r>
      <w:r w:rsidRPr="006E6951">
        <w:rPr>
          <w:rFonts w:ascii="Georgia" w:eastAsia="Times New Roman" w:hAnsi="Georgia" w:cs="Times New Roman"/>
          <w:color w:val="292929"/>
          <w:spacing w:val="-1"/>
          <w:sz w:val="30"/>
          <w:szCs w:val="30"/>
        </w:rPr>
        <w:t> to determine what HTTP methods (GET, HEAD, POST, PUT, DELETE) can be used for the resource identified by the requested URI. The client determines without initiating a resource request.</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The REST OPTIONS method is also used for the </w:t>
      </w:r>
      <w:r w:rsidRPr="006E6951">
        <w:rPr>
          <w:rFonts w:ascii="Georgia" w:eastAsia="Times New Roman" w:hAnsi="Georgia" w:cs="Times New Roman"/>
          <w:b/>
          <w:bCs/>
          <w:color w:val="292929"/>
          <w:spacing w:val="-1"/>
          <w:sz w:val="30"/>
        </w:rPr>
        <w:t>CORS</w:t>
      </w:r>
      <w:r w:rsidRPr="006E6951">
        <w:rPr>
          <w:rFonts w:ascii="Georgia" w:eastAsia="Times New Roman" w:hAnsi="Georgia" w:cs="Times New Roman"/>
          <w:color w:val="292929"/>
          <w:spacing w:val="-1"/>
          <w:sz w:val="30"/>
          <w:szCs w:val="30"/>
        </w:rPr>
        <w:t> (</w:t>
      </w:r>
      <w:r w:rsidRPr="006E6951">
        <w:rPr>
          <w:rFonts w:ascii="Georgia" w:eastAsia="Times New Roman" w:hAnsi="Georgia" w:cs="Times New Roman"/>
          <w:b/>
          <w:bCs/>
          <w:color w:val="292929"/>
          <w:spacing w:val="-1"/>
          <w:sz w:val="30"/>
        </w:rPr>
        <w:t>Cross</w:t>
      </w:r>
      <w:r w:rsidRPr="006E6951">
        <w:rPr>
          <w:rFonts w:ascii="Georgia" w:eastAsia="Times New Roman" w:hAnsi="Georgia" w:cs="Times New Roman"/>
          <w:color w:val="292929"/>
          <w:spacing w:val="-1"/>
          <w:sz w:val="30"/>
          <w:szCs w:val="30"/>
        </w:rPr>
        <w:t>-</w:t>
      </w:r>
      <w:r w:rsidRPr="006E6951">
        <w:rPr>
          <w:rFonts w:ascii="Georgia" w:eastAsia="Times New Roman" w:hAnsi="Georgia" w:cs="Times New Roman"/>
          <w:b/>
          <w:bCs/>
          <w:color w:val="292929"/>
          <w:spacing w:val="-1"/>
          <w:sz w:val="30"/>
        </w:rPr>
        <w:t>Origin</w:t>
      </w:r>
      <w:r w:rsidRPr="006E6951">
        <w:rPr>
          <w:rFonts w:ascii="Georgia" w:eastAsia="Times New Roman" w:hAnsi="Georgia" w:cs="Times New Roman"/>
          <w:color w:val="292929"/>
          <w:spacing w:val="-1"/>
          <w:sz w:val="30"/>
          <w:szCs w:val="30"/>
        </w:rPr>
        <w:t> </w:t>
      </w:r>
      <w:r w:rsidRPr="006E6951">
        <w:rPr>
          <w:rFonts w:ascii="Georgia" w:eastAsia="Times New Roman" w:hAnsi="Georgia" w:cs="Times New Roman"/>
          <w:b/>
          <w:bCs/>
          <w:color w:val="292929"/>
          <w:spacing w:val="-1"/>
          <w:sz w:val="30"/>
        </w:rPr>
        <w:t>Resource</w:t>
      </w:r>
      <w:r w:rsidRPr="006E6951">
        <w:rPr>
          <w:rFonts w:ascii="Georgia" w:eastAsia="Times New Roman" w:hAnsi="Georgia" w:cs="Times New Roman"/>
          <w:color w:val="292929"/>
          <w:spacing w:val="-1"/>
          <w:sz w:val="30"/>
          <w:szCs w:val="30"/>
        </w:rPr>
        <w:t> </w:t>
      </w:r>
      <w:r w:rsidRPr="006E6951">
        <w:rPr>
          <w:rFonts w:ascii="Georgia" w:eastAsia="Times New Roman" w:hAnsi="Georgia" w:cs="Times New Roman"/>
          <w:b/>
          <w:bCs/>
          <w:color w:val="292929"/>
          <w:spacing w:val="-1"/>
          <w:sz w:val="30"/>
        </w:rPr>
        <w:t>Sharing</w:t>
      </w:r>
      <w:r w:rsidRPr="006E6951">
        <w:rPr>
          <w:rFonts w:ascii="Georgia" w:eastAsia="Times New Roman" w:hAnsi="Georgia" w:cs="Times New Roman"/>
          <w:color w:val="292929"/>
          <w:spacing w:val="-1"/>
          <w:sz w:val="30"/>
          <w:szCs w:val="30"/>
        </w:rPr>
        <w:t>) request.</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7. </w:t>
      </w:r>
      <w:r w:rsidRPr="006E6951">
        <w:rPr>
          <w:rFonts w:ascii="Georgia" w:eastAsia="Times New Roman" w:hAnsi="Georgia" w:cs="Times New Roman"/>
          <w:b/>
          <w:bCs/>
          <w:color w:val="292929"/>
          <w:spacing w:val="-1"/>
          <w:sz w:val="30"/>
        </w:rPr>
        <w:t xml:space="preserve">What is an URI in </w:t>
      </w:r>
      <w:proofErr w:type="gramStart"/>
      <w:r w:rsidRPr="006E6951">
        <w:rPr>
          <w:rFonts w:ascii="Georgia" w:eastAsia="Times New Roman" w:hAnsi="Georgia" w:cs="Times New Roman"/>
          <w:b/>
          <w:bCs/>
          <w:color w:val="292929"/>
          <w:spacing w:val="-1"/>
          <w:sz w:val="30"/>
        </w:rPr>
        <w:t>REST</w:t>
      </w:r>
      <w:proofErr w:type="gramEnd"/>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b/>
          <w:bCs/>
          <w:color w:val="292929"/>
          <w:spacing w:val="-1"/>
          <w:sz w:val="30"/>
        </w:rPr>
        <w:t>URI</w:t>
      </w:r>
      <w:r w:rsidRPr="006E6951">
        <w:rPr>
          <w:rFonts w:ascii="Georgia" w:eastAsia="Times New Roman" w:hAnsi="Georgia" w:cs="Times New Roman"/>
          <w:color w:val="292929"/>
          <w:spacing w:val="-1"/>
          <w:sz w:val="30"/>
          <w:szCs w:val="30"/>
        </w:rPr>
        <w:t> (</w:t>
      </w:r>
      <w:r w:rsidRPr="006E6951">
        <w:rPr>
          <w:rFonts w:ascii="Georgia" w:eastAsia="Times New Roman" w:hAnsi="Georgia" w:cs="Times New Roman"/>
          <w:b/>
          <w:bCs/>
          <w:color w:val="292929"/>
          <w:spacing w:val="-1"/>
          <w:sz w:val="30"/>
        </w:rPr>
        <w:t>Uniform Resource Identifiers</w:t>
      </w:r>
      <w:r w:rsidRPr="006E6951">
        <w:rPr>
          <w:rFonts w:ascii="Georgia" w:eastAsia="Times New Roman" w:hAnsi="Georgia" w:cs="Times New Roman"/>
          <w:color w:val="292929"/>
          <w:spacing w:val="-1"/>
          <w:sz w:val="30"/>
          <w:szCs w:val="30"/>
        </w:rPr>
        <w:t>) is used to identify each resource in the REST. An HTTP operation is called by the client application to access the resource.</w:t>
      </w:r>
    </w:p>
    <w:p w:rsidR="006E6951" w:rsidRPr="006E6951" w:rsidRDefault="006E6951" w:rsidP="006E69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6951">
        <w:rPr>
          <w:rFonts w:ascii="Courier New" w:eastAsia="Times New Roman" w:hAnsi="Courier New" w:cs="Courier New"/>
          <w:color w:val="292929"/>
          <w:spacing w:val="-5"/>
          <w:sz w:val="24"/>
        </w:rPr>
        <w:t>//FORMAT for creating a URI&lt;protocol</w:t>
      </w:r>
      <w:proofErr w:type="gramStart"/>
      <w:r w:rsidRPr="006E6951">
        <w:rPr>
          <w:rFonts w:ascii="Courier New" w:eastAsia="Times New Roman" w:hAnsi="Courier New" w:cs="Courier New"/>
          <w:color w:val="292929"/>
          <w:spacing w:val="-5"/>
          <w:sz w:val="24"/>
        </w:rPr>
        <w:t>&gt;:</w:t>
      </w:r>
      <w:proofErr w:type="gramEnd"/>
      <w:r w:rsidRPr="006E6951">
        <w:rPr>
          <w:rFonts w:ascii="Courier New" w:eastAsia="Times New Roman" w:hAnsi="Courier New" w:cs="Courier New"/>
          <w:color w:val="292929"/>
          <w:spacing w:val="-5"/>
          <w:sz w:val="24"/>
        </w:rPr>
        <w:t>//&lt;service-name&gt;/&lt;</w:t>
      </w:r>
      <w:proofErr w:type="spellStart"/>
      <w:r w:rsidRPr="006E6951">
        <w:rPr>
          <w:rFonts w:ascii="Courier New" w:eastAsia="Times New Roman" w:hAnsi="Courier New" w:cs="Courier New"/>
          <w:color w:val="292929"/>
          <w:spacing w:val="-5"/>
          <w:sz w:val="24"/>
        </w:rPr>
        <w:t>ResourceType</w:t>
      </w:r>
      <w:proofErr w:type="spellEnd"/>
      <w:r w:rsidRPr="006E6951">
        <w:rPr>
          <w:rFonts w:ascii="Courier New" w:eastAsia="Times New Roman" w:hAnsi="Courier New" w:cs="Courier New"/>
          <w:color w:val="292929"/>
          <w:spacing w:val="-5"/>
          <w:sz w:val="24"/>
        </w:rPr>
        <w:t>&gt;/&lt;</w:t>
      </w:r>
      <w:proofErr w:type="spellStart"/>
      <w:r w:rsidRPr="006E6951">
        <w:rPr>
          <w:rFonts w:ascii="Courier New" w:eastAsia="Times New Roman" w:hAnsi="Courier New" w:cs="Courier New"/>
          <w:color w:val="292929"/>
          <w:spacing w:val="-5"/>
          <w:sz w:val="24"/>
        </w:rPr>
        <w:t>ResourceID</w:t>
      </w:r>
      <w:proofErr w:type="spellEnd"/>
      <w:r w:rsidRPr="006E6951">
        <w:rPr>
          <w:rFonts w:ascii="Courier New" w:eastAsia="Times New Roman" w:hAnsi="Courier New" w:cs="Courier New"/>
          <w:color w:val="292929"/>
          <w:spacing w:val="-5"/>
          <w:sz w:val="24"/>
        </w:rPr>
        <w:t>&gt;</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8. </w:t>
      </w:r>
      <w:r w:rsidRPr="006E6951">
        <w:rPr>
          <w:rFonts w:ascii="Georgia" w:eastAsia="Times New Roman" w:hAnsi="Georgia" w:cs="Times New Roman"/>
          <w:b/>
          <w:bCs/>
          <w:color w:val="292929"/>
          <w:spacing w:val="-1"/>
          <w:sz w:val="30"/>
        </w:rPr>
        <w:t>What are the HTTP methods supported by REST</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lastRenderedPageBreak/>
        <w:t>HTTP methods supported by REST are:</w:t>
      </w:r>
    </w:p>
    <w:p w:rsidR="006E6951" w:rsidRPr="006E6951" w:rsidRDefault="006E6951" w:rsidP="006E69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6951">
        <w:rPr>
          <w:rFonts w:ascii="Courier New" w:eastAsia="Times New Roman" w:hAnsi="Courier New" w:cs="Courier New"/>
          <w:b/>
          <w:bCs/>
          <w:color w:val="292929"/>
          <w:spacing w:val="-5"/>
          <w:sz w:val="24"/>
        </w:rPr>
        <w:t xml:space="preserve">GET: </w:t>
      </w:r>
      <w:r w:rsidRPr="006E6951">
        <w:rPr>
          <w:rFonts w:ascii="Courier New" w:eastAsia="Times New Roman" w:hAnsi="Courier New" w:cs="Courier New"/>
          <w:color w:val="292929"/>
          <w:spacing w:val="-5"/>
          <w:sz w:val="24"/>
        </w:rPr>
        <w:t>It requests a resource at the request URL. It should not contain a request body as it will be discarded. Maybe it can be cached locally or on the server.</w:t>
      </w:r>
      <w:r w:rsidRPr="006E6951">
        <w:rPr>
          <w:rFonts w:ascii="Courier New" w:eastAsia="Times New Roman" w:hAnsi="Courier New" w:cs="Courier New"/>
          <w:b/>
          <w:bCs/>
          <w:color w:val="292929"/>
          <w:spacing w:val="-5"/>
          <w:sz w:val="24"/>
        </w:rPr>
        <w:t xml:space="preserve">POST: </w:t>
      </w:r>
      <w:r w:rsidRPr="006E6951">
        <w:rPr>
          <w:rFonts w:ascii="Courier New" w:eastAsia="Times New Roman" w:hAnsi="Courier New" w:cs="Courier New"/>
          <w:color w:val="292929"/>
          <w:spacing w:val="-5"/>
          <w:sz w:val="24"/>
        </w:rPr>
        <w:t xml:space="preserve">It submits information to the service for processing; it should typically return the modified or new </w:t>
      </w:r>
      <w:proofErr w:type="spellStart"/>
      <w:r w:rsidRPr="006E6951">
        <w:rPr>
          <w:rFonts w:ascii="Courier New" w:eastAsia="Times New Roman" w:hAnsi="Courier New" w:cs="Courier New"/>
          <w:color w:val="292929"/>
          <w:spacing w:val="-5"/>
          <w:sz w:val="24"/>
        </w:rPr>
        <w:t>resource</w:t>
      </w:r>
      <w:r w:rsidRPr="006E6951">
        <w:rPr>
          <w:rFonts w:ascii="Courier New" w:eastAsia="Times New Roman" w:hAnsi="Courier New" w:cs="Courier New"/>
          <w:b/>
          <w:bCs/>
          <w:color w:val="292929"/>
          <w:spacing w:val="-5"/>
          <w:sz w:val="24"/>
        </w:rPr>
        <w:t>PUT</w:t>
      </w:r>
      <w:proofErr w:type="spellEnd"/>
      <w:r w:rsidRPr="006E6951">
        <w:rPr>
          <w:rFonts w:ascii="Courier New" w:eastAsia="Times New Roman" w:hAnsi="Courier New" w:cs="Courier New"/>
          <w:b/>
          <w:bCs/>
          <w:color w:val="292929"/>
          <w:spacing w:val="-5"/>
          <w:sz w:val="24"/>
        </w:rPr>
        <w:t xml:space="preserve">: </w:t>
      </w:r>
      <w:r w:rsidRPr="006E6951">
        <w:rPr>
          <w:rFonts w:ascii="Courier New" w:eastAsia="Times New Roman" w:hAnsi="Courier New" w:cs="Courier New"/>
          <w:color w:val="292929"/>
          <w:spacing w:val="-5"/>
          <w:sz w:val="24"/>
        </w:rPr>
        <w:t xml:space="preserve">At the request URL it </w:t>
      </w:r>
      <w:proofErr w:type="gramStart"/>
      <w:r w:rsidRPr="006E6951">
        <w:rPr>
          <w:rFonts w:ascii="Courier New" w:eastAsia="Times New Roman" w:hAnsi="Courier New" w:cs="Courier New"/>
          <w:color w:val="292929"/>
          <w:spacing w:val="-5"/>
          <w:sz w:val="24"/>
        </w:rPr>
        <w:t>update</w:t>
      </w:r>
      <w:proofErr w:type="gramEnd"/>
      <w:r w:rsidRPr="006E6951">
        <w:rPr>
          <w:rFonts w:ascii="Courier New" w:eastAsia="Times New Roman" w:hAnsi="Courier New" w:cs="Courier New"/>
          <w:color w:val="292929"/>
          <w:spacing w:val="-5"/>
          <w:sz w:val="24"/>
        </w:rPr>
        <w:t xml:space="preserve"> the </w:t>
      </w:r>
      <w:proofErr w:type="spellStart"/>
      <w:r w:rsidRPr="006E6951">
        <w:rPr>
          <w:rFonts w:ascii="Courier New" w:eastAsia="Times New Roman" w:hAnsi="Courier New" w:cs="Courier New"/>
          <w:color w:val="292929"/>
          <w:spacing w:val="-5"/>
          <w:sz w:val="24"/>
        </w:rPr>
        <w:t>resource</w:t>
      </w:r>
      <w:r w:rsidRPr="006E6951">
        <w:rPr>
          <w:rFonts w:ascii="Courier New" w:eastAsia="Times New Roman" w:hAnsi="Courier New" w:cs="Courier New"/>
          <w:b/>
          <w:bCs/>
          <w:color w:val="292929"/>
          <w:spacing w:val="-5"/>
          <w:sz w:val="24"/>
        </w:rPr>
        <w:t>DELETE</w:t>
      </w:r>
      <w:proofErr w:type="spellEnd"/>
      <w:r w:rsidRPr="006E6951">
        <w:rPr>
          <w:rFonts w:ascii="Courier New" w:eastAsia="Times New Roman" w:hAnsi="Courier New" w:cs="Courier New"/>
          <w:b/>
          <w:bCs/>
          <w:color w:val="292929"/>
          <w:spacing w:val="-5"/>
          <w:sz w:val="24"/>
        </w:rPr>
        <w:t xml:space="preserve">: </w:t>
      </w:r>
      <w:r w:rsidRPr="006E6951">
        <w:rPr>
          <w:rFonts w:ascii="Courier New" w:eastAsia="Times New Roman" w:hAnsi="Courier New" w:cs="Courier New"/>
          <w:color w:val="292929"/>
          <w:spacing w:val="-5"/>
          <w:sz w:val="24"/>
        </w:rPr>
        <w:t xml:space="preserve">At the request URL it removes the </w:t>
      </w:r>
      <w:proofErr w:type="spellStart"/>
      <w:r w:rsidRPr="006E6951">
        <w:rPr>
          <w:rFonts w:ascii="Courier New" w:eastAsia="Times New Roman" w:hAnsi="Courier New" w:cs="Courier New"/>
          <w:color w:val="292929"/>
          <w:spacing w:val="-5"/>
          <w:sz w:val="24"/>
        </w:rPr>
        <w:t>resource</w:t>
      </w:r>
      <w:r w:rsidRPr="006E6951">
        <w:rPr>
          <w:rFonts w:ascii="Courier New" w:eastAsia="Times New Roman" w:hAnsi="Courier New" w:cs="Courier New"/>
          <w:b/>
          <w:bCs/>
          <w:color w:val="292929"/>
          <w:spacing w:val="-5"/>
          <w:sz w:val="24"/>
        </w:rPr>
        <w:t>OPTIONS</w:t>
      </w:r>
      <w:proofErr w:type="spellEnd"/>
      <w:r w:rsidRPr="006E6951">
        <w:rPr>
          <w:rFonts w:ascii="Courier New" w:eastAsia="Times New Roman" w:hAnsi="Courier New" w:cs="Courier New"/>
          <w:b/>
          <w:bCs/>
          <w:color w:val="292929"/>
          <w:spacing w:val="-5"/>
          <w:sz w:val="24"/>
        </w:rPr>
        <w:t xml:space="preserve">: </w:t>
      </w:r>
      <w:r w:rsidRPr="006E6951">
        <w:rPr>
          <w:rFonts w:ascii="Courier New" w:eastAsia="Times New Roman" w:hAnsi="Courier New" w:cs="Courier New"/>
          <w:color w:val="292929"/>
          <w:spacing w:val="-5"/>
          <w:sz w:val="24"/>
        </w:rPr>
        <w:t xml:space="preserve">It indicates which techniques are </w:t>
      </w:r>
      <w:proofErr w:type="spellStart"/>
      <w:r w:rsidRPr="006E6951">
        <w:rPr>
          <w:rFonts w:ascii="Courier New" w:eastAsia="Times New Roman" w:hAnsi="Courier New" w:cs="Courier New"/>
          <w:color w:val="292929"/>
          <w:spacing w:val="-5"/>
          <w:sz w:val="24"/>
        </w:rPr>
        <w:t>supported</w:t>
      </w:r>
      <w:r w:rsidRPr="006E6951">
        <w:rPr>
          <w:rFonts w:ascii="Courier New" w:eastAsia="Times New Roman" w:hAnsi="Courier New" w:cs="Courier New"/>
          <w:b/>
          <w:bCs/>
          <w:color w:val="292929"/>
          <w:spacing w:val="-5"/>
          <w:sz w:val="24"/>
        </w:rPr>
        <w:t>HEAD</w:t>
      </w:r>
      <w:proofErr w:type="spellEnd"/>
      <w:r w:rsidRPr="006E6951">
        <w:rPr>
          <w:rFonts w:ascii="Courier New" w:eastAsia="Times New Roman" w:hAnsi="Courier New" w:cs="Courier New"/>
          <w:b/>
          <w:bCs/>
          <w:color w:val="292929"/>
          <w:spacing w:val="-5"/>
          <w:sz w:val="24"/>
        </w:rPr>
        <w:t xml:space="preserve">: </w:t>
      </w:r>
      <w:r w:rsidRPr="006E6951">
        <w:rPr>
          <w:rFonts w:ascii="Courier New" w:eastAsia="Times New Roman" w:hAnsi="Courier New" w:cs="Courier New"/>
          <w:color w:val="292929"/>
          <w:spacing w:val="-5"/>
          <w:sz w:val="24"/>
        </w:rPr>
        <w:t>About the request URL it returns meta information</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9. </w:t>
      </w:r>
      <w:r w:rsidRPr="006E6951">
        <w:rPr>
          <w:rFonts w:ascii="Georgia" w:eastAsia="Times New Roman" w:hAnsi="Georgia" w:cs="Times New Roman"/>
          <w:b/>
          <w:bCs/>
          <w:color w:val="292929"/>
          <w:spacing w:val="-1"/>
          <w:sz w:val="30"/>
        </w:rPr>
        <w:t xml:space="preserve">What is the most popular way to represent a resource in </w:t>
      </w:r>
      <w:proofErr w:type="gramStart"/>
      <w:r w:rsidRPr="006E6951">
        <w:rPr>
          <w:rFonts w:ascii="Georgia" w:eastAsia="Times New Roman" w:hAnsi="Georgia" w:cs="Times New Roman"/>
          <w:b/>
          <w:bCs/>
          <w:color w:val="292929"/>
          <w:spacing w:val="-1"/>
          <w:sz w:val="30"/>
        </w:rPr>
        <w:t>REST</w:t>
      </w:r>
      <w:proofErr w:type="gramEnd"/>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REST uses different representations to define a resource like text, JSON, and XML. </w:t>
      </w:r>
      <w:r w:rsidRPr="006E6951">
        <w:rPr>
          <w:rFonts w:ascii="Georgia" w:eastAsia="Times New Roman" w:hAnsi="Georgia" w:cs="Times New Roman"/>
          <w:b/>
          <w:bCs/>
          <w:color w:val="292929"/>
          <w:spacing w:val="-1"/>
          <w:sz w:val="30"/>
        </w:rPr>
        <w:t>XML </w:t>
      </w:r>
      <w:r w:rsidRPr="006E6951">
        <w:rPr>
          <w:rFonts w:ascii="Georgia" w:eastAsia="Times New Roman" w:hAnsi="Georgia" w:cs="Times New Roman"/>
          <w:color w:val="292929"/>
          <w:spacing w:val="-1"/>
          <w:sz w:val="30"/>
          <w:szCs w:val="30"/>
        </w:rPr>
        <w:t>and</w:t>
      </w:r>
      <w:r w:rsidRPr="006E6951">
        <w:rPr>
          <w:rFonts w:ascii="Georgia" w:eastAsia="Times New Roman" w:hAnsi="Georgia" w:cs="Times New Roman"/>
          <w:b/>
          <w:bCs/>
          <w:color w:val="292929"/>
          <w:spacing w:val="-1"/>
          <w:sz w:val="30"/>
        </w:rPr>
        <w:t> JSON</w:t>
      </w:r>
      <w:r w:rsidRPr="006E6951">
        <w:rPr>
          <w:rFonts w:ascii="Georgia" w:eastAsia="Times New Roman" w:hAnsi="Georgia" w:cs="Times New Roman"/>
          <w:color w:val="292929"/>
          <w:spacing w:val="-1"/>
          <w:sz w:val="30"/>
          <w:szCs w:val="30"/>
        </w:rPr>
        <w:t> are the most popular representations of resources.</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10. </w:t>
      </w:r>
      <w:r w:rsidRPr="006E6951">
        <w:rPr>
          <w:rFonts w:ascii="Georgia" w:eastAsia="Times New Roman" w:hAnsi="Georgia" w:cs="Times New Roman"/>
          <w:b/>
          <w:bCs/>
          <w:color w:val="292929"/>
          <w:spacing w:val="-1"/>
          <w:sz w:val="30"/>
        </w:rPr>
        <w:t xml:space="preserve">What do you understand by payload in </w:t>
      </w:r>
      <w:proofErr w:type="spellStart"/>
      <w:r w:rsidRPr="006E6951">
        <w:rPr>
          <w:rFonts w:ascii="Georgia" w:eastAsia="Times New Roman" w:hAnsi="Georgia" w:cs="Times New Roman"/>
          <w:b/>
          <w:bCs/>
          <w:color w:val="292929"/>
          <w:spacing w:val="-1"/>
          <w:sz w:val="30"/>
        </w:rPr>
        <w:t>RESTFul</w:t>
      </w:r>
      <w:proofErr w:type="spellEnd"/>
      <w:r w:rsidRPr="006E6951">
        <w:rPr>
          <w:rFonts w:ascii="Georgia" w:eastAsia="Times New Roman" w:hAnsi="Georgia" w:cs="Times New Roman"/>
          <w:b/>
          <w:bCs/>
          <w:color w:val="292929"/>
          <w:spacing w:val="-1"/>
          <w:sz w:val="30"/>
        </w:rPr>
        <w:t xml:space="preserve"> web </w:t>
      </w:r>
      <w:proofErr w:type="gramStart"/>
      <w:r w:rsidRPr="006E6951">
        <w:rPr>
          <w:rFonts w:ascii="Georgia" w:eastAsia="Times New Roman" w:hAnsi="Georgia" w:cs="Times New Roman"/>
          <w:b/>
          <w:bCs/>
          <w:color w:val="292929"/>
          <w:spacing w:val="-1"/>
          <w:sz w:val="30"/>
        </w:rPr>
        <w:t>service</w:t>
      </w:r>
      <w:proofErr w:type="gramEnd"/>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Request body of every HTTP message includes request data called as Payload. This part of the message is of interest to the recipient.</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We can say that we send the payload in the POST method but not in </w:t>
      </w:r>
      <w:r w:rsidRPr="006E6951">
        <w:rPr>
          <w:rFonts w:ascii="Georgia" w:eastAsia="Times New Roman" w:hAnsi="Georgia" w:cs="Times New Roman"/>
          <w:b/>
          <w:bCs/>
          <w:color w:val="292929"/>
          <w:spacing w:val="-1"/>
          <w:sz w:val="30"/>
        </w:rPr>
        <w:t>&lt;GET&gt; </w:t>
      </w:r>
      <w:r w:rsidRPr="006E6951">
        <w:rPr>
          <w:rFonts w:ascii="Georgia" w:eastAsia="Times New Roman" w:hAnsi="Georgia" w:cs="Times New Roman"/>
          <w:color w:val="292929"/>
          <w:spacing w:val="-1"/>
          <w:sz w:val="30"/>
          <w:szCs w:val="30"/>
        </w:rPr>
        <w:t>and </w:t>
      </w:r>
      <w:r w:rsidRPr="006E6951">
        <w:rPr>
          <w:rFonts w:ascii="Georgia" w:eastAsia="Times New Roman" w:hAnsi="Georgia" w:cs="Times New Roman"/>
          <w:b/>
          <w:bCs/>
          <w:color w:val="292929"/>
          <w:spacing w:val="-1"/>
          <w:sz w:val="30"/>
        </w:rPr>
        <w:t>&lt;DELETE&gt;</w:t>
      </w:r>
      <w:r w:rsidRPr="006E6951">
        <w:rPr>
          <w:rFonts w:ascii="Georgia" w:eastAsia="Times New Roman" w:hAnsi="Georgia" w:cs="Times New Roman"/>
          <w:color w:val="292929"/>
          <w:spacing w:val="-1"/>
          <w:sz w:val="30"/>
          <w:szCs w:val="30"/>
        </w:rPr>
        <w:t> methods.</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11. </w:t>
      </w:r>
      <w:r w:rsidRPr="006E6951">
        <w:rPr>
          <w:rFonts w:ascii="Georgia" w:eastAsia="Times New Roman" w:hAnsi="Georgia" w:cs="Times New Roman"/>
          <w:b/>
          <w:bCs/>
          <w:color w:val="292929"/>
          <w:spacing w:val="-1"/>
          <w:sz w:val="30"/>
        </w:rPr>
        <w:t xml:space="preserve">What is the upper limit for a payload to pass in the POST </w:t>
      </w:r>
      <w:proofErr w:type="gramStart"/>
      <w:r w:rsidRPr="006E6951">
        <w:rPr>
          <w:rFonts w:ascii="Georgia" w:eastAsia="Times New Roman" w:hAnsi="Georgia" w:cs="Times New Roman"/>
          <w:b/>
          <w:bCs/>
          <w:color w:val="292929"/>
          <w:spacing w:val="-1"/>
          <w:sz w:val="30"/>
        </w:rPr>
        <w:t>method</w:t>
      </w:r>
      <w:proofErr w:type="gramEnd"/>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lastRenderedPageBreak/>
        <w:t>&lt;GET&gt; appends data to the service URL. But, its size shouldn’t exceed the maximum URL length. However, &lt;POST&gt; doesn’t have any such limit.</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So, a user can pass unlimited data as the payload to the POST method. But, if we consider a real use case, then sending a POST with large payload will consume more bandwidth. It’ll take more time and present performance challenges to your server. Hence, a user should take action accordingly.</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12. </w:t>
      </w:r>
      <w:r w:rsidRPr="006E6951">
        <w:rPr>
          <w:rFonts w:ascii="Georgia" w:eastAsia="Times New Roman" w:hAnsi="Georgia" w:cs="Times New Roman"/>
          <w:b/>
          <w:bCs/>
          <w:color w:val="292929"/>
          <w:spacing w:val="-1"/>
          <w:sz w:val="30"/>
        </w:rPr>
        <w:t>Explain the caching mechanism</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Caching is a process of storing server response at the client end. It makes the server save significant time from serving the same resource again and again.</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The server response holds information which leads a client to perform the caching. It helps the client to decide how long to archive the response or not to store it at all.</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13. </w:t>
      </w:r>
      <w:r w:rsidRPr="006E6951">
        <w:rPr>
          <w:rFonts w:ascii="Georgia" w:eastAsia="Times New Roman" w:hAnsi="Georgia" w:cs="Times New Roman"/>
          <w:b/>
          <w:bCs/>
          <w:color w:val="292929"/>
          <w:spacing w:val="-1"/>
          <w:sz w:val="30"/>
        </w:rPr>
        <w:t>Mention whether you can use GET request instead of PUT to create a resource</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lastRenderedPageBreak/>
        <w:t>No, you are not supposed to use PUT for GET. GET operations should only have view rights, while PUT resource is used for updating a data.</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14. </w:t>
      </w:r>
      <w:r w:rsidRPr="006E6951">
        <w:rPr>
          <w:rFonts w:ascii="Georgia" w:eastAsia="Times New Roman" w:hAnsi="Georgia" w:cs="Times New Roman"/>
          <w:b/>
          <w:bCs/>
          <w:color w:val="292929"/>
          <w:spacing w:val="-1"/>
          <w:sz w:val="30"/>
        </w:rPr>
        <w:t xml:space="preserve">What is the difference between PUT and </w:t>
      </w:r>
      <w:proofErr w:type="gramStart"/>
      <w:r w:rsidRPr="006E6951">
        <w:rPr>
          <w:rFonts w:ascii="Georgia" w:eastAsia="Times New Roman" w:hAnsi="Georgia" w:cs="Times New Roman"/>
          <w:b/>
          <w:bCs/>
          <w:color w:val="292929"/>
          <w:spacing w:val="-1"/>
          <w:sz w:val="30"/>
        </w:rPr>
        <w:t>POST</w:t>
      </w:r>
      <w:proofErr w:type="gramEnd"/>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b/>
          <w:bCs/>
          <w:color w:val="292929"/>
          <w:spacing w:val="-1"/>
          <w:sz w:val="30"/>
        </w:rPr>
        <w:t>PUT</w:t>
      </w:r>
      <w:r w:rsidRPr="006E6951">
        <w:rPr>
          <w:rFonts w:ascii="Georgia" w:eastAsia="Times New Roman" w:hAnsi="Georgia" w:cs="Times New Roman"/>
          <w:color w:val="292929"/>
          <w:spacing w:val="-1"/>
          <w:sz w:val="30"/>
          <w:szCs w:val="30"/>
        </w:rPr>
        <w:t> puts a file or resource at a particular URI and exactly at that URI. If there is already a file or resource at that URI, PUT changes that file or resource. If there is no resource or file there, PUT makes one.</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b/>
          <w:bCs/>
          <w:color w:val="292929"/>
          <w:spacing w:val="-1"/>
          <w:sz w:val="30"/>
        </w:rPr>
        <w:t>POST </w:t>
      </w:r>
      <w:r w:rsidRPr="006E6951">
        <w:rPr>
          <w:rFonts w:ascii="Georgia" w:eastAsia="Times New Roman" w:hAnsi="Georgia" w:cs="Times New Roman"/>
          <w:color w:val="292929"/>
          <w:spacing w:val="-1"/>
          <w:sz w:val="30"/>
          <w:szCs w:val="30"/>
        </w:rPr>
        <w:t>sends data to a particular URI and expects the resource at that URI to deal with the request. The web server at this point can decide what to do with the data in the context of specified resource.</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b/>
          <w:bCs/>
          <w:color w:val="292929"/>
          <w:spacing w:val="-1"/>
          <w:sz w:val="30"/>
        </w:rPr>
        <w:t>PUT</w:t>
      </w:r>
      <w:r w:rsidRPr="006E6951">
        <w:rPr>
          <w:rFonts w:ascii="Georgia" w:eastAsia="Times New Roman" w:hAnsi="Georgia" w:cs="Times New Roman"/>
          <w:color w:val="292929"/>
          <w:spacing w:val="-1"/>
          <w:sz w:val="30"/>
          <w:szCs w:val="30"/>
        </w:rPr>
        <w:t> is idempotent meaning, invoking it any number of times will not have an impact on resources.</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However, </w:t>
      </w:r>
      <w:r w:rsidRPr="006E6951">
        <w:rPr>
          <w:rFonts w:ascii="Georgia" w:eastAsia="Times New Roman" w:hAnsi="Georgia" w:cs="Times New Roman"/>
          <w:b/>
          <w:bCs/>
          <w:color w:val="292929"/>
          <w:spacing w:val="-1"/>
          <w:sz w:val="30"/>
        </w:rPr>
        <w:t>POST</w:t>
      </w:r>
      <w:r w:rsidRPr="006E6951">
        <w:rPr>
          <w:rFonts w:ascii="Georgia" w:eastAsia="Times New Roman" w:hAnsi="Georgia" w:cs="Times New Roman"/>
          <w:color w:val="292929"/>
          <w:spacing w:val="-1"/>
          <w:sz w:val="30"/>
          <w:szCs w:val="30"/>
        </w:rPr>
        <w:t> is not idempotent, meaning if you invoke POST multiple times it keeps creating more resources.</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lastRenderedPageBreak/>
        <w:t>15. </w:t>
      </w:r>
      <w:r w:rsidRPr="006E6951">
        <w:rPr>
          <w:rFonts w:ascii="Georgia" w:eastAsia="Times New Roman" w:hAnsi="Georgia" w:cs="Times New Roman"/>
          <w:b/>
          <w:bCs/>
          <w:color w:val="292929"/>
          <w:spacing w:val="-1"/>
          <w:sz w:val="30"/>
        </w:rPr>
        <w:t>Mention some key characteristics of REST</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Some key characteristics of REST includes</w:t>
      </w:r>
    </w:p>
    <w:p w:rsidR="006E6951" w:rsidRPr="006E6951" w:rsidRDefault="006E6951" w:rsidP="006E69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6951">
        <w:rPr>
          <w:rFonts w:ascii="Courier New" w:eastAsia="Times New Roman" w:hAnsi="Courier New" w:cs="Courier New"/>
          <w:color w:val="292929"/>
          <w:spacing w:val="-5"/>
          <w:sz w:val="24"/>
        </w:rPr>
        <w:t>1. REST is stateless, therefore the SERVER has no state (or session data</w:t>
      </w:r>
      <w:proofErr w:type="gramStart"/>
      <w:r w:rsidRPr="006E6951">
        <w:rPr>
          <w:rFonts w:ascii="Courier New" w:eastAsia="Times New Roman" w:hAnsi="Courier New" w:cs="Courier New"/>
          <w:color w:val="292929"/>
          <w:spacing w:val="-5"/>
          <w:sz w:val="24"/>
        </w:rPr>
        <w:t>)2</w:t>
      </w:r>
      <w:proofErr w:type="gramEnd"/>
      <w:r w:rsidRPr="006E6951">
        <w:rPr>
          <w:rFonts w:ascii="Courier New" w:eastAsia="Times New Roman" w:hAnsi="Courier New" w:cs="Courier New"/>
          <w:color w:val="292929"/>
          <w:spacing w:val="-5"/>
          <w:sz w:val="24"/>
        </w:rPr>
        <w:t>. With a well-applied REST API, the server could be restarted between two calls as every data is passed to the server3. Web service mostly uses POST method to make operations, whereas REST uses GET to access resources</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16. </w:t>
      </w:r>
      <w:r w:rsidRPr="006E6951">
        <w:rPr>
          <w:rFonts w:ascii="Georgia" w:eastAsia="Times New Roman" w:hAnsi="Georgia" w:cs="Times New Roman"/>
          <w:b/>
          <w:bCs/>
          <w:color w:val="292929"/>
          <w:spacing w:val="-1"/>
          <w:sz w:val="30"/>
        </w:rPr>
        <w:t>Mention what is the difference between AJAX and REST</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b/>
          <w:bCs/>
          <w:color w:val="292929"/>
          <w:spacing w:val="-1"/>
          <w:sz w:val="30"/>
        </w:rPr>
        <w:t>AJAX</w:t>
      </w:r>
    </w:p>
    <w:p w:rsidR="006E6951" w:rsidRPr="006E6951" w:rsidRDefault="006E6951" w:rsidP="006E69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6951">
        <w:rPr>
          <w:rFonts w:ascii="Courier New" w:eastAsia="Times New Roman" w:hAnsi="Courier New" w:cs="Courier New"/>
          <w:color w:val="292929"/>
          <w:spacing w:val="-5"/>
          <w:sz w:val="24"/>
        </w:rPr>
        <w:t xml:space="preserve">1. </w:t>
      </w:r>
      <w:proofErr w:type="gramStart"/>
      <w:r w:rsidRPr="006E6951">
        <w:rPr>
          <w:rFonts w:ascii="Courier New" w:eastAsia="Times New Roman" w:hAnsi="Courier New" w:cs="Courier New"/>
          <w:color w:val="292929"/>
          <w:spacing w:val="-5"/>
          <w:sz w:val="24"/>
        </w:rPr>
        <w:t>In  Ajax</w:t>
      </w:r>
      <w:proofErr w:type="gramEnd"/>
      <w:r w:rsidRPr="006E6951">
        <w:rPr>
          <w:rFonts w:ascii="Courier New" w:eastAsia="Times New Roman" w:hAnsi="Courier New" w:cs="Courier New"/>
          <w:color w:val="292929"/>
          <w:spacing w:val="-5"/>
          <w:sz w:val="24"/>
        </w:rPr>
        <w:t xml:space="preserve">, the request are sent to the server by using </w:t>
      </w:r>
      <w:proofErr w:type="spellStart"/>
      <w:r w:rsidRPr="006E6951">
        <w:rPr>
          <w:rFonts w:ascii="Courier New" w:eastAsia="Times New Roman" w:hAnsi="Courier New" w:cs="Courier New"/>
          <w:color w:val="292929"/>
          <w:spacing w:val="-5"/>
          <w:sz w:val="24"/>
        </w:rPr>
        <w:t>XMLHttpRequest</w:t>
      </w:r>
      <w:proofErr w:type="spellEnd"/>
      <w:r w:rsidRPr="006E6951">
        <w:rPr>
          <w:rFonts w:ascii="Courier New" w:eastAsia="Times New Roman" w:hAnsi="Courier New" w:cs="Courier New"/>
          <w:color w:val="292929"/>
          <w:spacing w:val="-5"/>
          <w:sz w:val="24"/>
        </w:rPr>
        <w:t xml:space="preserve">  objects. The response is used by the JavaScript code to </w:t>
      </w:r>
      <w:proofErr w:type="gramStart"/>
      <w:r w:rsidRPr="006E6951">
        <w:rPr>
          <w:rFonts w:ascii="Courier New" w:eastAsia="Times New Roman" w:hAnsi="Courier New" w:cs="Courier New"/>
          <w:color w:val="292929"/>
          <w:spacing w:val="-5"/>
          <w:sz w:val="24"/>
        </w:rPr>
        <w:t>dynamically  alter</w:t>
      </w:r>
      <w:proofErr w:type="gramEnd"/>
      <w:r w:rsidRPr="006E6951">
        <w:rPr>
          <w:rFonts w:ascii="Courier New" w:eastAsia="Times New Roman" w:hAnsi="Courier New" w:cs="Courier New"/>
          <w:color w:val="292929"/>
          <w:spacing w:val="-5"/>
          <w:sz w:val="24"/>
        </w:rPr>
        <w:t xml:space="preserve"> the current page2. Ajax is a set of </w:t>
      </w:r>
      <w:proofErr w:type="spellStart"/>
      <w:r w:rsidRPr="006E6951">
        <w:rPr>
          <w:rFonts w:ascii="Courier New" w:eastAsia="Times New Roman" w:hAnsi="Courier New" w:cs="Courier New"/>
          <w:color w:val="292929"/>
          <w:spacing w:val="-5"/>
          <w:sz w:val="24"/>
        </w:rPr>
        <w:t>technology.It</w:t>
      </w:r>
      <w:proofErr w:type="spellEnd"/>
      <w:r w:rsidRPr="006E6951">
        <w:rPr>
          <w:rFonts w:ascii="Courier New" w:eastAsia="Times New Roman" w:hAnsi="Courier New" w:cs="Courier New"/>
          <w:color w:val="292929"/>
          <w:spacing w:val="-5"/>
          <w:sz w:val="24"/>
        </w:rPr>
        <w:t xml:space="preserve"> is a technique of dynamically updating parts of UI without having to reload the page3. Ajax eliminates the interaction between the customer and server asynchronously</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b/>
          <w:bCs/>
          <w:color w:val="292929"/>
          <w:spacing w:val="-1"/>
          <w:sz w:val="30"/>
        </w:rPr>
        <w:t>REST</w:t>
      </w:r>
    </w:p>
    <w:p w:rsidR="006E6951" w:rsidRPr="006E6951" w:rsidRDefault="006E6951" w:rsidP="006E69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6951">
        <w:rPr>
          <w:rFonts w:ascii="Courier New" w:eastAsia="Times New Roman" w:hAnsi="Courier New" w:cs="Courier New"/>
          <w:color w:val="292929"/>
          <w:spacing w:val="-5"/>
          <w:sz w:val="24"/>
        </w:rPr>
        <w:t xml:space="preserve">1. REST have a URL structure and a request/response pattern </w:t>
      </w:r>
      <w:proofErr w:type="gramStart"/>
      <w:r w:rsidRPr="006E6951">
        <w:rPr>
          <w:rFonts w:ascii="Courier New" w:eastAsia="Times New Roman" w:hAnsi="Courier New" w:cs="Courier New"/>
          <w:color w:val="292929"/>
          <w:spacing w:val="-5"/>
          <w:sz w:val="24"/>
        </w:rPr>
        <w:t>the revolve</w:t>
      </w:r>
      <w:proofErr w:type="gramEnd"/>
      <w:r w:rsidRPr="006E6951">
        <w:rPr>
          <w:rFonts w:ascii="Courier New" w:eastAsia="Times New Roman" w:hAnsi="Courier New" w:cs="Courier New"/>
          <w:color w:val="292929"/>
          <w:spacing w:val="-5"/>
          <w:sz w:val="24"/>
        </w:rPr>
        <w:t xml:space="preserve"> around the use of resources2. REST is a type of software architecture and a method for users to request data or information from servers3. REST requires the interaction between the customer and server</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17. </w:t>
      </w:r>
      <w:r w:rsidRPr="006E6951">
        <w:rPr>
          <w:rFonts w:ascii="Georgia" w:eastAsia="Times New Roman" w:hAnsi="Georgia" w:cs="Times New Roman"/>
          <w:b/>
          <w:bCs/>
          <w:color w:val="292929"/>
          <w:spacing w:val="-1"/>
          <w:sz w:val="30"/>
        </w:rPr>
        <w:t xml:space="preserve">What are the advantages of Web </w:t>
      </w:r>
      <w:proofErr w:type="gramStart"/>
      <w:r w:rsidRPr="006E6951">
        <w:rPr>
          <w:rFonts w:ascii="Georgia" w:eastAsia="Times New Roman" w:hAnsi="Georgia" w:cs="Times New Roman"/>
          <w:b/>
          <w:bCs/>
          <w:color w:val="292929"/>
          <w:spacing w:val="-1"/>
          <w:sz w:val="30"/>
        </w:rPr>
        <w:t>Services</w:t>
      </w:r>
      <w:proofErr w:type="gramEnd"/>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lastRenderedPageBreak/>
        <w:t>Some of the advantages of web services are:</w:t>
      </w:r>
    </w:p>
    <w:p w:rsidR="006E6951" w:rsidRPr="006E6951" w:rsidRDefault="006E6951" w:rsidP="006E69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6951">
        <w:rPr>
          <w:rFonts w:ascii="Courier New" w:eastAsia="Times New Roman" w:hAnsi="Courier New" w:cs="Courier New"/>
          <w:b/>
          <w:bCs/>
          <w:color w:val="292929"/>
          <w:spacing w:val="-5"/>
          <w:sz w:val="24"/>
        </w:rPr>
        <w:t>1. Interoperability</w:t>
      </w:r>
      <w:r w:rsidRPr="006E6951">
        <w:rPr>
          <w:rFonts w:ascii="Courier New" w:eastAsia="Times New Roman" w:hAnsi="Courier New" w:cs="Courier New"/>
          <w:color w:val="292929"/>
          <w:spacing w:val="-5"/>
          <w:sz w:val="24"/>
        </w:rPr>
        <w:t>: Web services are accessible over network and runs on HTTP/SOAP protocol and uses XML/JSON to transport data, hence it can be developed in any programming language. Web service can be written in java programming and client can be PHP and vice versa.</w:t>
      </w:r>
      <w:r w:rsidRPr="006E6951">
        <w:rPr>
          <w:rFonts w:ascii="Courier New" w:eastAsia="Times New Roman" w:hAnsi="Courier New" w:cs="Courier New"/>
          <w:b/>
          <w:bCs/>
          <w:color w:val="292929"/>
          <w:spacing w:val="-5"/>
          <w:sz w:val="24"/>
        </w:rPr>
        <w:t>2. Reusability</w:t>
      </w:r>
      <w:r w:rsidRPr="006E6951">
        <w:rPr>
          <w:rFonts w:ascii="Courier New" w:eastAsia="Times New Roman" w:hAnsi="Courier New" w:cs="Courier New"/>
          <w:color w:val="292929"/>
          <w:spacing w:val="-5"/>
          <w:sz w:val="24"/>
        </w:rPr>
        <w:t>: One web service can be used by many client applications at the same time.</w:t>
      </w:r>
      <w:r w:rsidRPr="006E6951">
        <w:rPr>
          <w:rFonts w:ascii="Courier New" w:eastAsia="Times New Roman" w:hAnsi="Courier New" w:cs="Courier New"/>
          <w:b/>
          <w:bCs/>
          <w:color w:val="292929"/>
          <w:spacing w:val="-5"/>
          <w:sz w:val="24"/>
        </w:rPr>
        <w:t>3. Loose Coupling</w:t>
      </w:r>
      <w:r w:rsidRPr="006E6951">
        <w:rPr>
          <w:rFonts w:ascii="Courier New" w:eastAsia="Times New Roman" w:hAnsi="Courier New" w:cs="Courier New"/>
          <w:color w:val="292929"/>
          <w:spacing w:val="-5"/>
          <w:sz w:val="24"/>
        </w:rPr>
        <w:t>: Web services client code is totally independent with server code, so we have achieved loose coupling in our application.</w:t>
      </w:r>
      <w:r w:rsidRPr="006E6951">
        <w:rPr>
          <w:rFonts w:ascii="Courier New" w:eastAsia="Times New Roman" w:hAnsi="Courier New" w:cs="Courier New"/>
          <w:b/>
          <w:bCs/>
          <w:color w:val="292929"/>
          <w:spacing w:val="-5"/>
          <w:sz w:val="24"/>
        </w:rPr>
        <w:t>4. Easy to deploy and integrate</w:t>
      </w:r>
      <w:r w:rsidRPr="006E6951">
        <w:rPr>
          <w:rFonts w:ascii="Courier New" w:eastAsia="Times New Roman" w:hAnsi="Courier New" w:cs="Courier New"/>
          <w:color w:val="292929"/>
          <w:spacing w:val="-5"/>
          <w:sz w:val="24"/>
        </w:rPr>
        <w:t>, just like web applications.</w:t>
      </w:r>
      <w:r w:rsidRPr="006E6951">
        <w:rPr>
          <w:rFonts w:ascii="Courier New" w:eastAsia="Times New Roman" w:hAnsi="Courier New" w:cs="Courier New"/>
          <w:b/>
          <w:bCs/>
          <w:color w:val="292929"/>
          <w:spacing w:val="-5"/>
          <w:sz w:val="24"/>
        </w:rPr>
        <w:t>5. Multiple service versions</w:t>
      </w:r>
      <w:r w:rsidRPr="006E6951">
        <w:rPr>
          <w:rFonts w:ascii="Courier New" w:eastAsia="Times New Roman" w:hAnsi="Courier New" w:cs="Courier New"/>
          <w:color w:val="292929"/>
          <w:spacing w:val="-5"/>
          <w:sz w:val="24"/>
        </w:rPr>
        <w:t xml:space="preserve"> can be running at same time.</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18. </w:t>
      </w:r>
      <w:r w:rsidRPr="006E6951">
        <w:rPr>
          <w:rFonts w:ascii="Georgia" w:eastAsia="Times New Roman" w:hAnsi="Georgia" w:cs="Times New Roman"/>
          <w:b/>
          <w:bCs/>
          <w:color w:val="292929"/>
          <w:spacing w:val="-1"/>
          <w:sz w:val="30"/>
        </w:rPr>
        <w:t xml:space="preserve">What are advantages of REST web </w:t>
      </w:r>
      <w:proofErr w:type="gramStart"/>
      <w:r w:rsidRPr="006E6951">
        <w:rPr>
          <w:rFonts w:ascii="Georgia" w:eastAsia="Times New Roman" w:hAnsi="Georgia" w:cs="Times New Roman"/>
          <w:b/>
          <w:bCs/>
          <w:color w:val="292929"/>
          <w:spacing w:val="-1"/>
          <w:sz w:val="30"/>
        </w:rPr>
        <w:t>services</w:t>
      </w:r>
      <w:proofErr w:type="gramEnd"/>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Some of the advantages of REST web services are:</w:t>
      </w:r>
    </w:p>
    <w:p w:rsidR="006E6951" w:rsidRPr="006E6951" w:rsidRDefault="006E6951" w:rsidP="006E69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6951">
        <w:rPr>
          <w:rFonts w:ascii="Courier New" w:eastAsia="Times New Roman" w:hAnsi="Courier New" w:cs="Courier New"/>
          <w:color w:val="292929"/>
          <w:spacing w:val="-5"/>
          <w:sz w:val="24"/>
        </w:rPr>
        <w:t xml:space="preserve">1. Learning curve is easy since it works on HTTP protocol2. </w:t>
      </w:r>
      <w:proofErr w:type="gramStart"/>
      <w:r w:rsidRPr="006E6951">
        <w:rPr>
          <w:rFonts w:ascii="Courier New" w:eastAsia="Times New Roman" w:hAnsi="Courier New" w:cs="Courier New"/>
          <w:color w:val="292929"/>
          <w:spacing w:val="-5"/>
          <w:sz w:val="24"/>
        </w:rPr>
        <w:t xml:space="preserve">Supports multiple technologies for data transfer such as text, xml, </w:t>
      </w:r>
      <w:proofErr w:type="spellStart"/>
      <w:r w:rsidRPr="006E6951">
        <w:rPr>
          <w:rFonts w:ascii="Courier New" w:eastAsia="Times New Roman" w:hAnsi="Courier New" w:cs="Courier New"/>
          <w:color w:val="292929"/>
          <w:spacing w:val="-5"/>
          <w:sz w:val="24"/>
        </w:rPr>
        <w:t>json</w:t>
      </w:r>
      <w:proofErr w:type="spellEnd"/>
      <w:r w:rsidRPr="006E6951">
        <w:rPr>
          <w:rFonts w:ascii="Courier New" w:eastAsia="Times New Roman" w:hAnsi="Courier New" w:cs="Courier New"/>
          <w:color w:val="292929"/>
          <w:spacing w:val="-5"/>
          <w:sz w:val="24"/>
        </w:rPr>
        <w:t>, image etc.3.</w:t>
      </w:r>
      <w:proofErr w:type="gramEnd"/>
      <w:r w:rsidRPr="006E6951">
        <w:rPr>
          <w:rFonts w:ascii="Courier New" w:eastAsia="Times New Roman" w:hAnsi="Courier New" w:cs="Courier New"/>
          <w:color w:val="292929"/>
          <w:spacing w:val="-5"/>
          <w:sz w:val="24"/>
        </w:rPr>
        <w:t xml:space="preserve"> No contract defined between server and client, so loosely coupled implementation.4. REST is a lightweight protocol5. REST methods can be tested easily over browser.</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19.</w:t>
      </w:r>
      <w:r w:rsidRPr="006E6951">
        <w:rPr>
          <w:rFonts w:ascii="Georgia" w:eastAsia="Times New Roman" w:hAnsi="Georgia" w:cs="Times New Roman"/>
          <w:b/>
          <w:bCs/>
          <w:color w:val="292929"/>
          <w:spacing w:val="-1"/>
          <w:sz w:val="30"/>
        </w:rPr>
        <w:t xml:space="preserve"> What are different types of Web </w:t>
      </w:r>
      <w:proofErr w:type="gramStart"/>
      <w:r w:rsidRPr="006E6951">
        <w:rPr>
          <w:rFonts w:ascii="Georgia" w:eastAsia="Times New Roman" w:hAnsi="Georgia" w:cs="Times New Roman"/>
          <w:b/>
          <w:bCs/>
          <w:color w:val="292929"/>
          <w:spacing w:val="-1"/>
          <w:sz w:val="30"/>
        </w:rPr>
        <w:t>Services</w:t>
      </w:r>
      <w:proofErr w:type="gramEnd"/>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There are two types of web services:</w:t>
      </w:r>
    </w:p>
    <w:p w:rsidR="006E6951" w:rsidRPr="006E6951" w:rsidRDefault="006E6951" w:rsidP="006E69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6951">
        <w:rPr>
          <w:rFonts w:ascii="Courier New" w:eastAsia="Times New Roman" w:hAnsi="Courier New" w:cs="Courier New"/>
          <w:b/>
          <w:bCs/>
          <w:color w:val="292929"/>
          <w:spacing w:val="-5"/>
          <w:sz w:val="24"/>
        </w:rPr>
        <w:t xml:space="preserve">SOAP Web </w:t>
      </w:r>
      <w:proofErr w:type="spellStart"/>
      <w:r w:rsidRPr="006E6951">
        <w:rPr>
          <w:rFonts w:ascii="Courier New" w:eastAsia="Times New Roman" w:hAnsi="Courier New" w:cs="Courier New"/>
          <w:b/>
          <w:bCs/>
          <w:color w:val="292929"/>
          <w:spacing w:val="-5"/>
          <w:sz w:val="24"/>
        </w:rPr>
        <w:t>ServicesRestful</w:t>
      </w:r>
      <w:proofErr w:type="spellEnd"/>
      <w:r w:rsidRPr="006E6951">
        <w:rPr>
          <w:rFonts w:ascii="Courier New" w:eastAsia="Times New Roman" w:hAnsi="Courier New" w:cs="Courier New"/>
          <w:b/>
          <w:bCs/>
          <w:color w:val="292929"/>
          <w:spacing w:val="-5"/>
          <w:sz w:val="24"/>
        </w:rPr>
        <w:t xml:space="preserve"> Web Services</w:t>
      </w:r>
      <w:r w:rsidRPr="006E6951">
        <w:rPr>
          <w:rFonts w:ascii="Courier New" w:eastAsia="Times New Roman" w:hAnsi="Courier New" w:cs="Courier New"/>
          <w:color w:val="292929"/>
          <w:spacing w:val="-5"/>
          <w:sz w:val="24"/>
        </w:rPr>
        <w:t>:</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20. </w:t>
      </w:r>
      <w:r w:rsidRPr="006E6951">
        <w:rPr>
          <w:rFonts w:ascii="Georgia" w:eastAsia="Times New Roman" w:hAnsi="Georgia" w:cs="Times New Roman"/>
          <w:b/>
          <w:bCs/>
          <w:color w:val="292929"/>
          <w:spacing w:val="-1"/>
          <w:sz w:val="30"/>
        </w:rPr>
        <w:t xml:space="preserve">What is </w:t>
      </w:r>
      <w:proofErr w:type="gramStart"/>
      <w:r w:rsidRPr="006E6951">
        <w:rPr>
          <w:rFonts w:ascii="Georgia" w:eastAsia="Times New Roman" w:hAnsi="Georgia" w:cs="Times New Roman"/>
          <w:b/>
          <w:bCs/>
          <w:color w:val="292929"/>
          <w:spacing w:val="-1"/>
          <w:sz w:val="30"/>
        </w:rPr>
        <w:t>SOAP</w:t>
      </w:r>
      <w:proofErr w:type="gramEnd"/>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b/>
          <w:bCs/>
          <w:color w:val="292929"/>
          <w:spacing w:val="-1"/>
          <w:sz w:val="30"/>
        </w:rPr>
        <w:lastRenderedPageBreak/>
        <w:t>SOAP</w:t>
      </w:r>
      <w:r w:rsidRPr="006E6951">
        <w:rPr>
          <w:rFonts w:ascii="Georgia" w:eastAsia="Times New Roman" w:hAnsi="Georgia" w:cs="Times New Roman"/>
          <w:color w:val="292929"/>
          <w:spacing w:val="-1"/>
          <w:sz w:val="30"/>
          <w:szCs w:val="30"/>
        </w:rPr>
        <w:t> stands for Simple Object Access Protocol. SOAP is an XML based industry standard protocol for designing and developing web services.</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21. </w:t>
      </w:r>
      <w:r w:rsidRPr="006E6951">
        <w:rPr>
          <w:rFonts w:ascii="Georgia" w:eastAsia="Times New Roman" w:hAnsi="Georgia" w:cs="Times New Roman"/>
          <w:b/>
          <w:bCs/>
          <w:color w:val="292929"/>
          <w:spacing w:val="-1"/>
          <w:sz w:val="30"/>
        </w:rPr>
        <w:t xml:space="preserve">What is </w:t>
      </w:r>
      <w:proofErr w:type="gramStart"/>
      <w:r w:rsidRPr="006E6951">
        <w:rPr>
          <w:rFonts w:ascii="Georgia" w:eastAsia="Times New Roman" w:hAnsi="Georgia" w:cs="Times New Roman"/>
          <w:b/>
          <w:bCs/>
          <w:color w:val="292929"/>
          <w:spacing w:val="-1"/>
          <w:sz w:val="30"/>
        </w:rPr>
        <w:t>WSDL</w:t>
      </w:r>
      <w:proofErr w:type="gramEnd"/>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b/>
          <w:bCs/>
          <w:color w:val="292929"/>
          <w:spacing w:val="-1"/>
          <w:sz w:val="30"/>
        </w:rPr>
        <w:t>WSDL</w:t>
      </w:r>
      <w:r w:rsidRPr="006E6951">
        <w:rPr>
          <w:rFonts w:ascii="Georgia" w:eastAsia="Times New Roman" w:hAnsi="Georgia" w:cs="Times New Roman"/>
          <w:color w:val="292929"/>
          <w:spacing w:val="-1"/>
          <w:sz w:val="30"/>
          <w:szCs w:val="30"/>
        </w:rPr>
        <w:t xml:space="preserve"> stands for Web Service Description Language. WSDL is an XML based document that provides technical details about the web service. Some of the useful information in WSDL document </w:t>
      </w:r>
      <w:proofErr w:type="gramStart"/>
      <w:r w:rsidRPr="006E6951">
        <w:rPr>
          <w:rFonts w:ascii="Georgia" w:eastAsia="Times New Roman" w:hAnsi="Georgia" w:cs="Times New Roman"/>
          <w:color w:val="292929"/>
          <w:spacing w:val="-1"/>
          <w:sz w:val="30"/>
          <w:szCs w:val="30"/>
        </w:rPr>
        <w:t>are</w:t>
      </w:r>
      <w:proofErr w:type="gramEnd"/>
      <w:r w:rsidRPr="006E6951">
        <w:rPr>
          <w:rFonts w:ascii="Georgia" w:eastAsia="Times New Roman" w:hAnsi="Georgia" w:cs="Times New Roman"/>
          <w:color w:val="292929"/>
          <w:spacing w:val="-1"/>
          <w:sz w:val="30"/>
          <w:szCs w:val="30"/>
        </w:rPr>
        <w:t>:</w:t>
      </w:r>
    </w:p>
    <w:p w:rsidR="006E6951" w:rsidRPr="006E6951" w:rsidRDefault="006E6951" w:rsidP="006E69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6951">
        <w:rPr>
          <w:rFonts w:ascii="Courier New" w:eastAsia="Times New Roman" w:hAnsi="Courier New" w:cs="Courier New"/>
          <w:color w:val="292929"/>
          <w:spacing w:val="-5"/>
          <w:sz w:val="24"/>
        </w:rPr>
        <w:t>method</w:t>
      </w:r>
      <w:proofErr w:type="gramEnd"/>
      <w:r w:rsidRPr="006E6951">
        <w:rPr>
          <w:rFonts w:ascii="Courier New" w:eastAsia="Times New Roman" w:hAnsi="Courier New" w:cs="Courier New"/>
          <w:color w:val="292929"/>
          <w:spacing w:val="-5"/>
          <w:sz w:val="24"/>
        </w:rPr>
        <w:t xml:space="preserve"> </w:t>
      </w:r>
      <w:proofErr w:type="spellStart"/>
      <w:r w:rsidRPr="006E6951">
        <w:rPr>
          <w:rFonts w:ascii="Courier New" w:eastAsia="Times New Roman" w:hAnsi="Courier New" w:cs="Courier New"/>
          <w:color w:val="292929"/>
          <w:spacing w:val="-5"/>
          <w:sz w:val="24"/>
        </w:rPr>
        <w:t>name,port</w:t>
      </w:r>
      <w:proofErr w:type="spellEnd"/>
      <w:r w:rsidRPr="006E6951">
        <w:rPr>
          <w:rFonts w:ascii="Courier New" w:eastAsia="Times New Roman" w:hAnsi="Courier New" w:cs="Courier New"/>
          <w:color w:val="292929"/>
          <w:spacing w:val="-5"/>
          <w:sz w:val="24"/>
        </w:rPr>
        <w:t xml:space="preserve"> </w:t>
      </w:r>
      <w:proofErr w:type="spellStart"/>
      <w:r w:rsidRPr="006E6951">
        <w:rPr>
          <w:rFonts w:ascii="Courier New" w:eastAsia="Times New Roman" w:hAnsi="Courier New" w:cs="Courier New"/>
          <w:color w:val="292929"/>
          <w:spacing w:val="-5"/>
          <w:sz w:val="24"/>
        </w:rPr>
        <w:t>types,service</w:t>
      </w:r>
      <w:proofErr w:type="spellEnd"/>
      <w:r w:rsidRPr="006E6951">
        <w:rPr>
          <w:rFonts w:ascii="Courier New" w:eastAsia="Times New Roman" w:hAnsi="Courier New" w:cs="Courier New"/>
          <w:color w:val="292929"/>
          <w:spacing w:val="-5"/>
          <w:sz w:val="24"/>
        </w:rPr>
        <w:t xml:space="preserve"> end </w:t>
      </w:r>
      <w:proofErr w:type="spellStart"/>
      <w:r w:rsidRPr="006E6951">
        <w:rPr>
          <w:rFonts w:ascii="Courier New" w:eastAsia="Times New Roman" w:hAnsi="Courier New" w:cs="Courier New"/>
          <w:color w:val="292929"/>
          <w:spacing w:val="-5"/>
          <w:sz w:val="24"/>
        </w:rPr>
        <w:t>point,binding,method</w:t>
      </w:r>
      <w:proofErr w:type="spellEnd"/>
      <w:r w:rsidRPr="006E6951">
        <w:rPr>
          <w:rFonts w:ascii="Courier New" w:eastAsia="Times New Roman" w:hAnsi="Courier New" w:cs="Courier New"/>
          <w:color w:val="292929"/>
          <w:spacing w:val="-5"/>
          <w:sz w:val="24"/>
        </w:rPr>
        <w:t xml:space="preserve"> parameters etc.</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22.</w:t>
      </w:r>
      <w:r w:rsidRPr="006E6951">
        <w:rPr>
          <w:rFonts w:ascii="Georgia" w:eastAsia="Times New Roman" w:hAnsi="Georgia" w:cs="Times New Roman"/>
          <w:b/>
          <w:bCs/>
          <w:color w:val="292929"/>
          <w:spacing w:val="-1"/>
          <w:sz w:val="30"/>
        </w:rPr>
        <w:t> List the main differences between SOAP and REST</w:t>
      </w:r>
    </w:p>
    <w:p w:rsidR="006E6951" w:rsidRPr="006E6951" w:rsidRDefault="006E6951" w:rsidP="006E69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6951">
        <w:rPr>
          <w:rFonts w:ascii="Courier New" w:eastAsia="Times New Roman" w:hAnsi="Courier New" w:cs="Courier New"/>
          <w:color w:val="292929"/>
          <w:spacing w:val="-5"/>
          <w:sz w:val="24"/>
        </w:rPr>
        <w:t xml:space="preserve">1. SOAP is a protocol through which two computer communicates by sharing the XML document </w:t>
      </w:r>
      <w:proofErr w:type="gramStart"/>
      <w:r w:rsidRPr="006E6951">
        <w:rPr>
          <w:rFonts w:ascii="Courier New" w:eastAsia="Times New Roman" w:hAnsi="Courier New" w:cs="Courier New"/>
          <w:color w:val="292929"/>
          <w:spacing w:val="-5"/>
          <w:sz w:val="24"/>
        </w:rPr>
        <w:t>while  Rest</w:t>
      </w:r>
      <w:proofErr w:type="gramEnd"/>
      <w:r w:rsidRPr="006E6951">
        <w:rPr>
          <w:rFonts w:ascii="Courier New" w:eastAsia="Times New Roman" w:hAnsi="Courier New" w:cs="Courier New"/>
          <w:color w:val="292929"/>
          <w:spacing w:val="-5"/>
          <w:sz w:val="24"/>
        </w:rPr>
        <w:t xml:space="preserve"> is a service architecture and design for network-based software architecture.2. SOAP supports the only XML format while REST supports many different data formats.3. SOAP does not support caching while REST supports caching.4. SOAP is like a custom desktop application, closely connected to the server while A REST client is just like a browser and uses standard methods. An application has to fit inside it.5. SOAP is slower than the REST while REST is faster than SOAP.6. SOAP runs on HTTP but envelopes the message while REST uses the HTTP headers to hold </w:t>
      </w:r>
      <w:proofErr w:type="gramStart"/>
      <w:r w:rsidRPr="006E6951">
        <w:rPr>
          <w:rFonts w:ascii="Courier New" w:eastAsia="Times New Roman" w:hAnsi="Courier New" w:cs="Courier New"/>
          <w:color w:val="292929"/>
          <w:spacing w:val="-5"/>
          <w:sz w:val="24"/>
        </w:rPr>
        <w:t>meta</w:t>
      </w:r>
      <w:proofErr w:type="gramEnd"/>
      <w:r w:rsidRPr="006E6951">
        <w:rPr>
          <w:rFonts w:ascii="Courier New" w:eastAsia="Times New Roman" w:hAnsi="Courier New" w:cs="Courier New"/>
          <w:color w:val="292929"/>
          <w:spacing w:val="-5"/>
          <w:sz w:val="24"/>
        </w:rPr>
        <w:t xml:space="preserve"> information.</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23. </w:t>
      </w:r>
      <w:r w:rsidRPr="006E6951">
        <w:rPr>
          <w:rFonts w:ascii="Georgia" w:eastAsia="Times New Roman" w:hAnsi="Georgia" w:cs="Times New Roman"/>
          <w:b/>
          <w:bCs/>
          <w:color w:val="292929"/>
          <w:spacing w:val="-1"/>
          <w:sz w:val="30"/>
        </w:rPr>
        <w:t>State the core components of an HTTP Request</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Each HTTP request includes five key elements.</w:t>
      </w:r>
    </w:p>
    <w:p w:rsidR="006E6951" w:rsidRPr="006E6951" w:rsidRDefault="006E6951" w:rsidP="006E69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6951">
        <w:rPr>
          <w:rFonts w:ascii="Courier New" w:eastAsia="Times New Roman" w:hAnsi="Courier New" w:cs="Courier New"/>
          <w:color w:val="292929"/>
          <w:spacing w:val="-5"/>
          <w:sz w:val="24"/>
        </w:rPr>
        <w:lastRenderedPageBreak/>
        <w:t xml:space="preserve">1. The Verb which indicates HTTP methods such as GET, PUT, POST, DELETE.2. URI stands for Uniform Resource </w:t>
      </w:r>
      <w:proofErr w:type="spellStart"/>
      <w:r w:rsidRPr="006E6951">
        <w:rPr>
          <w:rFonts w:ascii="Courier New" w:eastAsia="Times New Roman" w:hAnsi="Courier New" w:cs="Courier New"/>
          <w:color w:val="292929"/>
          <w:spacing w:val="-5"/>
          <w:sz w:val="24"/>
        </w:rPr>
        <w:t>Identifier.It</w:t>
      </w:r>
      <w:proofErr w:type="spellEnd"/>
      <w:r w:rsidRPr="006E6951">
        <w:rPr>
          <w:rFonts w:ascii="Courier New" w:eastAsia="Times New Roman" w:hAnsi="Courier New" w:cs="Courier New"/>
          <w:color w:val="292929"/>
          <w:spacing w:val="-5"/>
          <w:sz w:val="24"/>
        </w:rPr>
        <w:t xml:space="preserve"> is the identifier for the resource on the server.3. </w:t>
      </w:r>
      <w:proofErr w:type="gramStart"/>
      <w:r w:rsidRPr="006E6951">
        <w:rPr>
          <w:rFonts w:ascii="Courier New" w:eastAsia="Times New Roman" w:hAnsi="Courier New" w:cs="Courier New"/>
          <w:color w:val="292929"/>
          <w:spacing w:val="-5"/>
          <w:sz w:val="24"/>
        </w:rPr>
        <w:t>HTTP Version which indicates HTTP version, for example-HTTP v1.1.4.</w:t>
      </w:r>
      <w:proofErr w:type="gramEnd"/>
      <w:r w:rsidRPr="006E6951">
        <w:rPr>
          <w:rFonts w:ascii="Courier New" w:eastAsia="Times New Roman" w:hAnsi="Courier New" w:cs="Courier New"/>
          <w:color w:val="292929"/>
          <w:spacing w:val="-5"/>
          <w:sz w:val="24"/>
        </w:rPr>
        <w:t xml:space="preserve"> Request Header carries metadata (as key-value pairs) for the HTTP Request message. Metadata could be a client (or browser) type, the format that the client supports, message body format, and cache settings.5. Request Body indicates the message content or resource representation.</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24. </w:t>
      </w:r>
      <w:r w:rsidRPr="006E6951">
        <w:rPr>
          <w:rFonts w:ascii="Georgia" w:eastAsia="Times New Roman" w:hAnsi="Georgia" w:cs="Times New Roman"/>
          <w:b/>
          <w:bCs/>
          <w:color w:val="292929"/>
          <w:spacing w:val="-1"/>
          <w:sz w:val="30"/>
        </w:rPr>
        <w:t>State the core components of an HTTP response</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Every HTTP response includes four key elements.</w:t>
      </w:r>
    </w:p>
    <w:p w:rsidR="006E6951" w:rsidRPr="006E6951" w:rsidRDefault="006E6951" w:rsidP="006E69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6951">
        <w:rPr>
          <w:rFonts w:ascii="Courier New" w:eastAsia="Times New Roman" w:hAnsi="Courier New" w:cs="Courier New"/>
          <w:color w:val="292929"/>
          <w:spacing w:val="-5"/>
          <w:sz w:val="24"/>
        </w:rPr>
        <w:t xml:space="preserve">1. Status/Response Code — Indicates Server status for the resource present in the HTTP request. For example, 404 </w:t>
      </w:r>
      <w:proofErr w:type="gramStart"/>
      <w:r w:rsidRPr="006E6951">
        <w:rPr>
          <w:rFonts w:ascii="Courier New" w:eastAsia="Times New Roman" w:hAnsi="Courier New" w:cs="Courier New"/>
          <w:color w:val="292929"/>
          <w:spacing w:val="-5"/>
          <w:sz w:val="24"/>
        </w:rPr>
        <w:t>means</w:t>
      </w:r>
      <w:proofErr w:type="gramEnd"/>
      <w:r w:rsidRPr="006E6951">
        <w:rPr>
          <w:rFonts w:ascii="Courier New" w:eastAsia="Times New Roman" w:hAnsi="Courier New" w:cs="Courier New"/>
          <w:color w:val="292929"/>
          <w:spacing w:val="-5"/>
          <w:sz w:val="24"/>
        </w:rPr>
        <w:t xml:space="preserve"> resource not found, and 200 means response is ok.</w:t>
      </w:r>
      <w:r w:rsidRPr="006E6951">
        <w:rPr>
          <w:rFonts w:ascii="Courier New" w:eastAsia="Times New Roman" w:hAnsi="Courier New" w:cs="Courier New"/>
          <w:b/>
          <w:bCs/>
          <w:color w:val="292929"/>
          <w:spacing w:val="-5"/>
          <w:sz w:val="24"/>
        </w:rPr>
        <w:t>2.</w:t>
      </w:r>
      <w:r w:rsidRPr="006E6951">
        <w:rPr>
          <w:rFonts w:ascii="Courier New" w:eastAsia="Times New Roman" w:hAnsi="Courier New" w:cs="Courier New"/>
          <w:color w:val="292929"/>
          <w:spacing w:val="-5"/>
          <w:sz w:val="24"/>
        </w:rPr>
        <w:t xml:space="preserve"> </w:t>
      </w:r>
      <w:proofErr w:type="gramStart"/>
      <w:r w:rsidRPr="006E6951">
        <w:rPr>
          <w:rFonts w:ascii="Courier New" w:eastAsia="Times New Roman" w:hAnsi="Courier New" w:cs="Courier New"/>
          <w:color w:val="292929"/>
          <w:spacing w:val="-5"/>
          <w:sz w:val="24"/>
        </w:rPr>
        <w:t>HTTP Version — Indicates HTTP version, for example-HTTP v1.1.</w:t>
      </w:r>
      <w:r w:rsidRPr="006E6951">
        <w:rPr>
          <w:rFonts w:ascii="Courier New" w:eastAsia="Times New Roman" w:hAnsi="Courier New" w:cs="Courier New"/>
          <w:b/>
          <w:bCs/>
          <w:color w:val="292929"/>
          <w:spacing w:val="-5"/>
          <w:sz w:val="24"/>
        </w:rPr>
        <w:t>3.</w:t>
      </w:r>
      <w:proofErr w:type="gramEnd"/>
      <w:r w:rsidRPr="006E6951">
        <w:rPr>
          <w:rFonts w:ascii="Courier New" w:eastAsia="Times New Roman" w:hAnsi="Courier New" w:cs="Courier New"/>
          <w:color w:val="292929"/>
          <w:spacing w:val="-5"/>
          <w:sz w:val="24"/>
        </w:rPr>
        <w:t xml:space="preserve"> Response Header — Contains metadata for the HTTP response message stored in the form of key-value pairs. For example, content length, content type, response date, and server type.</w:t>
      </w:r>
      <w:r w:rsidRPr="006E6951">
        <w:rPr>
          <w:rFonts w:ascii="Courier New" w:eastAsia="Times New Roman" w:hAnsi="Courier New" w:cs="Courier New"/>
          <w:b/>
          <w:bCs/>
          <w:color w:val="292929"/>
          <w:spacing w:val="-5"/>
          <w:sz w:val="24"/>
        </w:rPr>
        <w:t>4.</w:t>
      </w:r>
      <w:r w:rsidRPr="006E6951">
        <w:rPr>
          <w:rFonts w:ascii="Courier New" w:eastAsia="Times New Roman" w:hAnsi="Courier New" w:cs="Courier New"/>
          <w:color w:val="292929"/>
          <w:spacing w:val="-5"/>
          <w:sz w:val="24"/>
        </w:rPr>
        <w:t xml:space="preserve"> Response Body — Indicates response message content or resource representation.</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25. </w:t>
      </w:r>
      <w:r w:rsidRPr="006E6951">
        <w:rPr>
          <w:rFonts w:ascii="Georgia" w:eastAsia="Times New Roman" w:hAnsi="Georgia" w:cs="Times New Roman"/>
          <w:b/>
          <w:bCs/>
          <w:color w:val="292929"/>
          <w:spacing w:val="-1"/>
          <w:sz w:val="30"/>
        </w:rPr>
        <w:t xml:space="preserve">What are the tools available for testing web </w:t>
      </w:r>
      <w:proofErr w:type="gramStart"/>
      <w:r w:rsidRPr="006E6951">
        <w:rPr>
          <w:rFonts w:ascii="Georgia" w:eastAsia="Times New Roman" w:hAnsi="Georgia" w:cs="Times New Roman"/>
          <w:b/>
          <w:bCs/>
          <w:color w:val="292929"/>
          <w:spacing w:val="-1"/>
          <w:sz w:val="30"/>
        </w:rPr>
        <w:t>services</w:t>
      </w:r>
      <w:proofErr w:type="gramEnd"/>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 xml:space="preserve">Following tools can help in testing the SOAP and </w:t>
      </w:r>
      <w:proofErr w:type="spellStart"/>
      <w:r w:rsidRPr="006E6951">
        <w:rPr>
          <w:rFonts w:ascii="Georgia" w:eastAsia="Times New Roman" w:hAnsi="Georgia" w:cs="Times New Roman"/>
          <w:color w:val="292929"/>
          <w:spacing w:val="-1"/>
          <w:sz w:val="30"/>
          <w:szCs w:val="30"/>
        </w:rPr>
        <w:t>RESTful</w:t>
      </w:r>
      <w:proofErr w:type="spellEnd"/>
      <w:r w:rsidRPr="006E6951">
        <w:rPr>
          <w:rFonts w:ascii="Georgia" w:eastAsia="Times New Roman" w:hAnsi="Georgia" w:cs="Times New Roman"/>
          <w:color w:val="292929"/>
          <w:spacing w:val="-1"/>
          <w:sz w:val="30"/>
          <w:szCs w:val="30"/>
        </w:rPr>
        <w:t xml:space="preserve"> web services.</w:t>
      </w:r>
    </w:p>
    <w:p w:rsidR="006E6951" w:rsidRPr="006E6951" w:rsidRDefault="006E6951" w:rsidP="006E69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6951">
        <w:rPr>
          <w:rFonts w:ascii="Courier New" w:eastAsia="Times New Roman" w:hAnsi="Courier New" w:cs="Courier New"/>
          <w:color w:val="292929"/>
          <w:spacing w:val="-5"/>
          <w:sz w:val="24"/>
        </w:rPr>
        <w:t>1. SOAP UI tool.</w:t>
      </w:r>
      <w:r w:rsidRPr="006E6951">
        <w:rPr>
          <w:rFonts w:ascii="Courier New" w:eastAsia="Times New Roman" w:hAnsi="Courier New" w:cs="Courier New"/>
          <w:color w:val="292929"/>
          <w:spacing w:val="-5"/>
          <w:sz w:val="24"/>
          <w:szCs w:val="24"/>
        </w:rPr>
        <w:br/>
      </w:r>
      <w:r w:rsidRPr="006E6951">
        <w:rPr>
          <w:rFonts w:ascii="Courier New" w:eastAsia="Times New Roman" w:hAnsi="Courier New" w:cs="Courier New"/>
          <w:b/>
          <w:bCs/>
          <w:color w:val="292929"/>
          <w:spacing w:val="-5"/>
          <w:sz w:val="24"/>
        </w:rPr>
        <w:t>2.</w:t>
      </w:r>
      <w:r w:rsidRPr="006E6951">
        <w:rPr>
          <w:rFonts w:ascii="Courier New" w:eastAsia="Times New Roman" w:hAnsi="Courier New" w:cs="Courier New"/>
          <w:color w:val="292929"/>
          <w:spacing w:val="-5"/>
          <w:sz w:val="24"/>
        </w:rPr>
        <w:t xml:space="preserve"> Poster for Firefox browser.</w:t>
      </w:r>
      <w:r w:rsidRPr="006E6951">
        <w:rPr>
          <w:rFonts w:ascii="Courier New" w:eastAsia="Times New Roman" w:hAnsi="Courier New" w:cs="Courier New"/>
          <w:color w:val="292929"/>
          <w:spacing w:val="-5"/>
          <w:sz w:val="24"/>
          <w:szCs w:val="24"/>
        </w:rPr>
        <w:br/>
      </w:r>
      <w:r w:rsidRPr="006E6951">
        <w:rPr>
          <w:rFonts w:ascii="Courier New" w:eastAsia="Times New Roman" w:hAnsi="Courier New" w:cs="Courier New"/>
          <w:b/>
          <w:bCs/>
          <w:color w:val="292929"/>
          <w:spacing w:val="-5"/>
          <w:sz w:val="24"/>
        </w:rPr>
        <w:t>3.</w:t>
      </w:r>
      <w:r w:rsidRPr="006E6951">
        <w:rPr>
          <w:rFonts w:ascii="Courier New" w:eastAsia="Times New Roman" w:hAnsi="Courier New" w:cs="Courier New"/>
          <w:color w:val="292929"/>
          <w:spacing w:val="-5"/>
          <w:sz w:val="24"/>
        </w:rPr>
        <w:t xml:space="preserve"> The Postman extension for Chrome.</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26.</w:t>
      </w:r>
      <w:r w:rsidRPr="006E6951">
        <w:rPr>
          <w:rFonts w:ascii="Georgia" w:eastAsia="Times New Roman" w:hAnsi="Georgia" w:cs="Times New Roman"/>
          <w:b/>
          <w:bCs/>
          <w:color w:val="292929"/>
          <w:spacing w:val="-1"/>
          <w:sz w:val="30"/>
        </w:rPr>
        <w:t xml:space="preserve"> What is </w:t>
      </w:r>
      <w:proofErr w:type="gramStart"/>
      <w:r w:rsidRPr="006E6951">
        <w:rPr>
          <w:rFonts w:ascii="Georgia" w:eastAsia="Times New Roman" w:hAnsi="Georgia" w:cs="Times New Roman"/>
          <w:b/>
          <w:bCs/>
          <w:color w:val="292929"/>
          <w:spacing w:val="-1"/>
          <w:sz w:val="30"/>
        </w:rPr>
        <w:t>Postman</w:t>
      </w:r>
      <w:proofErr w:type="gramEnd"/>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b/>
          <w:bCs/>
          <w:color w:val="292929"/>
          <w:spacing w:val="-1"/>
          <w:sz w:val="30"/>
        </w:rPr>
        <w:lastRenderedPageBreak/>
        <w:t>Postman</w:t>
      </w:r>
      <w:r w:rsidRPr="006E6951">
        <w:rPr>
          <w:rFonts w:ascii="Georgia" w:eastAsia="Times New Roman" w:hAnsi="Georgia" w:cs="Times New Roman"/>
          <w:color w:val="292929"/>
          <w:spacing w:val="-1"/>
          <w:sz w:val="30"/>
          <w:szCs w:val="30"/>
        </w:rPr>
        <w:t> is a popular test and development tool to simplify the API workflow. It provides the tool to manage every stage of the API lifecycle and makes the development of the API simple.</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With</w:t>
      </w:r>
      <w:r w:rsidRPr="006E6951">
        <w:rPr>
          <w:rFonts w:ascii="Georgia" w:eastAsia="Times New Roman" w:hAnsi="Georgia" w:cs="Times New Roman"/>
          <w:b/>
          <w:bCs/>
          <w:color w:val="292929"/>
          <w:spacing w:val="-1"/>
          <w:sz w:val="30"/>
        </w:rPr>
        <w:t> postman</w:t>
      </w:r>
      <w:r w:rsidRPr="006E6951">
        <w:rPr>
          <w:rFonts w:ascii="Georgia" w:eastAsia="Times New Roman" w:hAnsi="Georgia" w:cs="Times New Roman"/>
          <w:color w:val="292929"/>
          <w:spacing w:val="-1"/>
          <w:sz w:val="30"/>
          <w:szCs w:val="30"/>
        </w:rPr>
        <w:t>, you can design, debug, test, document, monitor, and publish the </w:t>
      </w:r>
      <w:r w:rsidRPr="006E6951">
        <w:rPr>
          <w:rFonts w:ascii="Georgia" w:eastAsia="Times New Roman" w:hAnsi="Georgia" w:cs="Times New Roman"/>
          <w:b/>
          <w:bCs/>
          <w:color w:val="292929"/>
          <w:spacing w:val="-1"/>
          <w:sz w:val="30"/>
        </w:rPr>
        <w:t>API</w:t>
      </w:r>
      <w:r w:rsidRPr="006E6951">
        <w:rPr>
          <w:rFonts w:ascii="Georgia" w:eastAsia="Times New Roman" w:hAnsi="Georgia" w:cs="Times New Roman"/>
          <w:color w:val="292929"/>
          <w:spacing w:val="-1"/>
          <w:sz w:val="30"/>
          <w:szCs w:val="30"/>
        </w:rPr>
        <w:t> from one place. It also provides version control and tagging to maintain multiple versions of the API. It also provides a testing tool to automate the testing process.</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27. </w:t>
      </w:r>
      <w:r w:rsidRPr="006E6951">
        <w:rPr>
          <w:rFonts w:ascii="Georgia" w:eastAsia="Times New Roman" w:hAnsi="Georgia" w:cs="Times New Roman"/>
          <w:b/>
          <w:bCs/>
          <w:color w:val="292929"/>
          <w:spacing w:val="-1"/>
          <w:sz w:val="30"/>
        </w:rPr>
        <w:t>List major HTTP response codes returned by REST API</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b/>
          <w:bCs/>
          <w:color w:val="292929"/>
          <w:spacing w:val="-1"/>
          <w:sz w:val="30"/>
        </w:rPr>
        <w:t>The status</w:t>
      </w:r>
      <w:r w:rsidRPr="006E6951">
        <w:rPr>
          <w:rFonts w:ascii="Georgia" w:eastAsia="Times New Roman" w:hAnsi="Georgia" w:cs="Times New Roman"/>
          <w:color w:val="292929"/>
          <w:spacing w:val="-1"/>
          <w:sz w:val="30"/>
          <w:szCs w:val="30"/>
        </w:rPr>
        <w:t> code in the REST API is divided into five categories. </w:t>
      </w:r>
      <w:r w:rsidRPr="006E6951">
        <w:rPr>
          <w:rFonts w:ascii="Georgia" w:eastAsia="Times New Roman" w:hAnsi="Georgia" w:cs="Times New Roman"/>
          <w:b/>
          <w:bCs/>
          <w:color w:val="292929"/>
          <w:spacing w:val="-1"/>
          <w:sz w:val="30"/>
        </w:rPr>
        <w:t>They are</w:t>
      </w:r>
      <w:r w:rsidRPr="006E6951">
        <w:rPr>
          <w:rFonts w:ascii="Georgia" w:eastAsia="Times New Roman" w:hAnsi="Georgia" w:cs="Times New Roman"/>
          <w:color w:val="292929"/>
          <w:spacing w:val="-1"/>
          <w:sz w:val="30"/>
          <w:szCs w:val="30"/>
        </w:rPr>
        <w:t>,</w:t>
      </w:r>
    </w:p>
    <w:p w:rsidR="006E6951" w:rsidRPr="006E6951" w:rsidRDefault="006E6951" w:rsidP="006E69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6951">
        <w:rPr>
          <w:rFonts w:ascii="Courier New" w:eastAsia="Times New Roman" w:hAnsi="Courier New" w:cs="Courier New"/>
          <w:b/>
          <w:bCs/>
          <w:color w:val="292929"/>
          <w:spacing w:val="-5"/>
          <w:sz w:val="24"/>
        </w:rPr>
        <w:t xml:space="preserve">1xx </w:t>
      </w:r>
      <w:r w:rsidRPr="006E6951">
        <w:rPr>
          <w:rFonts w:ascii="Courier New" w:eastAsia="Times New Roman" w:hAnsi="Courier New" w:cs="Courier New"/>
          <w:color w:val="292929"/>
          <w:spacing w:val="-5"/>
          <w:sz w:val="24"/>
        </w:rPr>
        <w:t xml:space="preserve">— </w:t>
      </w:r>
      <w:proofErr w:type="gramStart"/>
      <w:r w:rsidRPr="006E6951">
        <w:rPr>
          <w:rFonts w:ascii="Courier New" w:eastAsia="Times New Roman" w:hAnsi="Courier New" w:cs="Courier New"/>
          <w:color w:val="292929"/>
          <w:spacing w:val="-5"/>
          <w:sz w:val="24"/>
        </w:rPr>
        <w:t>It</w:t>
      </w:r>
      <w:proofErr w:type="gramEnd"/>
      <w:r w:rsidRPr="006E6951">
        <w:rPr>
          <w:rFonts w:ascii="Courier New" w:eastAsia="Times New Roman" w:hAnsi="Courier New" w:cs="Courier New"/>
          <w:color w:val="292929"/>
          <w:spacing w:val="-5"/>
          <w:sz w:val="24"/>
        </w:rPr>
        <w:t xml:space="preserve"> is used to communicate the transfer protocol-level information.</w:t>
      </w:r>
      <w:r w:rsidRPr="006E6951">
        <w:rPr>
          <w:rFonts w:ascii="Courier New" w:eastAsia="Times New Roman" w:hAnsi="Courier New" w:cs="Courier New"/>
          <w:b/>
          <w:bCs/>
          <w:color w:val="292929"/>
          <w:spacing w:val="-5"/>
          <w:sz w:val="24"/>
        </w:rPr>
        <w:t xml:space="preserve">2xx </w:t>
      </w:r>
      <w:r w:rsidRPr="006E6951">
        <w:rPr>
          <w:rFonts w:ascii="Courier New" w:eastAsia="Times New Roman" w:hAnsi="Courier New" w:cs="Courier New"/>
          <w:color w:val="292929"/>
          <w:spacing w:val="-5"/>
          <w:sz w:val="24"/>
        </w:rPr>
        <w:t>— It is used to indicate the request was accepted successfully. Some codes are</w:t>
      </w:r>
      <w:proofErr w:type="gramStart"/>
      <w:r w:rsidRPr="006E6951">
        <w:rPr>
          <w:rFonts w:ascii="Courier New" w:eastAsia="Times New Roman" w:hAnsi="Courier New" w:cs="Courier New"/>
          <w:color w:val="292929"/>
          <w:spacing w:val="-5"/>
          <w:sz w:val="24"/>
        </w:rPr>
        <w:t>,200</w:t>
      </w:r>
      <w:proofErr w:type="gramEnd"/>
      <w:r w:rsidRPr="006E6951">
        <w:rPr>
          <w:rFonts w:ascii="Courier New" w:eastAsia="Times New Roman" w:hAnsi="Courier New" w:cs="Courier New"/>
          <w:color w:val="292929"/>
          <w:spacing w:val="-5"/>
          <w:sz w:val="24"/>
        </w:rPr>
        <w:t xml:space="preserve"> (</w:t>
      </w:r>
      <w:r w:rsidRPr="006E6951">
        <w:rPr>
          <w:rFonts w:ascii="Courier New" w:eastAsia="Times New Roman" w:hAnsi="Courier New" w:cs="Courier New"/>
          <w:b/>
          <w:bCs/>
          <w:color w:val="292929"/>
          <w:spacing w:val="-5"/>
          <w:sz w:val="24"/>
        </w:rPr>
        <w:t>OK</w:t>
      </w:r>
      <w:r w:rsidRPr="006E6951">
        <w:rPr>
          <w:rFonts w:ascii="Courier New" w:eastAsia="Times New Roman" w:hAnsi="Courier New" w:cs="Courier New"/>
          <w:color w:val="292929"/>
          <w:spacing w:val="-5"/>
          <w:sz w:val="24"/>
        </w:rPr>
        <w:t>) — It indicates the request is successfully carried out.201 (</w:t>
      </w:r>
      <w:r w:rsidRPr="006E6951">
        <w:rPr>
          <w:rFonts w:ascii="Courier New" w:eastAsia="Times New Roman" w:hAnsi="Courier New" w:cs="Courier New"/>
          <w:b/>
          <w:bCs/>
          <w:color w:val="292929"/>
          <w:spacing w:val="-5"/>
          <w:sz w:val="24"/>
        </w:rPr>
        <w:t>Created</w:t>
      </w:r>
      <w:r w:rsidRPr="006E6951">
        <w:rPr>
          <w:rFonts w:ascii="Courier New" w:eastAsia="Times New Roman" w:hAnsi="Courier New" w:cs="Courier New"/>
          <w:color w:val="292929"/>
          <w:spacing w:val="-5"/>
          <w:sz w:val="24"/>
        </w:rPr>
        <w:t>) — It is returned when a resource is created inside the collection.202 (</w:t>
      </w:r>
      <w:r w:rsidRPr="006E6951">
        <w:rPr>
          <w:rFonts w:ascii="Courier New" w:eastAsia="Times New Roman" w:hAnsi="Courier New" w:cs="Courier New"/>
          <w:b/>
          <w:bCs/>
          <w:color w:val="292929"/>
          <w:spacing w:val="-5"/>
          <w:sz w:val="24"/>
        </w:rPr>
        <w:t>Accepted</w:t>
      </w:r>
      <w:r w:rsidRPr="006E6951">
        <w:rPr>
          <w:rFonts w:ascii="Courier New" w:eastAsia="Times New Roman" w:hAnsi="Courier New" w:cs="Courier New"/>
          <w:color w:val="292929"/>
          <w:spacing w:val="-5"/>
          <w:sz w:val="24"/>
        </w:rPr>
        <w:t>) — It indicates the request has been accepted for processing.204 (</w:t>
      </w:r>
      <w:r w:rsidRPr="006E6951">
        <w:rPr>
          <w:rFonts w:ascii="Courier New" w:eastAsia="Times New Roman" w:hAnsi="Courier New" w:cs="Courier New"/>
          <w:b/>
          <w:bCs/>
          <w:color w:val="292929"/>
          <w:spacing w:val="-5"/>
          <w:sz w:val="24"/>
        </w:rPr>
        <w:t>No Content</w:t>
      </w:r>
      <w:r w:rsidRPr="006E6951">
        <w:rPr>
          <w:rFonts w:ascii="Courier New" w:eastAsia="Times New Roman" w:hAnsi="Courier New" w:cs="Courier New"/>
          <w:color w:val="292929"/>
          <w:spacing w:val="-5"/>
          <w:sz w:val="24"/>
        </w:rPr>
        <w:t>) — It indicates when a request is declined.</w:t>
      </w:r>
      <w:r w:rsidRPr="006E6951">
        <w:rPr>
          <w:rFonts w:ascii="Courier New" w:eastAsia="Times New Roman" w:hAnsi="Courier New" w:cs="Courier New"/>
          <w:b/>
          <w:bCs/>
          <w:color w:val="292929"/>
          <w:spacing w:val="-5"/>
          <w:sz w:val="24"/>
        </w:rPr>
        <w:t xml:space="preserve">3xx </w:t>
      </w:r>
      <w:r w:rsidRPr="006E6951">
        <w:rPr>
          <w:rFonts w:ascii="Courier New" w:eastAsia="Times New Roman" w:hAnsi="Courier New" w:cs="Courier New"/>
          <w:color w:val="292929"/>
          <w:spacing w:val="-5"/>
          <w:sz w:val="24"/>
        </w:rPr>
        <w:t>— It indicates the client must take additional action to complete the request.</w:t>
      </w:r>
      <w:r w:rsidRPr="006E6951">
        <w:rPr>
          <w:rFonts w:ascii="Courier New" w:eastAsia="Times New Roman" w:hAnsi="Courier New" w:cs="Courier New"/>
          <w:b/>
          <w:bCs/>
          <w:color w:val="292929"/>
          <w:spacing w:val="-5"/>
          <w:sz w:val="24"/>
        </w:rPr>
        <w:t xml:space="preserve">4xx </w:t>
      </w:r>
      <w:r w:rsidRPr="006E6951">
        <w:rPr>
          <w:rFonts w:ascii="Courier New" w:eastAsia="Times New Roman" w:hAnsi="Courier New" w:cs="Courier New"/>
          <w:color w:val="292929"/>
          <w:spacing w:val="-5"/>
          <w:sz w:val="24"/>
        </w:rPr>
        <w:t>— It is the client error status code.</w:t>
      </w:r>
      <w:r w:rsidRPr="006E6951">
        <w:rPr>
          <w:rFonts w:ascii="Courier New" w:eastAsia="Times New Roman" w:hAnsi="Courier New" w:cs="Courier New"/>
          <w:b/>
          <w:bCs/>
          <w:color w:val="292929"/>
          <w:spacing w:val="-5"/>
          <w:sz w:val="24"/>
        </w:rPr>
        <w:t xml:space="preserve">5xx </w:t>
      </w:r>
      <w:r w:rsidRPr="006E6951">
        <w:rPr>
          <w:rFonts w:ascii="Courier New" w:eastAsia="Times New Roman" w:hAnsi="Courier New" w:cs="Courier New"/>
          <w:color w:val="292929"/>
          <w:spacing w:val="-5"/>
          <w:sz w:val="24"/>
        </w:rPr>
        <w:t>— It is the server error status code.</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28.</w:t>
      </w:r>
      <w:r w:rsidRPr="006E6951">
        <w:rPr>
          <w:rFonts w:ascii="Georgia" w:eastAsia="Times New Roman" w:hAnsi="Georgia" w:cs="Times New Roman"/>
          <w:b/>
          <w:bCs/>
          <w:color w:val="292929"/>
          <w:spacing w:val="-1"/>
          <w:sz w:val="30"/>
        </w:rPr>
        <w:t xml:space="preserve"> What is a stateless </w:t>
      </w:r>
      <w:proofErr w:type="gramStart"/>
      <w:r w:rsidRPr="006E6951">
        <w:rPr>
          <w:rFonts w:ascii="Georgia" w:eastAsia="Times New Roman" w:hAnsi="Georgia" w:cs="Times New Roman"/>
          <w:b/>
          <w:bCs/>
          <w:color w:val="292929"/>
          <w:spacing w:val="-1"/>
          <w:sz w:val="30"/>
        </w:rPr>
        <w:t>server</w:t>
      </w:r>
      <w:proofErr w:type="gramEnd"/>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b/>
          <w:bCs/>
          <w:color w:val="292929"/>
          <w:spacing w:val="-1"/>
          <w:sz w:val="30"/>
        </w:rPr>
        <w:t>A stateless server</w:t>
      </w:r>
      <w:r w:rsidRPr="006E6951">
        <w:rPr>
          <w:rFonts w:ascii="Georgia" w:eastAsia="Times New Roman" w:hAnsi="Georgia" w:cs="Times New Roman"/>
          <w:color w:val="292929"/>
          <w:spacing w:val="-1"/>
          <w:sz w:val="30"/>
          <w:szCs w:val="30"/>
        </w:rPr>
        <w:t xml:space="preserve"> is a server that keeps no state information. Stateless file servers do not store any session state. Therefore, every client request is treated independently and not as a part of a </w:t>
      </w:r>
      <w:r w:rsidRPr="006E6951">
        <w:rPr>
          <w:rFonts w:ascii="Georgia" w:eastAsia="Times New Roman" w:hAnsi="Georgia" w:cs="Times New Roman"/>
          <w:color w:val="292929"/>
          <w:spacing w:val="-1"/>
          <w:sz w:val="30"/>
          <w:szCs w:val="30"/>
        </w:rPr>
        <w:lastRenderedPageBreak/>
        <w:t>new or existing session. A stateless server does not need a client to first establish a connection to the server. So, it views a client request as an independent transaction and responds to it.</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29. </w:t>
      </w:r>
      <w:r w:rsidRPr="006E6951">
        <w:rPr>
          <w:rFonts w:ascii="Georgia" w:eastAsia="Times New Roman" w:hAnsi="Georgia" w:cs="Times New Roman"/>
          <w:b/>
          <w:bCs/>
          <w:color w:val="292929"/>
          <w:spacing w:val="-1"/>
          <w:sz w:val="30"/>
        </w:rPr>
        <w:t xml:space="preserve">Explain the factors that help to decide about the style of web service to use? </w:t>
      </w:r>
      <w:proofErr w:type="gramStart"/>
      <w:r w:rsidRPr="006E6951">
        <w:rPr>
          <w:rFonts w:ascii="Georgia" w:eastAsia="Times New Roman" w:hAnsi="Georgia" w:cs="Times New Roman"/>
          <w:b/>
          <w:bCs/>
          <w:color w:val="292929"/>
          <w:spacing w:val="-1"/>
          <w:sz w:val="30"/>
        </w:rPr>
        <w:t>SOAP or REST?</w:t>
      </w:r>
      <w:proofErr w:type="gramEnd"/>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In general, using REST-based web service is preferred due to its simplicity, performance, scalability, and support for multiple data formats.</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However, SOAP is favorable to use where service requires an advanced level of security and transactional reliability.</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But you can read the following facts before opting for any of the styles.</w:t>
      </w:r>
    </w:p>
    <w:p w:rsidR="006E6951" w:rsidRPr="006E6951" w:rsidRDefault="006E6951" w:rsidP="006E69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6951">
        <w:rPr>
          <w:rFonts w:ascii="Courier New" w:eastAsia="Times New Roman" w:hAnsi="Courier New" w:cs="Courier New"/>
          <w:color w:val="292929"/>
          <w:spacing w:val="-5"/>
          <w:sz w:val="24"/>
        </w:rPr>
        <w:t>1. Does the service expose data or business logic? To expose data REST will be a better choice and SOAP for logic.</w:t>
      </w:r>
      <w:r w:rsidRPr="006E6951">
        <w:rPr>
          <w:rFonts w:ascii="Courier New" w:eastAsia="Times New Roman" w:hAnsi="Courier New" w:cs="Courier New"/>
          <w:b/>
          <w:bCs/>
          <w:color w:val="292929"/>
          <w:spacing w:val="-5"/>
          <w:sz w:val="24"/>
        </w:rPr>
        <w:t>2.</w:t>
      </w:r>
      <w:r w:rsidRPr="006E6951">
        <w:rPr>
          <w:rFonts w:ascii="Courier New" w:eastAsia="Times New Roman" w:hAnsi="Courier New" w:cs="Courier New"/>
          <w:color w:val="292929"/>
          <w:spacing w:val="-5"/>
          <w:sz w:val="24"/>
        </w:rPr>
        <w:t xml:space="preserve"> If the consumer or the service providers require a formal contract, then SOAP can provide such a contract via WSDL.</w:t>
      </w:r>
      <w:r w:rsidRPr="006E6951">
        <w:rPr>
          <w:rFonts w:ascii="Courier New" w:eastAsia="Times New Roman" w:hAnsi="Courier New" w:cs="Courier New"/>
          <w:b/>
          <w:bCs/>
          <w:color w:val="292929"/>
          <w:spacing w:val="-5"/>
          <w:sz w:val="24"/>
        </w:rPr>
        <w:t>3.</w:t>
      </w:r>
      <w:r w:rsidRPr="006E6951">
        <w:rPr>
          <w:rFonts w:ascii="Courier New" w:eastAsia="Times New Roman" w:hAnsi="Courier New" w:cs="Courier New"/>
          <w:color w:val="292929"/>
          <w:spacing w:val="-5"/>
          <w:sz w:val="24"/>
        </w:rPr>
        <w:t xml:space="preserve"> Need to support multiple data formats. REST supports this.</w:t>
      </w:r>
      <w:r w:rsidRPr="006E6951">
        <w:rPr>
          <w:rFonts w:ascii="Courier New" w:eastAsia="Times New Roman" w:hAnsi="Courier New" w:cs="Courier New"/>
          <w:b/>
          <w:bCs/>
          <w:color w:val="292929"/>
          <w:spacing w:val="-5"/>
          <w:sz w:val="24"/>
        </w:rPr>
        <w:t>4.</w:t>
      </w:r>
      <w:r w:rsidRPr="006E6951">
        <w:rPr>
          <w:rFonts w:ascii="Courier New" w:eastAsia="Times New Roman" w:hAnsi="Courier New" w:cs="Courier New"/>
          <w:color w:val="292929"/>
          <w:spacing w:val="-5"/>
          <w:sz w:val="24"/>
        </w:rPr>
        <w:t xml:space="preserve"> Support for AJAX calls. REST can use the XMLHttpRequest.</w:t>
      </w:r>
      <w:r w:rsidRPr="006E6951">
        <w:rPr>
          <w:rFonts w:ascii="Courier New" w:eastAsia="Times New Roman" w:hAnsi="Courier New" w:cs="Courier New"/>
          <w:b/>
          <w:bCs/>
          <w:color w:val="292929"/>
          <w:spacing w:val="-5"/>
          <w:sz w:val="24"/>
        </w:rPr>
        <w:t>5.</w:t>
      </w:r>
      <w:r w:rsidRPr="006E6951">
        <w:rPr>
          <w:rFonts w:ascii="Courier New" w:eastAsia="Times New Roman" w:hAnsi="Courier New" w:cs="Courier New"/>
          <w:color w:val="292929"/>
          <w:spacing w:val="-5"/>
          <w:sz w:val="24"/>
        </w:rPr>
        <w:t xml:space="preserve"> Synchronous and asynchronous calls — SOAP enables both synchronous/asynchronous operations whereas REST has built-in support for synchronous.</w:t>
      </w:r>
      <w:r w:rsidRPr="006E6951">
        <w:rPr>
          <w:rFonts w:ascii="Courier New" w:eastAsia="Times New Roman" w:hAnsi="Courier New" w:cs="Courier New"/>
          <w:b/>
          <w:bCs/>
          <w:color w:val="292929"/>
          <w:spacing w:val="-5"/>
          <w:sz w:val="24"/>
        </w:rPr>
        <w:t>6.</w:t>
      </w:r>
      <w:r w:rsidRPr="006E6951">
        <w:rPr>
          <w:rFonts w:ascii="Courier New" w:eastAsia="Times New Roman" w:hAnsi="Courier New" w:cs="Courier New"/>
          <w:color w:val="292929"/>
          <w:spacing w:val="-5"/>
          <w:sz w:val="24"/>
        </w:rPr>
        <w:t xml:space="preserve"> Stateless or </w:t>
      </w:r>
      <w:proofErr w:type="spellStart"/>
      <w:r w:rsidRPr="006E6951">
        <w:rPr>
          <w:rFonts w:ascii="Courier New" w:eastAsia="Times New Roman" w:hAnsi="Courier New" w:cs="Courier New"/>
          <w:color w:val="292929"/>
          <w:spacing w:val="-5"/>
          <w:sz w:val="24"/>
        </w:rPr>
        <w:t>Stateful</w:t>
      </w:r>
      <w:proofErr w:type="spellEnd"/>
      <w:r w:rsidRPr="006E6951">
        <w:rPr>
          <w:rFonts w:ascii="Courier New" w:eastAsia="Times New Roman" w:hAnsi="Courier New" w:cs="Courier New"/>
          <w:color w:val="292929"/>
          <w:spacing w:val="-5"/>
          <w:sz w:val="24"/>
        </w:rPr>
        <w:t xml:space="preserve"> calls -REST is suited for stateless operations.</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Here are some of the advanced-level facts that you can consider as well.</w:t>
      </w:r>
    </w:p>
    <w:p w:rsidR="006E6951" w:rsidRPr="006E6951" w:rsidRDefault="006E6951" w:rsidP="006E69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6951">
        <w:rPr>
          <w:rFonts w:ascii="Courier New" w:eastAsia="Times New Roman" w:hAnsi="Courier New" w:cs="Courier New"/>
          <w:color w:val="292929"/>
          <w:spacing w:val="-5"/>
          <w:sz w:val="24"/>
        </w:rPr>
        <w:lastRenderedPageBreak/>
        <w:t>1. Security requirement — SOAP provides a high level of security.</w:t>
      </w:r>
      <w:r w:rsidRPr="006E6951">
        <w:rPr>
          <w:rFonts w:ascii="Courier New" w:eastAsia="Times New Roman" w:hAnsi="Courier New" w:cs="Courier New"/>
          <w:b/>
          <w:bCs/>
          <w:color w:val="292929"/>
          <w:spacing w:val="-5"/>
          <w:sz w:val="24"/>
        </w:rPr>
        <w:t>2.</w:t>
      </w:r>
      <w:r w:rsidRPr="006E6951">
        <w:rPr>
          <w:rFonts w:ascii="Courier New" w:eastAsia="Times New Roman" w:hAnsi="Courier New" w:cs="Courier New"/>
          <w:color w:val="292929"/>
          <w:spacing w:val="-5"/>
          <w:sz w:val="24"/>
        </w:rPr>
        <w:t xml:space="preserve"> Transaction support — SOAP has good support for transaction management.</w:t>
      </w:r>
      <w:r w:rsidRPr="006E6951">
        <w:rPr>
          <w:rFonts w:ascii="Courier New" w:eastAsia="Times New Roman" w:hAnsi="Courier New" w:cs="Courier New"/>
          <w:b/>
          <w:bCs/>
          <w:color w:val="292929"/>
          <w:spacing w:val="-5"/>
          <w:sz w:val="24"/>
        </w:rPr>
        <w:t>3.</w:t>
      </w:r>
      <w:r w:rsidRPr="006E6951">
        <w:rPr>
          <w:rFonts w:ascii="Courier New" w:eastAsia="Times New Roman" w:hAnsi="Courier New" w:cs="Courier New"/>
          <w:color w:val="292929"/>
          <w:spacing w:val="-5"/>
          <w:sz w:val="24"/>
        </w:rPr>
        <w:t xml:space="preserve"> Limited bandwidth — SOAP has a lot of overhead when sending/receiving packets since </w:t>
      </w:r>
      <w:proofErr w:type="gramStart"/>
      <w:r w:rsidRPr="006E6951">
        <w:rPr>
          <w:rFonts w:ascii="Courier New" w:eastAsia="Times New Roman" w:hAnsi="Courier New" w:cs="Courier New"/>
          <w:color w:val="292929"/>
          <w:spacing w:val="-5"/>
          <w:sz w:val="24"/>
        </w:rPr>
        <w:t>it’s</w:t>
      </w:r>
      <w:proofErr w:type="gramEnd"/>
      <w:r w:rsidRPr="006E6951">
        <w:rPr>
          <w:rFonts w:ascii="Courier New" w:eastAsia="Times New Roman" w:hAnsi="Courier New" w:cs="Courier New"/>
          <w:color w:val="292929"/>
          <w:spacing w:val="-5"/>
          <w:sz w:val="24"/>
        </w:rPr>
        <w:t xml:space="preserve"> XML based, requires a SOAP header. However, the REST requires less bandwidth to send requests to the server. Its messages are mostly built using JSON.</w:t>
      </w:r>
      <w:r w:rsidRPr="006E6951">
        <w:rPr>
          <w:rFonts w:ascii="Courier New" w:eastAsia="Times New Roman" w:hAnsi="Courier New" w:cs="Courier New"/>
          <w:b/>
          <w:bCs/>
          <w:color w:val="292929"/>
          <w:spacing w:val="-5"/>
          <w:sz w:val="24"/>
        </w:rPr>
        <w:t>4.</w:t>
      </w:r>
      <w:r w:rsidRPr="006E6951">
        <w:rPr>
          <w:rFonts w:ascii="Courier New" w:eastAsia="Times New Roman" w:hAnsi="Courier New" w:cs="Courier New"/>
          <w:color w:val="292929"/>
          <w:spacing w:val="-5"/>
          <w:sz w:val="24"/>
        </w:rPr>
        <w:t xml:space="preserve"> Ease of use — </w:t>
      </w:r>
      <w:proofErr w:type="gramStart"/>
      <w:r w:rsidRPr="006E6951">
        <w:rPr>
          <w:rFonts w:ascii="Courier New" w:eastAsia="Times New Roman" w:hAnsi="Courier New" w:cs="Courier New"/>
          <w:color w:val="292929"/>
          <w:spacing w:val="-5"/>
          <w:sz w:val="24"/>
        </w:rPr>
        <w:t>It</w:t>
      </w:r>
      <w:proofErr w:type="gramEnd"/>
      <w:r w:rsidRPr="006E6951">
        <w:rPr>
          <w:rFonts w:ascii="Courier New" w:eastAsia="Times New Roman" w:hAnsi="Courier New" w:cs="Courier New"/>
          <w:color w:val="292929"/>
          <w:spacing w:val="-5"/>
          <w:sz w:val="24"/>
        </w:rPr>
        <w:t xml:space="preserve"> is easy to implement, test, and maintain REST-based application.</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30. </w:t>
      </w:r>
      <w:r w:rsidRPr="006E6951">
        <w:rPr>
          <w:rFonts w:ascii="Georgia" w:eastAsia="Times New Roman" w:hAnsi="Georgia" w:cs="Times New Roman"/>
          <w:b/>
          <w:bCs/>
          <w:color w:val="292929"/>
          <w:spacing w:val="-1"/>
          <w:sz w:val="30"/>
        </w:rPr>
        <w:t xml:space="preserve">What are the best practices to be followed while designing a secure </w:t>
      </w:r>
      <w:proofErr w:type="spellStart"/>
      <w:r w:rsidRPr="006E6951">
        <w:rPr>
          <w:rFonts w:ascii="Georgia" w:eastAsia="Times New Roman" w:hAnsi="Georgia" w:cs="Times New Roman"/>
          <w:b/>
          <w:bCs/>
          <w:color w:val="292929"/>
          <w:spacing w:val="-1"/>
          <w:sz w:val="30"/>
        </w:rPr>
        <w:t>RESTful</w:t>
      </w:r>
      <w:proofErr w:type="spellEnd"/>
      <w:r w:rsidRPr="006E6951">
        <w:rPr>
          <w:rFonts w:ascii="Georgia" w:eastAsia="Times New Roman" w:hAnsi="Georgia" w:cs="Times New Roman"/>
          <w:b/>
          <w:bCs/>
          <w:color w:val="292929"/>
          <w:spacing w:val="-1"/>
          <w:sz w:val="30"/>
        </w:rPr>
        <w:t xml:space="preserve"> web </w:t>
      </w:r>
      <w:proofErr w:type="gramStart"/>
      <w:r w:rsidRPr="006E6951">
        <w:rPr>
          <w:rFonts w:ascii="Georgia" w:eastAsia="Times New Roman" w:hAnsi="Georgia" w:cs="Times New Roman"/>
          <w:b/>
          <w:bCs/>
          <w:color w:val="292929"/>
          <w:spacing w:val="-1"/>
          <w:sz w:val="30"/>
        </w:rPr>
        <w:t>service</w:t>
      </w:r>
      <w:proofErr w:type="gramEnd"/>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 xml:space="preserve">Following are the best practices to be followed while designing a </w:t>
      </w:r>
      <w:proofErr w:type="spellStart"/>
      <w:r w:rsidRPr="006E6951">
        <w:rPr>
          <w:rFonts w:ascii="Georgia" w:eastAsia="Times New Roman" w:hAnsi="Georgia" w:cs="Times New Roman"/>
          <w:color w:val="292929"/>
          <w:spacing w:val="-1"/>
          <w:sz w:val="30"/>
          <w:szCs w:val="30"/>
        </w:rPr>
        <w:t>RESTful</w:t>
      </w:r>
      <w:proofErr w:type="spellEnd"/>
      <w:r w:rsidRPr="006E6951">
        <w:rPr>
          <w:rFonts w:ascii="Georgia" w:eastAsia="Times New Roman" w:hAnsi="Georgia" w:cs="Times New Roman"/>
          <w:color w:val="292929"/>
          <w:spacing w:val="-1"/>
          <w:sz w:val="30"/>
          <w:szCs w:val="30"/>
        </w:rPr>
        <w:t xml:space="preserve"> web service −</w:t>
      </w:r>
    </w:p>
    <w:p w:rsidR="006E6951" w:rsidRPr="006E6951" w:rsidRDefault="006E6951" w:rsidP="006E69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6951">
        <w:rPr>
          <w:rFonts w:ascii="Courier New" w:eastAsia="Times New Roman" w:hAnsi="Courier New" w:cs="Courier New"/>
          <w:b/>
          <w:bCs/>
          <w:color w:val="292929"/>
          <w:spacing w:val="-5"/>
          <w:sz w:val="24"/>
        </w:rPr>
        <w:t>Validation</w:t>
      </w:r>
      <w:r w:rsidRPr="006E6951">
        <w:rPr>
          <w:rFonts w:ascii="Courier New" w:eastAsia="Times New Roman" w:hAnsi="Courier New" w:cs="Courier New"/>
          <w:color w:val="292929"/>
          <w:spacing w:val="-5"/>
          <w:sz w:val="24"/>
        </w:rPr>
        <w:t xml:space="preserve"> − Validate all inputs on the server. Protect your server against SQL or </w:t>
      </w:r>
      <w:proofErr w:type="spellStart"/>
      <w:r w:rsidRPr="006E6951">
        <w:rPr>
          <w:rFonts w:ascii="Courier New" w:eastAsia="Times New Roman" w:hAnsi="Courier New" w:cs="Courier New"/>
          <w:color w:val="292929"/>
          <w:spacing w:val="-5"/>
          <w:sz w:val="24"/>
        </w:rPr>
        <w:t>NoSQL</w:t>
      </w:r>
      <w:proofErr w:type="spellEnd"/>
      <w:r w:rsidRPr="006E6951">
        <w:rPr>
          <w:rFonts w:ascii="Courier New" w:eastAsia="Times New Roman" w:hAnsi="Courier New" w:cs="Courier New"/>
          <w:color w:val="292929"/>
          <w:spacing w:val="-5"/>
          <w:sz w:val="24"/>
        </w:rPr>
        <w:t xml:space="preserve"> injection </w:t>
      </w:r>
      <w:proofErr w:type="spellStart"/>
      <w:r w:rsidRPr="006E6951">
        <w:rPr>
          <w:rFonts w:ascii="Courier New" w:eastAsia="Times New Roman" w:hAnsi="Courier New" w:cs="Courier New"/>
          <w:color w:val="292929"/>
          <w:spacing w:val="-5"/>
          <w:sz w:val="24"/>
        </w:rPr>
        <w:t>attacks.</w:t>
      </w:r>
      <w:r w:rsidRPr="006E6951">
        <w:rPr>
          <w:rFonts w:ascii="Courier New" w:eastAsia="Times New Roman" w:hAnsi="Courier New" w:cs="Courier New"/>
          <w:b/>
          <w:bCs/>
          <w:color w:val="292929"/>
          <w:spacing w:val="-5"/>
          <w:sz w:val="24"/>
        </w:rPr>
        <w:t>Session</w:t>
      </w:r>
      <w:proofErr w:type="spellEnd"/>
      <w:r w:rsidRPr="006E6951">
        <w:rPr>
          <w:rFonts w:ascii="Courier New" w:eastAsia="Times New Roman" w:hAnsi="Courier New" w:cs="Courier New"/>
          <w:b/>
          <w:bCs/>
          <w:color w:val="292929"/>
          <w:spacing w:val="-5"/>
          <w:sz w:val="24"/>
        </w:rPr>
        <w:t xml:space="preserve"> based authentication</w:t>
      </w:r>
      <w:r w:rsidRPr="006E6951">
        <w:rPr>
          <w:rFonts w:ascii="Courier New" w:eastAsia="Times New Roman" w:hAnsi="Courier New" w:cs="Courier New"/>
          <w:color w:val="292929"/>
          <w:spacing w:val="-5"/>
          <w:sz w:val="24"/>
        </w:rPr>
        <w:t xml:space="preserve"> − Use session based authentication to authenticate a user whenever a request is made to a Web Service </w:t>
      </w:r>
      <w:proofErr w:type="spellStart"/>
      <w:r w:rsidRPr="006E6951">
        <w:rPr>
          <w:rFonts w:ascii="Courier New" w:eastAsia="Times New Roman" w:hAnsi="Courier New" w:cs="Courier New"/>
          <w:color w:val="292929"/>
          <w:spacing w:val="-5"/>
          <w:sz w:val="24"/>
        </w:rPr>
        <w:t>method.</w:t>
      </w:r>
      <w:r w:rsidRPr="006E6951">
        <w:rPr>
          <w:rFonts w:ascii="Courier New" w:eastAsia="Times New Roman" w:hAnsi="Courier New" w:cs="Courier New"/>
          <w:b/>
          <w:bCs/>
          <w:color w:val="292929"/>
          <w:spacing w:val="-5"/>
          <w:sz w:val="24"/>
        </w:rPr>
        <w:t>No</w:t>
      </w:r>
      <w:proofErr w:type="spellEnd"/>
      <w:r w:rsidRPr="006E6951">
        <w:rPr>
          <w:rFonts w:ascii="Courier New" w:eastAsia="Times New Roman" w:hAnsi="Courier New" w:cs="Courier New"/>
          <w:b/>
          <w:bCs/>
          <w:color w:val="292929"/>
          <w:spacing w:val="-5"/>
          <w:sz w:val="24"/>
        </w:rPr>
        <w:t xml:space="preserve"> sensitive data in URL</w:t>
      </w:r>
      <w:r w:rsidRPr="006E6951">
        <w:rPr>
          <w:rFonts w:ascii="Courier New" w:eastAsia="Times New Roman" w:hAnsi="Courier New" w:cs="Courier New"/>
          <w:color w:val="292929"/>
          <w:spacing w:val="-5"/>
          <w:sz w:val="24"/>
        </w:rPr>
        <w:t xml:space="preserve"> − Never use username, password or session token in </w:t>
      </w:r>
      <w:proofErr w:type="gramStart"/>
      <w:r w:rsidRPr="006E6951">
        <w:rPr>
          <w:rFonts w:ascii="Courier New" w:eastAsia="Times New Roman" w:hAnsi="Courier New" w:cs="Courier New"/>
          <w:color w:val="292929"/>
          <w:spacing w:val="-5"/>
          <w:sz w:val="24"/>
        </w:rPr>
        <w:t>URL ,</w:t>
      </w:r>
      <w:proofErr w:type="gramEnd"/>
      <w:r w:rsidRPr="006E6951">
        <w:rPr>
          <w:rFonts w:ascii="Courier New" w:eastAsia="Times New Roman" w:hAnsi="Courier New" w:cs="Courier New"/>
          <w:color w:val="292929"/>
          <w:spacing w:val="-5"/>
          <w:sz w:val="24"/>
        </w:rPr>
        <w:t xml:space="preserve"> these values should be passed to Web Service via POST </w:t>
      </w:r>
      <w:proofErr w:type="spellStart"/>
      <w:r w:rsidRPr="006E6951">
        <w:rPr>
          <w:rFonts w:ascii="Courier New" w:eastAsia="Times New Roman" w:hAnsi="Courier New" w:cs="Courier New"/>
          <w:color w:val="292929"/>
          <w:spacing w:val="-5"/>
          <w:sz w:val="24"/>
        </w:rPr>
        <w:t>method.</w:t>
      </w:r>
      <w:r w:rsidRPr="006E6951">
        <w:rPr>
          <w:rFonts w:ascii="Courier New" w:eastAsia="Times New Roman" w:hAnsi="Courier New" w:cs="Courier New"/>
          <w:b/>
          <w:bCs/>
          <w:color w:val="292929"/>
          <w:spacing w:val="-5"/>
          <w:sz w:val="24"/>
        </w:rPr>
        <w:t>Restriction</w:t>
      </w:r>
      <w:proofErr w:type="spellEnd"/>
      <w:r w:rsidRPr="006E6951">
        <w:rPr>
          <w:rFonts w:ascii="Courier New" w:eastAsia="Times New Roman" w:hAnsi="Courier New" w:cs="Courier New"/>
          <w:b/>
          <w:bCs/>
          <w:color w:val="292929"/>
          <w:spacing w:val="-5"/>
          <w:sz w:val="24"/>
        </w:rPr>
        <w:t xml:space="preserve"> on Method execution</w:t>
      </w:r>
      <w:r w:rsidRPr="006E6951">
        <w:rPr>
          <w:rFonts w:ascii="Courier New" w:eastAsia="Times New Roman" w:hAnsi="Courier New" w:cs="Courier New"/>
          <w:color w:val="292929"/>
          <w:spacing w:val="-5"/>
          <w:sz w:val="24"/>
        </w:rPr>
        <w:t xml:space="preserve"> − Allow restricted use of methods like GET, POST, DELETE. GET method should not be able to delete </w:t>
      </w:r>
      <w:proofErr w:type="spellStart"/>
      <w:r w:rsidRPr="006E6951">
        <w:rPr>
          <w:rFonts w:ascii="Courier New" w:eastAsia="Times New Roman" w:hAnsi="Courier New" w:cs="Courier New"/>
          <w:color w:val="292929"/>
          <w:spacing w:val="-5"/>
          <w:sz w:val="24"/>
        </w:rPr>
        <w:t>data.</w:t>
      </w:r>
      <w:r w:rsidRPr="006E6951">
        <w:rPr>
          <w:rFonts w:ascii="Courier New" w:eastAsia="Times New Roman" w:hAnsi="Courier New" w:cs="Courier New"/>
          <w:b/>
          <w:bCs/>
          <w:color w:val="292929"/>
          <w:spacing w:val="-5"/>
          <w:sz w:val="24"/>
        </w:rPr>
        <w:t>Validate</w:t>
      </w:r>
      <w:proofErr w:type="spellEnd"/>
      <w:r w:rsidRPr="006E6951">
        <w:rPr>
          <w:rFonts w:ascii="Courier New" w:eastAsia="Times New Roman" w:hAnsi="Courier New" w:cs="Courier New"/>
          <w:b/>
          <w:bCs/>
          <w:color w:val="292929"/>
          <w:spacing w:val="-5"/>
          <w:sz w:val="24"/>
        </w:rPr>
        <w:t xml:space="preserve"> Malformed XML/JSON</w:t>
      </w:r>
      <w:r w:rsidRPr="006E6951">
        <w:rPr>
          <w:rFonts w:ascii="Courier New" w:eastAsia="Times New Roman" w:hAnsi="Courier New" w:cs="Courier New"/>
          <w:color w:val="292929"/>
          <w:spacing w:val="-5"/>
          <w:sz w:val="24"/>
        </w:rPr>
        <w:t xml:space="preserve"> − Check for well formed input passed to a web service </w:t>
      </w:r>
      <w:proofErr w:type="spellStart"/>
      <w:r w:rsidRPr="006E6951">
        <w:rPr>
          <w:rFonts w:ascii="Courier New" w:eastAsia="Times New Roman" w:hAnsi="Courier New" w:cs="Courier New"/>
          <w:color w:val="292929"/>
          <w:spacing w:val="-5"/>
          <w:sz w:val="24"/>
        </w:rPr>
        <w:t>method.</w:t>
      </w:r>
      <w:r w:rsidRPr="006E6951">
        <w:rPr>
          <w:rFonts w:ascii="Courier New" w:eastAsia="Times New Roman" w:hAnsi="Courier New" w:cs="Courier New"/>
          <w:b/>
          <w:bCs/>
          <w:color w:val="292929"/>
          <w:spacing w:val="-5"/>
          <w:sz w:val="24"/>
        </w:rPr>
        <w:t>Throw</w:t>
      </w:r>
      <w:proofErr w:type="spellEnd"/>
      <w:r w:rsidRPr="006E6951">
        <w:rPr>
          <w:rFonts w:ascii="Courier New" w:eastAsia="Times New Roman" w:hAnsi="Courier New" w:cs="Courier New"/>
          <w:b/>
          <w:bCs/>
          <w:color w:val="292929"/>
          <w:spacing w:val="-5"/>
          <w:sz w:val="24"/>
        </w:rPr>
        <w:t xml:space="preserve"> generic Error Messages</w:t>
      </w:r>
      <w:r w:rsidRPr="006E6951">
        <w:rPr>
          <w:rFonts w:ascii="Courier New" w:eastAsia="Times New Roman" w:hAnsi="Courier New" w:cs="Courier New"/>
          <w:color w:val="292929"/>
          <w:spacing w:val="-5"/>
          <w:sz w:val="24"/>
        </w:rPr>
        <w:t xml:space="preserve"> − A web service method should use HTTP error messages like 403 to show access forbidden etc.</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31. </w:t>
      </w:r>
      <w:r w:rsidRPr="006E6951">
        <w:rPr>
          <w:rFonts w:ascii="Georgia" w:eastAsia="Times New Roman" w:hAnsi="Georgia" w:cs="Times New Roman"/>
          <w:b/>
          <w:bCs/>
          <w:color w:val="292929"/>
          <w:spacing w:val="-1"/>
          <w:sz w:val="30"/>
        </w:rPr>
        <w:t xml:space="preserve">What should be the purpose of HEAD method of </w:t>
      </w:r>
      <w:proofErr w:type="spellStart"/>
      <w:r w:rsidRPr="006E6951">
        <w:rPr>
          <w:rFonts w:ascii="Georgia" w:eastAsia="Times New Roman" w:hAnsi="Georgia" w:cs="Times New Roman"/>
          <w:b/>
          <w:bCs/>
          <w:color w:val="292929"/>
          <w:spacing w:val="-1"/>
          <w:sz w:val="30"/>
        </w:rPr>
        <w:t>RESTful</w:t>
      </w:r>
      <w:proofErr w:type="spellEnd"/>
      <w:r w:rsidRPr="006E6951">
        <w:rPr>
          <w:rFonts w:ascii="Georgia" w:eastAsia="Times New Roman" w:hAnsi="Georgia" w:cs="Times New Roman"/>
          <w:b/>
          <w:bCs/>
          <w:color w:val="292929"/>
          <w:spacing w:val="-1"/>
          <w:sz w:val="30"/>
        </w:rPr>
        <w:t xml:space="preserve"> web </w:t>
      </w:r>
      <w:proofErr w:type="gramStart"/>
      <w:r w:rsidRPr="006E6951">
        <w:rPr>
          <w:rFonts w:ascii="Georgia" w:eastAsia="Times New Roman" w:hAnsi="Georgia" w:cs="Times New Roman"/>
          <w:b/>
          <w:bCs/>
          <w:color w:val="292929"/>
          <w:spacing w:val="-1"/>
          <w:sz w:val="30"/>
        </w:rPr>
        <w:t>services</w:t>
      </w:r>
      <w:proofErr w:type="gramEnd"/>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It should return only HTTP Header, no Body and should be read only.</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lastRenderedPageBreak/>
        <w:t>32</w:t>
      </w:r>
      <w:r w:rsidRPr="006E6951">
        <w:rPr>
          <w:rFonts w:ascii="Georgia" w:eastAsia="Times New Roman" w:hAnsi="Georgia" w:cs="Times New Roman"/>
          <w:b/>
          <w:bCs/>
          <w:color w:val="292929"/>
          <w:spacing w:val="-1"/>
          <w:sz w:val="30"/>
        </w:rPr>
        <w:t>. Which header of HTTP response, provides the date and time of the resource when it was created</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Date header provides the date and time of the resource when it was created.</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33. </w:t>
      </w:r>
      <w:r w:rsidRPr="006E6951">
        <w:rPr>
          <w:rFonts w:ascii="Georgia" w:eastAsia="Times New Roman" w:hAnsi="Georgia" w:cs="Times New Roman"/>
          <w:b/>
          <w:bCs/>
          <w:color w:val="292929"/>
          <w:spacing w:val="-1"/>
          <w:sz w:val="30"/>
        </w:rPr>
        <w:t>Which header of HTTP response, provides the date and time of the resource when it was last modified</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Last Modified header provides the date and time of the resource when it was last modified.</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34. </w:t>
      </w:r>
      <w:r w:rsidRPr="006E6951">
        <w:rPr>
          <w:rFonts w:ascii="Georgia" w:eastAsia="Times New Roman" w:hAnsi="Georgia" w:cs="Times New Roman"/>
          <w:b/>
          <w:bCs/>
          <w:color w:val="292929"/>
          <w:spacing w:val="-1"/>
          <w:sz w:val="30"/>
        </w:rPr>
        <w:t xml:space="preserve">Which header of HTTP response provides control over </w:t>
      </w:r>
      <w:proofErr w:type="gramStart"/>
      <w:r w:rsidRPr="006E6951">
        <w:rPr>
          <w:rFonts w:ascii="Georgia" w:eastAsia="Times New Roman" w:hAnsi="Georgia" w:cs="Times New Roman"/>
          <w:b/>
          <w:bCs/>
          <w:color w:val="292929"/>
          <w:spacing w:val="-1"/>
          <w:sz w:val="30"/>
        </w:rPr>
        <w:t>caching</w:t>
      </w:r>
      <w:proofErr w:type="gramEnd"/>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Cache-Control is the primary header to control caching.</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35. </w:t>
      </w:r>
      <w:r w:rsidRPr="006E6951">
        <w:rPr>
          <w:rFonts w:ascii="Georgia" w:eastAsia="Times New Roman" w:hAnsi="Georgia" w:cs="Times New Roman"/>
          <w:b/>
          <w:bCs/>
          <w:color w:val="292929"/>
          <w:spacing w:val="-1"/>
          <w:sz w:val="30"/>
        </w:rPr>
        <w:t xml:space="preserve">Which header of HTTP response sets expiration date and time of </w:t>
      </w:r>
      <w:proofErr w:type="gramStart"/>
      <w:r w:rsidRPr="006E6951">
        <w:rPr>
          <w:rFonts w:ascii="Georgia" w:eastAsia="Times New Roman" w:hAnsi="Georgia" w:cs="Times New Roman"/>
          <w:b/>
          <w:bCs/>
          <w:color w:val="292929"/>
          <w:spacing w:val="-1"/>
          <w:sz w:val="30"/>
        </w:rPr>
        <w:t>caching</w:t>
      </w:r>
      <w:proofErr w:type="gramEnd"/>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Expires header sets expiration date and time of caching.</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lastRenderedPageBreak/>
        <w:t>36.</w:t>
      </w:r>
      <w:r w:rsidRPr="006E6951">
        <w:rPr>
          <w:rFonts w:ascii="Georgia" w:eastAsia="Times New Roman" w:hAnsi="Georgia" w:cs="Times New Roman"/>
          <w:b/>
          <w:bCs/>
          <w:color w:val="292929"/>
          <w:spacing w:val="-1"/>
          <w:sz w:val="30"/>
        </w:rPr>
        <w:t xml:space="preserve"> Which directive of Cache Control Header of HTTP response indicates that resource is </w:t>
      </w:r>
      <w:proofErr w:type="spellStart"/>
      <w:r w:rsidRPr="006E6951">
        <w:rPr>
          <w:rFonts w:ascii="Georgia" w:eastAsia="Times New Roman" w:hAnsi="Georgia" w:cs="Times New Roman"/>
          <w:b/>
          <w:bCs/>
          <w:color w:val="292929"/>
          <w:spacing w:val="-1"/>
          <w:sz w:val="30"/>
        </w:rPr>
        <w:t>cachable</w:t>
      </w:r>
      <w:proofErr w:type="spellEnd"/>
      <w:r w:rsidRPr="006E6951">
        <w:rPr>
          <w:rFonts w:ascii="Georgia" w:eastAsia="Times New Roman" w:hAnsi="Georgia" w:cs="Times New Roman"/>
          <w:b/>
          <w:bCs/>
          <w:color w:val="292929"/>
          <w:spacing w:val="-1"/>
          <w:sz w:val="30"/>
        </w:rPr>
        <w:t xml:space="preserve"> by any </w:t>
      </w:r>
      <w:proofErr w:type="gramStart"/>
      <w:r w:rsidRPr="006E6951">
        <w:rPr>
          <w:rFonts w:ascii="Georgia" w:eastAsia="Times New Roman" w:hAnsi="Georgia" w:cs="Times New Roman"/>
          <w:b/>
          <w:bCs/>
          <w:color w:val="292929"/>
          <w:spacing w:val="-1"/>
          <w:sz w:val="30"/>
        </w:rPr>
        <w:t>component</w:t>
      </w:r>
      <w:proofErr w:type="gramEnd"/>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 xml:space="preserve">Public directive indicates that resource is </w:t>
      </w:r>
      <w:proofErr w:type="spellStart"/>
      <w:r w:rsidRPr="006E6951">
        <w:rPr>
          <w:rFonts w:ascii="Georgia" w:eastAsia="Times New Roman" w:hAnsi="Georgia" w:cs="Times New Roman"/>
          <w:color w:val="292929"/>
          <w:spacing w:val="-1"/>
          <w:sz w:val="30"/>
          <w:szCs w:val="30"/>
        </w:rPr>
        <w:t>cachable</w:t>
      </w:r>
      <w:proofErr w:type="spellEnd"/>
      <w:r w:rsidRPr="006E6951">
        <w:rPr>
          <w:rFonts w:ascii="Georgia" w:eastAsia="Times New Roman" w:hAnsi="Georgia" w:cs="Times New Roman"/>
          <w:color w:val="292929"/>
          <w:spacing w:val="-1"/>
          <w:sz w:val="30"/>
          <w:szCs w:val="30"/>
        </w:rPr>
        <w:t xml:space="preserve"> by any component.</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37. </w:t>
      </w:r>
      <w:r w:rsidRPr="006E6951">
        <w:rPr>
          <w:rFonts w:ascii="Georgia" w:eastAsia="Times New Roman" w:hAnsi="Georgia" w:cs="Times New Roman"/>
          <w:b/>
          <w:bCs/>
          <w:color w:val="292929"/>
          <w:spacing w:val="-1"/>
          <w:sz w:val="30"/>
        </w:rPr>
        <w:t xml:space="preserve">Which directive of Cache Control Header of HTTP response indicates that resource is </w:t>
      </w:r>
      <w:proofErr w:type="spellStart"/>
      <w:r w:rsidRPr="006E6951">
        <w:rPr>
          <w:rFonts w:ascii="Georgia" w:eastAsia="Times New Roman" w:hAnsi="Georgia" w:cs="Times New Roman"/>
          <w:b/>
          <w:bCs/>
          <w:color w:val="292929"/>
          <w:spacing w:val="-1"/>
          <w:sz w:val="30"/>
        </w:rPr>
        <w:t>cachable</w:t>
      </w:r>
      <w:proofErr w:type="spellEnd"/>
      <w:r w:rsidRPr="006E6951">
        <w:rPr>
          <w:rFonts w:ascii="Georgia" w:eastAsia="Times New Roman" w:hAnsi="Georgia" w:cs="Times New Roman"/>
          <w:b/>
          <w:bCs/>
          <w:color w:val="292929"/>
          <w:spacing w:val="-1"/>
          <w:sz w:val="30"/>
        </w:rPr>
        <w:t xml:space="preserve"> by only client and </w:t>
      </w:r>
      <w:proofErr w:type="gramStart"/>
      <w:r w:rsidRPr="006E6951">
        <w:rPr>
          <w:rFonts w:ascii="Georgia" w:eastAsia="Times New Roman" w:hAnsi="Georgia" w:cs="Times New Roman"/>
          <w:b/>
          <w:bCs/>
          <w:color w:val="292929"/>
          <w:spacing w:val="-1"/>
          <w:sz w:val="30"/>
        </w:rPr>
        <w:t>server,</w:t>
      </w:r>
      <w:proofErr w:type="gramEnd"/>
      <w:r w:rsidRPr="006E6951">
        <w:rPr>
          <w:rFonts w:ascii="Georgia" w:eastAsia="Times New Roman" w:hAnsi="Georgia" w:cs="Times New Roman"/>
          <w:b/>
          <w:bCs/>
          <w:color w:val="292929"/>
          <w:spacing w:val="-1"/>
          <w:sz w:val="30"/>
        </w:rPr>
        <w:t xml:space="preserve"> no intermediary can cache the resource</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 xml:space="preserve">Private directive indicates that resource is </w:t>
      </w:r>
      <w:proofErr w:type="spellStart"/>
      <w:r w:rsidRPr="006E6951">
        <w:rPr>
          <w:rFonts w:ascii="Georgia" w:eastAsia="Times New Roman" w:hAnsi="Georgia" w:cs="Times New Roman"/>
          <w:color w:val="292929"/>
          <w:spacing w:val="-1"/>
          <w:sz w:val="30"/>
          <w:szCs w:val="30"/>
        </w:rPr>
        <w:t>cachable</w:t>
      </w:r>
      <w:proofErr w:type="spellEnd"/>
      <w:r w:rsidRPr="006E6951">
        <w:rPr>
          <w:rFonts w:ascii="Georgia" w:eastAsia="Times New Roman" w:hAnsi="Georgia" w:cs="Times New Roman"/>
          <w:color w:val="292929"/>
          <w:spacing w:val="-1"/>
          <w:sz w:val="30"/>
          <w:szCs w:val="30"/>
        </w:rPr>
        <w:t xml:space="preserve"> by only client and </w:t>
      </w:r>
      <w:proofErr w:type="gramStart"/>
      <w:r w:rsidRPr="006E6951">
        <w:rPr>
          <w:rFonts w:ascii="Georgia" w:eastAsia="Times New Roman" w:hAnsi="Georgia" w:cs="Times New Roman"/>
          <w:color w:val="292929"/>
          <w:spacing w:val="-1"/>
          <w:sz w:val="30"/>
          <w:szCs w:val="30"/>
        </w:rPr>
        <w:t>server,</w:t>
      </w:r>
      <w:proofErr w:type="gramEnd"/>
      <w:r w:rsidRPr="006E6951">
        <w:rPr>
          <w:rFonts w:ascii="Georgia" w:eastAsia="Times New Roman" w:hAnsi="Georgia" w:cs="Times New Roman"/>
          <w:color w:val="292929"/>
          <w:spacing w:val="-1"/>
          <w:sz w:val="30"/>
          <w:szCs w:val="30"/>
        </w:rPr>
        <w:t xml:space="preserve"> no intermediary can cache the resource.</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38. </w:t>
      </w:r>
      <w:r w:rsidRPr="006E6951">
        <w:rPr>
          <w:rFonts w:ascii="Georgia" w:eastAsia="Times New Roman" w:hAnsi="Georgia" w:cs="Times New Roman"/>
          <w:b/>
          <w:bCs/>
          <w:color w:val="292929"/>
          <w:spacing w:val="-1"/>
          <w:sz w:val="30"/>
        </w:rPr>
        <w:t xml:space="preserve">Which directive of Cache Control Header of HTTP response indicates that resource is not </w:t>
      </w:r>
      <w:proofErr w:type="spellStart"/>
      <w:proofErr w:type="gramStart"/>
      <w:r w:rsidRPr="006E6951">
        <w:rPr>
          <w:rFonts w:ascii="Georgia" w:eastAsia="Times New Roman" w:hAnsi="Georgia" w:cs="Times New Roman"/>
          <w:b/>
          <w:bCs/>
          <w:color w:val="292929"/>
          <w:spacing w:val="-1"/>
          <w:sz w:val="30"/>
        </w:rPr>
        <w:t>cachable</w:t>
      </w:r>
      <w:proofErr w:type="spellEnd"/>
      <w:proofErr w:type="gramEnd"/>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6E6951">
        <w:rPr>
          <w:rFonts w:ascii="Georgia" w:eastAsia="Times New Roman" w:hAnsi="Georgia" w:cs="Times New Roman"/>
          <w:color w:val="292929"/>
          <w:spacing w:val="-1"/>
          <w:sz w:val="30"/>
          <w:szCs w:val="30"/>
        </w:rPr>
        <w:t>no-cache/no-store</w:t>
      </w:r>
      <w:proofErr w:type="gramEnd"/>
      <w:r w:rsidRPr="006E6951">
        <w:rPr>
          <w:rFonts w:ascii="Georgia" w:eastAsia="Times New Roman" w:hAnsi="Georgia" w:cs="Times New Roman"/>
          <w:color w:val="292929"/>
          <w:spacing w:val="-1"/>
          <w:sz w:val="30"/>
          <w:szCs w:val="30"/>
        </w:rPr>
        <w:t xml:space="preserve"> directive indicates that resource is not </w:t>
      </w:r>
      <w:proofErr w:type="spellStart"/>
      <w:r w:rsidRPr="006E6951">
        <w:rPr>
          <w:rFonts w:ascii="Georgia" w:eastAsia="Times New Roman" w:hAnsi="Georgia" w:cs="Times New Roman"/>
          <w:color w:val="292929"/>
          <w:spacing w:val="-1"/>
          <w:sz w:val="30"/>
          <w:szCs w:val="30"/>
        </w:rPr>
        <w:t>cachable</w:t>
      </w:r>
      <w:proofErr w:type="spellEnd"/>
      <w:r w:rsidRPr="006E6951">
        <w:rPr>
          <w:rFonts w:ascii="Georgia" w:eastAsia="Times New Roman" w:hAnsi="Georgia" w:cs="Times New Roman"/>
          <w:color w:val="292929"/>
          <w:spacing w:val="-1"/>
          <w:sz w:val="30"/>
          <w:szCs w:val="30"/>
        </w:rPr>
        <w:t>.</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39. </w:t>
      </w:r>
      <w:r w:rsidRPr="006E6951">
        <w:rPr>
          <w:rFonts w:ascii="Georgia" w:eastAsia="Times New Roman" w:hAnsi="Georgia" w:cs="Times New Roman"/>
          <w:b/>
          <w:bCs/>
          <w:color w:val="292929"/>
          <w:spacing w:val="-1"/>
          <w:sz w:val="30"/>
        </w:rPr>
        <w:t xml:space="preserve">Which directive of Cache Control Header of HTTP response can set the time limit of </w:t>
      </w:r>
      <w:proofErr w:type="gramStart"/>
      <w:r w:rsidRPr="006E6951">
        <w:rPr>
          <w:rFonts w:ascii="Georgia" w:eastAsia="Times New Roman" w:hAnsi="Georgia" w:cs="Times New Roman"/>
          <w:b/>
          <w:bCs/>
          <w:color w:val="292929"/>
          <w:spacing w:val="-1"/>
          <w:sz w:val="30"/>
        </w:rPr>
        <w:t>caching</w:t>
      </w:r>
      <w:proofErr w:type="gramEnd"/>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6E6951">
        <w:rPr>
          <w:rFonts w:ascii="Georgia" w:eastAsia="Times New Roman" w:hAnsi="Georgia" w:cs="Times New Roman"/>
          <w:color w:val="292929"/>
          <w:spacing w:val="-1"/>
          <w:sz w:val="30"/>
          <w:szCs w:val="30"/>
        </w:rPr>
        <w:lastRenderedPageBreak/>
        <w:t>max-age</w:t>
      </w:r>
      <w:proofErr w:type="gramEnd"/>
      <w:r w:rsidRPr="006E6951">
        <w:rPr>
          <w:rFonts w:ascii="Georgia" w:eastAsia="Times New Roman" w:hAnsi="Georgia" w:cs="Times New Roman"/>
          <w:color w:val="292929"/>
          <w:spacing w:val="-1"/>
          <w:sz w:val="30"/>
          <w:szCs w:val="30"/>
        </w:rPr>
        <w:t xml:space="preserve"> directive indicates that the caching is valid up to max-age in seconds. After this, client has to make another request.</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40. </w:t>
      </w:r>
      <w:r w:rsidRPr="006E6951">
        <w:rPr>
          <w:rFonts w:ascii="Georgia" w:eastAsia="Times New Roman" w:hAnsi="Georgia" w:cs="Times New Roman"/>
          <w:b/>
          <w:bCs/>
          <w:color w:val="292929"/>
          <w:spacing w:val="-1"/>
          <w:sz w:val="30"/>
        </w:rPr>
        <w:t xml:space="preserve">Which directive of Cache Control Header of HTTP response provides indication to server to revalidate resource if max-age has </w:t>
      </w:r>
      <w:proofErr w:type="gramStart"/>
      <w:r w:rsidRPr="006E6951">
        <w:rPr>
          <w:rFonts w:ascii="Georgia" w:eastAsia="Times New Roman" w:hAnsi="Georgia" w:cs="Times New Roman"/>
          <w:b/>
          <w:bCs/>
          <w:color w:val="292929"/>
          <w:spacing w:val="-1"/>
          <w:sz w:val="30"/>
        </w:rPr>
        <w:t>passed</w:t>
      </w:r>
      <w:proofErr w:type="gramEnd"/>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6E6951">
        <w:rPr>
          <w:rFonts w:ascii="Georgia" w:eastAsia="Times New Roman" w:hAnsi="Georgia" w:cs="Times New Roman"/>
          <w:b/>
          <w:bCs/>
          <w:color w:val="292929"/>
          <w:spacing w:val="-1"/>
          <w:sz w:val="30"/>
        </w:rPr>
        <w:t>must-revalidate</w:t>
      </w:r>
      <w:proofErr w:type="gramEnd"/>
      <w:r w:rsidRPr="006E6951">
        <w:rPr>
          <w:rFonts w:ascii="Georgia" w:eastAsia="Times New Roman" w:hAnsi="Georgia" w:cs="Times New Roman"/>
          <w:color w:val="292929"/>
          <w:spacing w:val="-1"/>
          <w:sz w:val="30"/>
          <w:szCs w:val="30"/>
        </w:rPr>
        <w:t> directive provides indication to server to revalidate resource if max-age has passed.</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41.</w:t>
      </w:r>
      <w:r w:rsidRPr="006E6951">
        <w:rPr>
          <w:rFonts w:ascii="Georgia" w:eastAsia="Times New Roman" w:hAnsi="Georgia" w:cs="Times New Roman"/>
          <w:b/>
          <w:bCs/>
          <w:color w:val="292929"/>
          <w:spacing w:val="-1"/>
          <w:sz w:val="30"/>
        </w:rPr>
        <w:t xml:space="preserve"> What are the best practices for </w:t>
      </w:r>
      <w:proofErr w:type="gramStart"/>
      <w:r w:rsidRPr="006E6951">
        <w:rPr>
          <w:rFonts w:ascii="Georgia" w:eastAsia="Times New Roman" w:hAnsi="Georgia" w:cs="Times New Roman"/>
          <w:b/>
          <w:bCs/>
          <w:color w:val="292929"/>
          <w:spacing w:val="-1"/>
          <w:sz w:val="30"/>
        </w:rPr>
        <w:t>caching</w:t>
      </w:r>
      <w:proofErr w:type="gramEnd"/>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 xml:space="preserve">Always keep static contents like images, </w:t>
      </w:r>
      <w:proofErr w:type="spellStart"/>
      <w:r w:rsidRPr="006E6951">
        <w:rPr>
          <w:rFonts w:ascii="Georgia" w:eastAsia="Times New Roman" w:hAnsi="Georgia" w:cs="Times New Roman"/>
          <w:color w:val="292929"/>
          <w:spacing w:val="-1"/>
          <w:sz w:val="30"/>
          <w:szCs w:val="30"/>
        </w:rPr>
        <w:t>css</w:t>
      </w:r>
      <w:proofErr w:type="spellEnd"/>
      <w:r w:rsidRPr="006E6951">
        <w:rPr>
          <w:rFonts w:ascii="Georgia" w:eastAsia="Times New Roman" w:hAnsi="Georgia" w:cs="Times New Roman"/>
          <w:color w:val="292929"/>
          <w:spacing w:val="-1"/>
          <w:sz w:val="30"/>
          <w:szCs w:val="30"/>
        </w:rPr>
        <w:t>, JavaScript cacheable, with expiration date of 2 to 3 days. Never keep expiry date too high.</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Dynamic contents should be cached for few hours only.</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42. </w:t>
      </w:r>
      <w:r w:rsidRPr="006E6951">
        <w:rPr>
          <w:rFonts w:ascii="Georgia" w:eastAsia="Times New Roman" w:hAnsi="Georgia" w:cs="Times New Roman"/>
          <w:b/>
          <w:bCs/>
          <w:color w:val="292929"/>
          <w:spacing w:val="-1"/>
          <w:sz w:val="30"/>
        </w:rPr>
        <w:t xml:space="preserve">What is the purpose of HTTP Status </w:t>
      </w:r>
      <w:proofErr w:type="gramStart"/>
      <w:r w:rsidRPr="006E6951">
        <w:rPr>
          <w:rFonts w:ascii="Georgia" w:eastAsia="Times New Roman" w:hAnsi="Georgia" w:cs="Times New Roman"/>
          <w:b/>
          <w:bCs/>
          <w:color w:val="292929"/>
          <w:spacing w:val="-1"/>
          <w:sz w:val="30"/>
        </w:rPr>
        <w:t>Code</w:t>
      </w:r>
      <w:proofErr w:type="gramEnd"/>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 xml:space="preserve">HTTP Status </w:t>
      </w:r>
      <w:proofErr w:type="gramStart"/>
      <w:r w:rsidRPr="006E6951">
        <w:rPr>
          <w:rFonts w:ascii="Georgia" w:eastAsia="Times New Roman" w:hAnsi="Georgia" w:cs="Times New Roman"/>
          <w:color w:val="292929"/>
          <w:spacing w:val="-1"/>
          <w:sz w:val="30"/>
          <w:szCs w:val="30"/>
        </w:rPr>
        <w:t>code are</w:t>
      </w:r>
      <w:proofErr w:type="gramEnd"/>
      <w:r w:rsidRPr="006E6951">
        <w:rPr>
          <w:rFonts w:ascii="Georgia" w:eastAsia="Times New Roman" w:hAnsi="Georgia" w:cs="Times New Roman"/>
          <w:color w:val="292929"/>
          <w:spacing w:val="-1"/>
          <w:sz w:val="30"/>
          <w:szCs w:val="30"/>
        </w:rPr>
        <w:t xml:space="preserve"> standard codes and refers to predefined status of task done at server.</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lastRenderedPageBreak/>
        <w:t>43.</w:t>
      </w:r>
      <w:r w:rsidRPr="006E6951">
        <w:rPr>
          <w:rFonts w:ascii="Georgia" w:eastAsia="Times New Roman" w:hAnsi="Georgia" w:cs="Times New Roman"/>
          <w:b/>
          <w:bCs/>
          <w:color w:val="292929"/>
          <w:spacing w:val="-1"/>
          <w:sz w:val="30"/>
        </w:rPr>
        <w:t xml:space="preserve"> What is messaging in RESTFUL web </w:t>
      </w:r>
      <w:proofErr w:type="gramStart"/>
      <w:r w:rsidRPr="006E6951">
        <w:rPr>
          <w:rFonts w:ascii="Georgia" w:eastAsia="Times New Roman" w:hAnsi="Georgia" w:cs="Times New Roman"/>
          <w:b/>
          <w:bCs/>
          <w:color w:val="292929"/>
          <w:spacing w:val="-1"/>
          <w:sz w:val="30"/>
        </w:rPr>
        <w:t>services</w:t>
      </w:r>
      <w:proofErr w:type="gramEnd"/>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A client sends a message in form of a HTTP Request and server responds in form of a HTTP Response. This technique is termed as Messaging. These messages contain message data and metadata i.e. information about message itself.</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44. </w:t>
      </w:r>
      <w:r w:rsidRPr="006E6951">
        <w:rPr>
          <w:rFonts w:ascii="Georgia" w:eastAsia="Times New Roman" w:hAnsi="Georgia" w:cs="Times New Roman"/>
          <w:b/>
          <w:bCs/>
          <w:color w:val="292929"/>
          <w:spacing w:val="-1"/>
          <w:sz w:val="30"/>
        </w:rPr>
        <w:t>What is the purpose of HTTP Verb in REST based web services</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VERB identifies the operation to be performed on the resource.</w:t>
      </w:r>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45. </w:t>
      </w:r>
      <w:r w:rsidRPr="006E6951">
        <w:rPr>
          <w:rFonts w:ascii="Georgia" w:eastAsia="Times New Roman" w:hAnsi="Georgia" w:cs="Times New Roman"/>
          <w:b/>
          <w:bCs/>
          <w:color w:val="292929"/>
          <w:spacing w:val="-1"/>
          <w:sz w:val="30"/>
        </w:rPr>
        <w:t xml:space="preserve">What are the best practices to create a standard URI for a web </w:t>
      </w:r>
      <w:proofErr w:type="gramStart"/>
      <w:r w:rsidRPr="006E6951">
        <w:rPr>
          <w:rFonts w:ascii="Georgia" w:eastAsia="Times New Roman" w:hAnsi="Georgia" w:cs="Times New Roman"/>
          <w:b/>
          <w:bCs/>
          <w:color w:val="292929"/>
          <w:spacing w:val="-1"/>
          <w:sz w:val="30"/>
        </w:rPr>
        <w:t>service</w:t>
      </w:r>
      <w:proofErr w:type="gramEnd"/>
    </w:p>
    <w:p w:rsidR="006E6951" w:rsidRPr="006E6951" w:rsidRDefault="006E6951" w:rsidP="006E6951">
      <w:pPr>
        <w:shd w:val="clear" w:color="auto" w:fill="FFFFFF"/>
        <w:spacing w:before="480" w:after="0" w:line="480" w:lineRule="atLeast"/>
        <w:rPr>
          <w:rFonts w:ascii="Georgia" w:eastAsia="Times New Roman" w:hAnsi="Georgia" w:cs="Times New Roman"/>
          <w:color w:val="292929"/>
          <w:spacing w:val="-1"/>
          <w:sz w:val="30"/>
          <w:szCs w:val="30"/>
        </w:rPr>
      </w:pPr>
      <w:r w:rsidRPr="006E6951">
        <w:rPr>
          <w:rFonts w:ascii="Georgia" w:eastAsia="Times New Roman" w:hAnsi="Georgia" w:cs="Times New Roman"/>
          <w:color w:val="292929"/>
          <w:spacing w:val="-1"/>
          <w:sz w:val="30"/>
          <w:szCs w:val="30"/>
        </w:rPr>
        <w:t>Following are important points to be considered while designing a URI −</w:t>
      </w:r>
    </w:p>
    <w:p w:rsidR="006E6951" w:rsidRPr="006E6951" w:rsidRDefault="006E6951" w:rsidP="006E69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6951">
        <w:rPr>
          <w:rFonts w:ascii="Courier New" w:eastAsia="Times New Roman" w:hAnsi="Courier New" w:cs="Courier New"/>
          <w:b/>
          <w:bCs/>
          <w:color w:val="292929"/>
          <w:spacing w:val="-5"/>
          <w:sz w:val="24"/>
        </w:rPr>
        <w:t>Use Plural Noun</w:t>
      </w:r>
      <w:r w:rsidRPr="006E6951">
        <w:rPr>
          <w:rFonts w:ascii="Courier New" w:eastAsia="Times New Roman" w:hAnsi="Courier New" w:cs="Courier New"/>
          <w:color w:val="292929"/>
          <w:spacing w:val="-5"/>
          <w:sz w:val="24"/>
        </w:rPr>
        <w:t xml:space="preserve"> − Use plural noun to define resources. For example, we’ve used users to identify users as a </w:t>
      </w:r>
      <w:proofErr w:type="spellStart"/>
      <w:r w:rsidRPr="006E6951">
        <w:rPr>
          <w:rFonts w:ascii="Courier New" w:eastAsia="Times New Roman" w:hAnsi="Courier New" w:cs="Courier New"/>
          <w:color w:val="292929"/>
          <w:spacing w:val="-5"/>
          <w:sz w:val="24"/>
        </w:rPr>
        <w:t>resource.</w:t>
      </w:r>
      <w:r w:rsidRPr="006E6951">
        <w:rPr>
          <w:rFonts w:ascii="Courier New" w:eastAsia="Times New Roman" w:hAnsi="Courier New" w:cs="Courier New"/>
          <w:b/>
          <w:bCs/>
          <w:color w:val="292929"/>
          <w:spacing w:val="-5"/>
          <w:sz w:val="24"/>
        </w:rPr>
        <w:t>Avoid</w:t>
      </w:r>
      <w:proofErr w:type="spellEnd"/>
      <w:r w:rsidRPr="006E6951">
        <w:rPr>
          <w:rFonts w:ascii="Courier New" w:eastAsia="Times New Roman" w:hAnsi="Courier New" w:cs="Courier New"/>
          <w:b/>
          <w:bCs/>
          <w:color w:val="292929"/>
          <w:spacing w:val="-5"/>
          <w:sz w:val="24"/>
        </w:rPr>
        <w:t xml:space="preserve"> using spaces</w:t>
      </w:r>
      <w:r w:rsidRPr="006E6951">
        <w:rPr>
          <w:rFonts w:ascii="Courier New" w:eastAsia="Times New Roman" w:hAnsi="Courier New" w:cs="Courier New"/>
          <w:color w:val="292929"/>
          <w:spacing w:val="-5"/>
          <w:sz w:val="24"/>
        </w:rPr>
        <w:t xml:space="preserve"> − Use </w:t>
      </w:r>
      <w:proofErr w:type="gramStart"/>
      <w:r w:rsidRPr="006E6951">
        <w:rPr>
          <w:rFonts w:ascii="Courier New" w:eastAsia="Times New Roman" w:hAnsi="Courier New" w:cs="Courier New"/>
          <w:color w:val="292929"/>
          <w:spacing w:val="-5"/>
          <w:sz w:val="24"/>
        </w:rPr>
        <w:t>underscore(</w:t>
      </w:r>
      <w:proofErr w:type="gramEnd"/>
      <w:r w:rsidRPr="006E6951">
        <w:rPr>
          <w:rFonts w:ascii="Courier New" w:eastAsia="Times New Roman" w:hAnsi="Courier New" w:cs="Courier New"/>
          <w:color w:val="292929"/>
          <w:spacing w:val="-5"/>
          <w:sz w:val="24"/>
        </w:rPr>
        <w:t xml:space="preserve">_) or hyphen(-) when using a long resource name, for example, use </w:t>
      </w:r>
      <w:proofErr w:type="spellStart"/>
      <w:r w:rsidRPr="006E6951">
        <w:rPr>
          <w:rFonts w:ascii="Courier New" w:eastAsia="Times New Roman" w:hAnsi="Courier New" w:cs="Courier New"/>
          <w:color w:val="292929"/>
          <w:spacing w:val="-5"/>
          <w:sz w:val="24"/>
        </w:rPr>
        <w:t>authorized_users</w:t>
      </w:r>
      <w:proofErr w:type="spellEnd"/>
      <w:r w:rsidRPr="006E6951">
        <w:rPr>
          <w:rFonts w:ascii="Courier New" w:eastAsia="Times New Roman" w:hAnsi="Courier New" w:cs="Courier New"/>
          <w:color w:val="292929"/>
          <w:spacing w:val="-5"/>
          <w:sz w:val="24"/>
        </w:rPr>
        <w:t xml:space="preserve"> instead of authorized%20users.</w:t>
      </w:r>
      <w:r w:rsidRPr="006E6951">
        <w:rPr>
          <w:rFonts w:ascii="Courier New" w:eastAsia="Times New Roman" w:hAnsi="Courier New" w:cs="Courier New"/>
          <w:b/>
          <w:bCs/>
          <w:color w:val="292929"/>
          <w:spacing w:val="-5"/>
          <w:sz w:val="24"/>
        </w:rPr>
        <w:t>Use lowercase letters</w:t>
      </w:r>
      <w:r w:rsidRPr="006E6951">
        <w:rPr>
          <w:rFonts w:ascii="Courier New" w:eastAsia="Times New Roman" w:hAnsi="Courier New" w:cs="Courier New"/>
          <w:color w:val="292929"/>
          <w:spacing w:val="-5"/>
          <w:sz w:val="24"/>
        </w:rPr>
        <w:t xml:space="preserve"> − Although URI is case-insensitive, it is good practice to keep </w:t>
      </w:r>
      <w:proofErr w:type="spellStart"/>
      <w:r w:rsidRPr="006E6951">
        <w:rPr>
          <w:rFonts w:ascii="Courier New" w:eastAsia="Times New Roman" w:hAnsi="Courier New" w:cs="Courier New"/>
          <w:color w:val="292929"/>
          <w:spacing w:val="-5"/>
          <w:sz w:val="24"/>
        </w:rPr>
        <w:t>url</w:t>
      </w:r>
      <w:proofErr w:type="spellEnd"/>
      <w:r w:rsidRPr="006E6951">
        <w:rPr>
          <w:rFonts w:ascii="Courier New" w:eastAsia="Times New Roman" w:hAnsi="Courier New" w:cs="Courier New"/>
          <w:color w:val="292929"/>
          <w:spacing w:val="-5"/>
          <w:sz w:val="24"/>
        </w:rPr>
        <w:t xml:space="preserve"> in lower case letters </w:t>
      </w:r>
      <w:proofErr w:type="spellStart"/>
      <w:r w:rsidRPr="006E6951">
        <w:rPr>
          <w:rFonts w:ascii="Courier New" w:eastAsia="Times New Roman" w:hAnsi="Courier New" w:cs="Courier New"/>
          <w:color w:val="292929"/>
          <w:spacing w:val="-5"/>
          <w:sz w:val="24"/>
        </w:rPr>
        <w:t>only.</w:t>
      </w:r>
      <w:r w:rsidRPr="006E6951">
        <w:rPr>
          <w:rFonts w:ascii="Courier New" w:eastAsia="Times New Roman" w:hAnsi="Courier New" w:cs="Courier New"/>
          <w:b/>
          <w:bCs/>
          <w:color w:val="292929"/>
          <w:spacing w:val="-5"/>
          <w:sz w:val="24"/>
        </w:rPr>
        <w:t>Maintain</w:t>
      </w:r>
      <w:proofErr w:type="spellEnd"/>
      <w:r w:rsidRPr="006E6951">
        <w:rPr>
          <w:rFonts w:ascii="Courier New" w:eastAsia="Times New Roman" w:hAnsi="Courier New" w:cs="Courier New"/>
          <w:b/>
          <w:bCs/>
          <w:color w:val="292929"/>
          <w:spacing w:val="-5"/>
          <w:sz w:val="24"/>
        </w:rPr>
        <w:t xml:space="preserve"> Backward Compatibility</w:t>
      </w:r>
      <w:r w:rsidRPr="006E6951">
        <w:rPr>
          <w:rFonts w:ascii="Courier New" w:eastAsia="Times New Roman" w:hAnsi="Courier New" w:cs="Courier New"/>
          <w:color w:val="292929"/>
          <w:spacing w:val="-5"/>
          <w:sz w:val="24"/>
        </w:rPr>
        <w:t xml:space="preserve"> − As Web Service is a public service, a URI once made public should always be available. In case, URI gets updated, redirect the older URI to new URI using HTTP Status code, 300.</w:t>
      </w:r>
      <w:r w:rsidRPr="006E6951">
        <w:rPr>
          <w:rFonts w:ascii="Courier New" w:eastAsia="Times New Roman" w:hAnsi="Courier New" w:cs="Courier New"/>
          <w:b/>
          <w:bCs/>
          <w:color w:val="292929"/>
          <w:spacing w:val="-5"/>
          <w:sz w:val="24"/>
        </w:rPr>
        <w:t>Use HTTP Verb</w:t>
      </w:r>
      <w:r w:rsidRPr="006E6951">
        <w:rPr>
          <w:rFonts w:ascii="Courier New" w:eastAsia="Times New Roman" w:hAnsi="Courier New" w:cs="Courier New"/>
          <w:color w:val="292929"/>
          <w:spacing w:val="-5"/>
          <w:sz w:val="24"/>
        </w:rPr>
        <w:t xml:space="preserve"> − Always use HTTP Verb like GET, PUT, and DELETE to do the operations on the resource. It is not good to use operations names in URI.</w:t>
      </w:r>
    </w:p>
    <w:p w:rsidR="006E6951" w:rsidRDefault="006E6951" w:rsidP="006E6951"/>
    <w:p w:rsidR="00DB0EA8" w:rsidRDefault="00DB0EA8" w:rsidP="00DB0EA8">
      <w:pPr>
        <w:pStyle w:val="Heading1"/>
        <w:numPr>
          <w:ilvl w:val="0"/>
          <w:numId w:val="18"/>
        </w:numPr>
      </w:pPr>
      <w:r>
        <w:lastRenderedPageBreak/>
        <w:t>Java67: 20Q</w:t>
      </w:r>
    </w:p>
    <w:p w:rsidR="00DB0EA8" w:rsidRDefault="00DB0EA8" w:rsidP="00DB0EA8"/>
    <w:p w:rsidR="00DB0EA8" w:rsidRDefault="00DB0EA8" w:rsidP="00DB0EA8">
      <w:pPr>
        <w:pStyle w:val="Heading3"/>
        <w:spacing w:before="0"/>
        <w:rPr>
          <w:rFonts w:ascii="Arial" w:hAnsi="Arial" w:cs="Arial"/>
          <w:color w:val="000000"/>
        </w:rPr>
      </w:pPr>
      <w:r>
        <w:rPr>
          <w:rFonts w:ascii="Arial" w:hAnsi="Arial" w:cs="Arial"/>
          <w:color w:val="000000"/>
        </w:rPr>
        <w:t>Question 1: What is REST?</w:t>
      </w:r>
    </w:p>
    <w:p w:rsidR="00DB0EA8" w:rsidRDefault="00DB0EA8" w:rsidP="00DB0EA8">
      <w:pPr>
        <w:rPr>
          <w:rFonts w:ascii="Times New Roman" w:hAnsi="Times New Roman" w:cs="Times New Roman"/>
        </w:rPr>
      </w:pPr>
      <w:r>
        <w:rPr>
          <w:rFonts w:ascii="Arial" w:hAnsi="Arial" w:cs="Arial"/>
          <w:color w:val="000000"/>
          <w:sz w:val="21"/>
          <w:szCs w:val="21"/>
          <w:shd w:val="clear" w:color="auto" w:fill="FFFFFF"/>
        </w:rPr>
        <w:t>Answer: REST is an architectural style of developing web services that take advantage of the ubiquity of HTTP protocol and leverages the HTTP method to define actions. REST stands for </w:t>
      </w:r>
      <w:proofErr w:type="spellStart"/>
      <w:r>
        <w:rPr>
          <w:rFonts w:ascii="Arial" w:hAnsi="Arial" w:cs="Arial"/>
          <w:i/>
          <w:iCs/>
          <w:color w:val="000000"/>
          <w:sz w:val="21"/>
          <w:szCs w:val="21"/>
        </w:rPr>
        <w:t>REpresntational</w:t>
      </w:r>
      <w:proofErr w:type="spellEnd"/>
      <w:r>
        <w:rPr>
          <w:rFonts w:ascii="Arial" w:hAnsi="Arial" w:cs="Arial"/>
          <w:i/>
          <w:iCs/>
          <w:color w:val="000000"/>
          <w:sz w:val="21"/>
          <w:szCs w:val="21"/>
        </w:rPr>
        <w:t xml:space="preserve"> State Transfer</w:t>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 xml:space="preserve">Question 2: What is </w:t>
      </w:r>
      <w:proofErr w:type="spellStart"/>
      <w:r>
        <w:rPr>
          <w:rFonts w:ascii="Arial" w:hAnsi="Arial" w:cs="Arial"/>
          <w:b/>
          <w:bCs/>
          <w:color w:val="000000"/>
          <w:sz w:val="21"/>
          <w:szCs w:val="21"/>
        </w:rPr>
        <w:t>RESTFul</w:t>
      </w:r>
      <w:proofErr w:type="spellEnd"/>
      <w:r>
        <w:rPr>
          <w:rFonts w:ascii="Arial" w:hAnsi="Arial" w:cs="Arial"/>
          <w:b/>
          <w:bCs/>
          <w:color w:val="000000"/>
          <w:sz w:val="21"/>
          <w:szCs w:val="21"/>
        </w:rPr>
        <w:t xml:space="preserve"> Web Service?</w:t>
      </w:r>
      <w:r>
        <w:rPr>
          <w:rFonts w:ascii="Arial" w:hAnsi="Arial" w:cs="Arial"/>
          <w:color w:val="000000"/>
          <w:sz w:val="21"/>
          <w:szCs w:val="21"/>
        </w:rPr>
        <w:br/>
      </w:r>
      <w:r>
        <w:rPr>
          <w:rFonts w:ascii="Arial" w:hAnsi="Arial" w:cs="Arial"/>
          <w:color w:val="000000"/>
          <w:sz w:val="21"/>
          <w:szCs w:val="21"/>
          <w:shd w:val="clear" w:color="auto" w:fill="FFFFFF"/>
        </w:rPr>
        <w:t xml:space="preserve">Answer: There is two popular </w:t>
      </w:r>
      <w:proofErr w:type="gramStart"/>
      <w:r>
        <w:rPr>
          <w:rFonts w:ascii="Arial" w:hAnsi="Arial" w:cs="Arial"/>
          <w:color w:val="000000"/>
          <w:sz w:val="21"/>
          <w:szCs w:val="21"/>
          <w:shd w:val="clear" w:color="auto" w:fill="FFFFFF"/>
        </w:rPr>
        <w:t>way</w:t>
      </w:r>
      <w:proofErr w:type="gramEnd"/>
      <w:r>
        <w:rPr>
          <w:rFonts w:ascii="Arial" w:hAnsi="Arial" w:cs="Arial"/>
          <w:color w:val="000000"/>
          <w:sz w:val="21"/>
          <w:szCs w:val="21"/>
          <w:shd w:val="clear" w:color="auto" w:fill="FFFFFF"/>
        </w:rPr>
        <w:t xml:space="preserve"> to develop web services, using SOAP (Simple Object Access Protocol) which is XML based way to expose web services and second REST-based web services which use the HTTP protocol. Web services developed using REST-style is also known as </w:t>
      </w:r>
      <w:proofErr w:type="spellStart"/>
      <w:r>
        <w:rPr>
          <w:rFonts w:ascii="Arial" w:hAnsi="Arial" w:cs="Arial"/>
          <w:color w:val="000000"/>
          <w:sz w:val="21"/>
          <w:szCs w:val="21"/>
          <w:shd w:val="clear" w:color="auto" w:fill="FFFFFF"/>
        </w:rPr>
        <w:t>RESTful</w:t>
      </w:r>
      <w:proofErr w:type="spellEnd"/>
      <w:r>
        <w:rPr>
          <w:rFonts w:ascii="Arial" w:hAnsi="Arial" w:cs="Arial"/>
          <w:color w:val="000000"/>
          <w:sz w:val="21"/>
          <w:szCs w:val="21"/>
          <w:shd w:val="clear" w:color="auto" w:fill="FFFFFF"/>
        </w:rPr>
        <w:t xml:space="preserve"> Web Services. You can see the </w:t>
      </w:r>
      <w:hyperlink r:id="rId66" w:tgtFrame="_blank" w:history="1">
        <w:r>
          <w:rPr>
            <w:rStyle w:val="Hyperlink"/>
            <w:rFonts w:ascii="Arial" w:hAnsi="Arial" w:cs="Arial"/>
            <w:b/>
            <w:bCs/>
            <w:color w:val="993300"/>
            <w:sz w:val="21"/>
            <w:szCs w:val="21"/>
          </w:rPr>
          <w:t>REST API Design and Development</w:t>
        </w:r>
      </w:hyperlink>
      <w:r>
        <w:rPr>
          <w:rFonts w:ascii="Arial" w:hAnsi="Arial" w:cs="Arial"/>
          <w:b/>
          <w:bCs/>
          <w:color w:val="000000"/>
          <w:sz w:val="21"/>
          <w:szCs w:val="21"/>
        </w:rPr>
        <w:t> </w:t>
      </w:r>
      <w:r>
        <w:rPr>
          <w:rFonts w:ascii="Arial" w:hAnsi="Arial" w:cs="Arial"/>
          <w:color w:val="000000"/>
          <w:sz w:val="21"/>
          <w:szCs w:val="21"/>
          <w:shd w:val="clear" w:color="auto" w:fill="FFFFFF"/>
        </w:rPr>
        <w:t xml:space="preserve">course on </w:t>
      </w:r>
      <w:proofErr w:type="spellStart"/>
      <w:r>
        <w:rPr>
          <w:rFonts w:ascii="Arial" w:hAnsi="Arial" w:cs="Arial"/>
          <w:color w:val="000000"/>
          <w:sz w:val="21"/>
          <w:szCs w:val="21"/>
          <w:shd w:val="clear" w:color="auto" w:fill="FFFFFF"/>
        </w:rPr>
        <w:t>Udemy</w:t>
      </w:r>
      <w:proofErr w:type="spellEnd"/>
      <w:r>
        <w:rPr>
          <w:rFonts w:ascii="Arial" w:hAnsi="Arial" w:cs="Arial"/>
          <w:color w:val="000000"/>
          <w:sz w:val="21"/>
          <w:szCs w:val="21"/>
          <w:shd w:val="clear" w:color="auto" w:fill="FFFFFF"/>
        </w:rPr>
        <w:t xml:space="preserve"> to learn more about them.</w:t>
      </w:r>
      <w:r>
        <w:rPr>
          <w:rFonts w:ascii="Arial" w:hAnsi="Arial" w:cs="Arial"/>
          <w:color w:val="000000"/>
          <w:sz w:val="21"/>
          <w:szCs w:val="21"/>
        </w:rPr>
        <w:br/>
      </w:r>
    </w:p>
    <w:p w:rsidR="00DB0EA8" w:rsidRDefault="00DB0EA8" w:rsidP="00DB0EA8">
      <w:pPr>
        <w:jc w:val="center"/>
        <w:rPr>
          <w:rFonts w:ascii="Arial" w:hAnsi="Arial" w:cs="Arial"/>
          <w:color w:val="000000"/>
          <w:sz w:val="21"/>
          <w:szCs w:val="21"/>
        </w:rPr>
      </w:pPr>
      <w:r>
        <w:rPr>
          <w:rFonts w:ascii="Arial" w:hAnsi="Arial" w:cs="Arial"/>
          <w:noProof/>
          <w:color w:val="993300"/>
          <w:sz w:val="21"/>
          <w:szCs w:val="21"/>
        </w:rPr>
        <w:drawing>
          <wp:inline distT="0" distB="0" distL="0" distR="0">
            <wp:extent cx="3810000" cy="2286000"/>
            <wp:effectExtent l="19050" t="0" r="0" b="0"/>
            <wp:docPr id="77" name="Picture 77" descr="RESTful Web Service Interview Questions for Java Developers">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RESTful Web Service Interview Questions for Java Developers">
                      <a:hlinkClick r:id="rId66" tgtFrame="&quot;_blank&quot;"/>
                    </pic:cNvPr>
                    <pic:cNvPicPr>
                      <a:picLocks noChangeAspect="1" noChangeArrowheads="1"/>
                    </pic:cNvPicPr>
                  </pic:nvPicPr>
                  <pic:blipFill>
                    <a:blip r:embed="rId67"/>
                    <a:srcRect/>
                    <a:stretch>
                      <a:fillRect/>
                    </a:stretch>
                  </pic:blipFill>
                  <pic:spPr bwMode="auto">
                    <a:xfrm>
                      <a:off x="0" y="0"/>
                      <a:ext cx="3810000" cy="2286000"/>
                    </a:xfrm>
                    <a:prstGeom prst="rect">
                      <a:avLst/>
                    </a:prstGeom>
                    <a:noFill/>
                    <a:ln w="9525">
                      <a:noFill/>
                      <a:miter lim="800000"/>
                      <a:headEnd/>
                      <a:tailEnd/>
                    </a:ln>
                  </pic:spPr>
                </pic:pic>
              </a:graphicData>
            </a:graphic>
          </wp:inline>
        </w:drawing>
      </w:r>
    </w:p>
    <w:p w:rsidR="00DB0EA8" w:rsidRDefault="00DB0EA8" w:rsidP="00DB0EA8">
      <w:pPr>
        <w:rPr>
          <w:rFonts w:ascii="Times New Roman" w:hAnsi="Times New Roman" w:cs="Times New Roman"/>
          <w:sz w:val="24"/>
          <w:szCs w:val="24"/>
        </w:rPr>
      </w:pP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3: What is HTTP Basic Authentication and how it works?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lastRenderedPageBreak/>
        <w:br/>
      </w:r>
    </w:p>
    <w:p w:rsidR="00DB0EA8" w:rsidRDefault="00DB0EA8" w:rsidP="00DB0EA8">
      <w:pPr>
        <w:pStyle w:val="Heading3"/>
        <w:spacing w:before="0"/>
        <w:rPr>
          <w:rFonts w:ascii="Arial" w:hAnsi="Arial" w:cs="Arial"/>
          <w:color w:val="000000"/>
        </w:rPr>
      </w:pPr>
      <w:r>
        <w:rPr>
          <w:rFonts w:ascii="Arial" w:hAnsi="Arial" w:cs="Arial"/>
          <w:color w:val="000000"/>
        </w:rPr>
        <w:t xml:space="preserve">Question 4: Can you tell me which API can be used to develop the </w:t>
      </w:r>
      <w:proofErr w:type="spellStart"/>
      <w:r>
        <w:rPr>
          <w:rFonts w:ascii="Arial" w:hAnsi="Arial" w:cs="Arial"/>
          <w:color w:val="000000"/>
        </w:rPr>
        <w:t>RESTFul</w:t>
      </w:r>
      <w:proofErr w:type="spellEnd"/>
      <w:r>
        <w:rPr>
          <w:rFonts w:ascii="Arial" w:hAnsi="Arial" w:cs="Arial"/>
          <w:color w:val="000000"/>
        </w:rPr>
        <w:t xml:space="preserve"> web service in Java?</w:t>
      </w:r>
    </w:p>
    <w:p w:rsidR="00DB0EA8" w:rsidRDefault="00DB0EA8" w:rsidP="00DB0EA8">
      <w:pPr>
        <w:rPr>
          <w:rFonts w:ascii="Times New Roman" w:hAnsi="Times New Roman" w:cs="Times New Roman"/>
        </w:rPr>
      </w:pPr>
      <w:r>
        <w:rPr>
          <w:rFonts w:ascii="Arial" w:hAnsi="Arial" w:cs="Arial"/>
          <w:color w:val="000000"/>
          <w:sz w:val="21"/>
          <w:szCs w:val="21"/>
          <w:shd w:val="clear" w:color="auto" w:fill="FFFFFF"/>
        </w:rPr>
        <w:t xml:space="preserve">Answer: There are many framework and libraries out there, which helps to develop </w:t>
      </w:r>
      <w:proofErr w:type="spellStart"/>
      <w:r>
        <w:rPr>
          <w:rFonts w:ascii="Arial" w:hAnsi="Arial" w:cs="Arial"/>
          <w:color w:val="000000"/>
          <w:sz w:val="21"/>
          <w:szCs w:val="21"/>
          <w:shd w:val="clear" w:color="auto" w:fill="FFFFFF"/>
        </w:rPr>
        <w:t>RESTful</w:t>
      </w:r>
      <w:proofErr w:type="spellEnd"/>
      <w:r>
        <w:rPr>
          <w:rFonts w:ascii="Arial" w:hAnsi="Arial" w:cs="Arial"/>
          <w:color w:val="000000"/>
          <w:sz w:val="21"/>
          <w:szCs w:val="21"/>
          <w:shd w:val="clear" w:color="auto" w:fill="FFFFFF"/>
        </w:rPr>
        <w:t xml:space="preserve"> web services in Java, including JAX-RS, which is a standard way to build REST web services. Jersey is one of the popular implementations of JAX-RS, which also offers more than specification recommendations. Then you also have </w:t>
      </w:r>
      <w:proofErr w:type="spellStart"/>
      <w:r>
        <w:fldChar w:fldCharType="begin"/>
      </w:r>
      <w:r>
        <w:instrText xml:space="preserve"> HYPERLINK "https://javarevisited.blogspot.com/2017/02/difference-between-jax-rs-restlet-jersey-apache-cfx-RESTEasy.html" \t "_blank" </w:instrText>
      </w:r>
      <w:r>
        <w:fldChar w:fldCharType="separate"/>
      </w:r>
      <w:r>
        <w:rPr>
          <w:rStyle w:val="Hyperlink"/>
          <w:rFonts w:ascii="Arial" w:hAnsi="Arial" w:cs="Arial"/>
          <w:color w:val="993300"/>
          <w:sz w:val="21"/>
          <w:szCs w:val="21"/>
        </w:rPr>
        <w:t>RESTEasy</w:t>
      </w:r>
      <w:proofErr w:type="spellEnd"/>
      <w:r>
        <w:fldChar w:fldCharType="end"/>
      </w:r>
      <w:r>
        <w:rPr>
          <w:rFonts w:ascii="Arial" w:hAnsi="Arial" w:cs="Arial"/>
          <w:color w:val="000000"/>
          <w:sz w:val="21"/>
          <w:szCs w:val="21"/>
          <w:shd w:val="clear" w:color="auto" w:fill="FFFFFF"/>
        </w:rPr>
        <w:t>, </w:t>
      </w:r>
      <w:proofErr w:type="spellStart"/>
      <w:r>
        <w:fldChar w:fldCharType="begin"/>
      </w:r>
      <w:r>
        <w:instrText xml:space="preserve"> HYPERLINK "https://javarevisited.blogspot.com/2016/10/restlet-helloworld-example-in-java-and-Eclipse.html" \l "axzz5j9AEsxuT" \t "_blank" </w:instrText>
      </w:r>
      <w:r>
        <w:fldChar w:fldCharType="separate"/>
      </w:r>
      <w:r>
        <w:rPr>
          <w:rStyle w:val="Hyperlink"/>
          <w:rFonts w:ascii="Arial" w:hAnsi="Arial" w:cs="Arial"/>
          <w:color w:val="993300"/>
          <w:sz w:val="21"/>
          <w:szCs w:val="21"/>
        </w:rPr>
        <w:t>Restlet</w:t>
      </w:r>
      <w:proofErr w:type="spellEnd"/>
      <w:r>
        <w:fldChar w:fldCharType="end"/>
      </w:r>
      <w:r>
        <w:rPr>
          <w:rFonts w:ascii="Arial" w:hAnsi="Arial" w:cs="Arial"/>
          <w:color w:val="000000"/>
          <w:sz w:val="21"/>
          <w:szCs w:val="21"/>
          <w:shd w:val="clear" w:color="auto" w:fill="FFFFFF"/>
        </w:rPr>
        <w:t>, </w:t>
      </w:r>
      <w:hyperlink r:id="rId68" w:tgtFrame="_blank" w:history="1">
        <w:r>
          <w:rPr>
            <w:rStyle w:val="Hyperlink"/>
            <w:rFonts w:ascii="Arial" w:hAnsi="Arial" w:cs="Arial"/>
            <w:color w:val="993300"/>
            <w:sz w:val="21"/>
            <w:szCs w:val="21"/>
          </w:rPr>
          <w:t>Jersey</w:t>
        </w:r>
      </w:hyperlink>
      <w:r>
        <w:rPr>
          <w:rFonts w:ascii="Arial" w:hAnsi="Arial" w:cs="Arial"/>
          <w:color w:val="000000"/>
          <w:sz w:val="21"/>
          <w:szCs w:val="21"/>
          <w:shd w:val="clear" w:color="auto" w:fill="FFFFFF"/>
        </w:rPr>
        <w:t xml:space="preserve">, and Apache CFX. If you like </w:t>
      </w:r>
      <w:proofErr w:type="spellStart"/>
      <w:r>
        <w:rPr>
          <w:rFonts w:ascii="Arial" w:hAnsi="Arial" w:cs="Arial"/>
          <w:color w:val="000000"/>
          <w:sz w:val="21"/>
          <w:szCs w:val="21"/>
          <w:shd w:val="clear" w:color="auto" w:fill="FFFFFF"/>
        </w:rPr>
        <w:t>Scala</w:t>
      </w:r>
      <w:proofErr w:type="spellEnd"/>
      <w:r>
        <w:rPr>
          <w:rFonts w:ascii="Arial" w:hAnsi="Arial" w:cs="Arial"/>
          <w:color w:val="000000"/>
          <w:sz w:val="21"/>
          <w:szCs w:val="21"/>
          <w:shd w:val="clear" w:color="auto" w:fill="FFFFFF"/>
        </w:rPr>
        <w:t xml:space="preserve">, then you can also use the Play framework to develop </w:t>
      </w:r>
      <w:proofErr w:type="spellStart"/>
      <w:r>
        <w:rPr>
          <w:rFonts w:ascii="Arial" w:hAnsi="Arial" w:cs="Arial"/>
          <w:color w:val="000000"/>
          <w:sz w:val="21"/>
          <w:szCs w:val="21"/>
          <w:shd w:val="clear" w:color="auto" w:fill="FFFFFF"/>
        </w:rPr>
        <w:t>RESTful</w:t>
      </w:r>
      <w:proofErr w:type="spellEnd"/>
      <w:r>
        <w:rPr>
          <w:rFonts w:ascii="Arial" w:hAnsi="Arial" w:cs="Arial"/>
          <w:color w:val="000000"/>
          <w:sz w:val="21"/>
          <w:szCs w:val="21"/>
          <w:shd w:val="clear" w:color="auto" w:fill="FFFFFF"/>
        </w:rPr>
        <w:t xml:space="preserve"> web services.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Question 5: How do you configure the </w:t>
      </w:r>
      <w:proofErr w:type="spellStart"/>
      <w:r>
        <w:rPr>
          <w:rFonts w:ascii="Arial" w:hAnsi="Arial" w:cs="Arial"/>
          <w:color w:val="000000"/>
          <w:sz w:val="21"/>
          <w:szCs w:val="21"/>
          <w:shd w:val="clear" w:color="auto" w:fill="FFFFFF"/>
        </w:rPr>
        <w:t>RESTFul</w:t>
      </w:r>
      <w:proofErr w:type="spellEnd"/>
      <w:r>
        <w:rPr>
          <w:rFonts w:ascii="Arial" w:hAnsi="Arial" w:cs="Arial"/>
          <w:color w:val="000000"/>
          <w:sz w:val="21"/>
          <w:szCs w:val="21"/>
          <w:shd w:val="clear" w:color="auto" w:fill="FFFFFF"/>
        </w:rPr>
        <w:t xml:space="preserve"> web service?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Question 6: How you apply security in </w:t>
      </w:r>
      <w:proofErr w:type="spellStart"/>
      <w:r>
        <w:rPr>
          <w:rFonts w:ascii="Arial" w:hAnsi="Arial" w:cs="Arial"/>
          <w:color w:val="000000"/>
          <w:sz w:val="21"/>
          <w:szCs w:val="21"/>
          <w:shd w:val="clear" w:color="auto" w:fill="FFFFFF"/>
        </w:rPr>
        <w:t>RESTFul</w:t>
      </w:r>
      <w:proofErr w:type="spellEnd"/>
      <w:r>
        <w:rPr>
          <w:rFonts w:ascii="Arial" w:hAnsi="Arial" w:cs="Arial"/>
          <w:color w:val="000000"/>
          <w:sz w:val="21"/>
          <w:szCs w:val="21"/>
          <w:shd w:val="clear" w:color="auto" w:fill="FFFFFF"/>
        </w:rPr>
        <w:t xml:space="preserve"> web services?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Question 7: Have you used securing </w:t>
      </w:r>
      <w:proofErr w:type="spellStart"/>
      <w:r>
        <w:rPr>
          <w:rFonts w:ascii="Arial" w:hAnsi="Arial" w:cs="Arial"/>
          <w:color w:val="000000"/>
          <w:sz w:val="21"/>
          <w:szCs w:val="21"/>
          <w:shd w:val="clear" w:color="auto" w:fill="FFFFFF"/>
        </w:rPr>
        <w:t>RESTful</w:t>
      </w:r>
      <w:proofErr w:type="spellEnd"/>
      <w:r>
        <w:rPr>
          <w:rFonts w:ascii="Arial" w:hAnsi="Arial" w:cs="Arial"/>
          <w:color w:val="000000"/>
          <w:sz w:val="21"/>
          <w:szCs w:val="21"/>
          <w:shd w:val="clear" w:color="auto" w:fill="FFFFFF"/>
        </w:rPr>
        <w:t xml:space="preserve"> APIs with HTTP Basic Authentication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Question 8: How you maintain sessions in </w:t>
      </w:r>
      <w:proofErr w:type="spellStart"/>
      <w:r>
        <w:rPr>
          <w:rFonts w:ascii="Arial" w:hAnsi="Arial" w:cs="Arial"/>
          <w:color w:val="000000"/>
          <w:sz w:val="21"/>
          <w:szCs w:val="21"/>
          <w:shd w:val="clear" w:color="auto" w:fill="FFFFFF"/>
        </w:rPr>
        <w:t>RESTful</w:t>
      </w:r>
      <w:proofErr w:type="spellEnd"/>
      <w:r>
        <w:rPr>
          <w:rFonts w:ascii="Arial" w:hAnsi="Arial" w:cs="Arial"/>
          <w:color w:val="000000"/>
          <w:sz w:val="21"/>
          <w:szCs w:val="21"/>
          <w:shd w:val="clear" w:color="auto" w:fill="FFFFFF"/>
        </w:rPr>
        <w:t xml:space="preserve"> services?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p>
    <w:p w:rsidR="00DB0EA8" w:rsidRDefault="00DB0EA8" w:rsidP="00DB0EA8">
      <w:pPr>
        <w:pStyle w:val="Heading3"/>
        <w:spacing w:before="0"/>
        <w:rPr>
          <w:rFonts w:ascii="Arial" w:hAnsi="Arial" w:cs="Arial"/>
          <w:color w:val="000000"/>
        </w:rPr>
      </w:pPr>
      <w:r>
        <w:rPr>
          <w:rFonts w:ascii="Arial" w:hAnsi="Arial" w:cs="Arial"/>
          <w:color w:val="000000"/>
        </w:rPr>
        <w:t xml:space="preserve">Question 9: Have you used Jersey API to develop </w:t>
      </w:r>
      <w:proofErr w:type="spellStart"/>
      <w:r>
        <w:rPr>
          <w:rFonts w:ascii="Arial" w:hAnsi="Arial" w:cs="Arial"/>
          <w:color w:val="000000"/>
        </w:rPr>
        <w:t>RESTful</w:t>
      </w:r>
      <w:proofErr w:type="spellEnd"/>
      <w:r>
        <w:rPr>
          <w:rFonts w:ascii="Arial" w:hAnsi="Arial" w:cs="Arial"/>
          <w:color w:val="000000"/>
        </w:rPr>
        <w:t xml:space="preserve"> services in Java?</w:t>
      </w:r>
    </w:p>
    <w:p w:rsidR="00DB0EA8" w:rsidRDefault="00DB0EA8" w:rsidP="00DB0EA8">
      <w:pPr>
        <w:rPr>
          <w:rFonts w:ascii="Times New Roman" w:hAnsi="Times New Roman" w:cs="Times New Roman"/>
        </w:rPr>
      </w:pPr>
      <w:r>
        <w:rPr>
          <w:rFonts w:ascii="Arial" w:hAnsi="Arial" w:cs="Arial"/>
          <w:color w:val="000000"/>
          <w:sz w:val="21"/>
          <w:szCs w:val="21"/>
          <w:shd w:val="clear" w:color="auto" w:fill="FFFFFF"/>
        </w:rPr>
        <w:t xml:space="preserve">Answer: Jersey is one of the most popular frameworks and API to develop REST-based web services in Java. Since many organization uses Jersey, they check if the candidate has used it before or not. It's simple to answer, say </w:t>
      </w:r>
      <w:proofErr w:type="gramStart"/>
      <w:r>
        <w:rPr>
          <w:rFonts w:ascii="Arial" w:hAnsi="Arial" w:cs="Arial"/>
          <w:color w:val="000000"/>
          <w:sz w:val="21"/>
          <w:szCs w:val="21"/>
          <w:shd w:val="clear" w:color="auto" w:fill="FFFFFF"/>
        </w:rPr>
        <w:t>Yes</w:t>
      </w:r>
      <w:proofErr w:type="gramEnd"/>
      <w:r>
        <w:rPr>
          <w:rFonts w:ascii="Arial" w:hAnsi="Arial" w:cs="Arial"/>
          <w:color w:val="000000"/>
          <w:sz w:val="21"/>
          <w:szCs w:val="21"/>
          <w:shd w:val="clear" w:color="auto" w:fill="FFFFFF"/>
        </w:rPr>
        <w:t xml:space="preserve"> if you have really used and No if you have not.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In the case of No, you should also mention which framework you have applied for developing </w:t>
      </w:r>
      <w:proofErr w:type="spellStart"/>
      <w:r>
        <w:rPr>
          <w:rFonts w:ascii="Arial" w:hAnsi="Arial" w:cs="Arial"/>
          <w:color w:val="000000"/>
          <w:sz w:val="21"/>
          <w:szCs w:val="21"/>
          <w:shd w:val="clear" w:color="auto" w:fill="FFFFFF"/>
        </w:rPr>
        <w:t>RESTful</w:t>
      </w:r>
      <w:proofErr w:type="spellEnd"/>
      <w:r>
        <w:rPr>
          <w:rFonts w:ascii="Arial" w:hAnsi="Arial" w:cs="Arial"/>
          <w:color w:val="000000"/>
          <w:sz w:val="21"/>
          <w:szCs w:val="21"/>
          <w:shd w:val="clear" w:color="auto" w:fill="FFFFFF"/>
        </w:rPr>
        <w:t xml:space="preserve"> web services, like Jersey, Apache CFX, Play, or </w:t>
      </w:r>
      <w:proofErr w:type="spellStart"/>
      <w:r>
        <w:rPr>
          <w:rFonts w:ascii="Arial" w:hAnsi="Arial" w:cs="Arial"/>
          <w:color w:val="000000"/>
          <w:sz w:val="21"/>
          <w:szCs w:val="21"/>
          <w:shd w:val="clear" w:color="auto" w:fill="FFFFFF"/>
        </w:rPr>
        <w:t>Restlet</w:t>
      </w:r>
      <w:proofErr w:type="spellEnd"/>
      <w:r>
        <w:rPr>
          <w:rFonts w:ascii="Arial" w:hAnsi="Arial" w:cs="Arial"/>
          <w:color w:val="000000"/>
          <w:sz w:val="21"/>
          <w:szCs w:val="21"/>
          <w:shd w:val="clear" w:color="auto" w:fill="FFFFFF"/>
        </w:rPr>
        <w:t>. And, if you want to learn Jersey for building REST APIs in Java, I suggest you take a look at the </w:t>
      </w:r>
      <w:proofErr w:type="spellStart"/>
      <w:r>
        <w:fldChar w:fldCharType="begin"/>
      </w:r>
      <w:r>
        <w:instrText xml:space="preserve"> HYPERLINK "https://pluralsight.pxf.io/c/1193463/424552/7490?u=https%3A%2F%2Fwww.pluralsight.com%2Fcourses%2Frestful-services-java-using-jersey" \t "_blank" </w:instrText>
      </w:r>
      <w:r>
        <w:fldChar w:fldCharType="separate"/>
      </w:r>
      <w:r>
        <w:rPr>
          <w:rStyle w:val="Hyperlink"/>
          <w:rFonts w:ascii="Arial" w:hAnsi="Arial" w:cs="Arial"/>
          <w:b/>
          <w:bCs/>
          <w:color w:val="993300"/>
          <w:sz w:val="21"/>
          <w:szCs w:val="21"/>
        </w:rPr>
        <w:t>RESTFul</w:t>
      </w:r>
      <w:proofErr w:type="spellEnd"/>
      <w:r>
        <w:rPr>
          <w:rStyle w:val="Hyperlink"/>
          <w:rFonts w:ascii="Arial" w:hAnsi="Arial" w:cs="Arial"/>
          <w:b/>
          <w:bCs/>
          <w:color w:val="993300"/>
          <w:sz w:val="21"/>
          <w:szCs w:val="21"/>
        </w:rPr>
        <w:t xml:space="preserve"> Services in Java using Jersey</w:t>
      </w:r>
      <w:r>
        <w:fldChar w:fldCharType="end"/>
      </w:r>
      <w:r>
        <w:rPr>
          <w:rFonts w:ascii="Arial" w:hAnsi="Arial" w:cs="Arial"/>
          <w:color w:val="000000"/>
          <w:sz w:val="21"/>
          <w:szCs w:val="21"/>
          <w:shd w:val="clear" w:color="auto" w:fill="FFFFFF"/>
        </w:rPr>
        <w:t xml:space="preserve"> by Bryan Hansen course on </w:t>
      </w:r>
      <w:proofErr w:type="spellStart"/>
      <w:r>
        <w:rPr>
          <w:rFonts w:ascii="Arial" w:hAnsi="Arial" w:cs="Arial"/>
          <w:color w:val="000000"/>
          <w:sz w:val="21"/>
          <w:szCs w:val="21"/>
          <w:shd w:val="clear" w:color="auto" w:fill="FFFFFF"/>
        </w:rPr>
        <w:t>Pluralsight</w:t>
      </w:r>
      <w:proofErr w:type="spellEnd"/>
      <w:r>
        <w:rPr>
          <w:rFonts w:ascii="Arial" w:hAnsi="Arial" w:cs="Arial"/>
          <w:color w:val="000000"/>
          <w:sz w:val="21"/>
          <w:szCs w:val="21"/>
          <w:shd w:val="clear" w:color="auto" w:fill="FFFFFF"/>
        </w:rPr>
        <w:t xml:space="preserve">, one of the in-depth </w:t>
      </w:r>
      <w:proofErr w:type="gramStart"/>
      <w:r>
        <w:rPr>
          <w:rFonts w:ascii="Arial" w:hAnsi="Arial" w:cs="Arial"/>
          <w:color w:val="000000"/>
          <w:sz w:val="21"/>
          <w:szCs w:val="21"/>
          <w:shd w:val="clear" w:color="auto" w:fill="FFFFFF"/>
        </w:rPr>
        <w:t>course</w:t>
      </w:r>
      <w:proofErr w:type="gramEnd"/>
      <w:r>
        <w:rPr>
          <w:rFonts w:ascii="Arial" w:hAnsi="Arial" w:cs="Arial"/>
          <w:color w:val="000000"/>
          <w:sz w:val="21"/>
          <w:szCs w:val="21"/>
          <w:shd w:val="clear" w:color="auto" w:fill="FFFFFF"/>
        </w:rPr>
        <w:t xml:space="preserve"> to learn Jersey for </w:t>
      </w:r>
      <w:proofErr w:type="spellStart"/>
      <w:r>
        <w:rPr>
          <w:rFonts w:ascii="Arial" w:hAnsi="Arial" w:cs="Arial"/>
          <w:color w:val="000000"/>
          <w:sz w:val="21"/>
          <w:szCs w:val="21"/>
          <w:shd w:val="clear" w:color="auto" w:fill="FFFFFF"/>
        </w:rPr>
        <w:t>RESTful</w:t>
      </w:r>
      <w:proofErr w:type="spellEnd"/>
      <w:r>
        <w:rPr>
          <w:rFonts w:ascii="Arial" w:hAnsi="Arial" w:cs="Arial"/>
          <w:color w:val="000000"/>
          <w:sz w:val="21"/>
          <w:szCs w:val="21"/>
          <w:shd w:val="clear" w:color="auto" w:fill="FFFFFF"/>
        </w:rPr>
        <w:t xml:space="preserve"> application.</w:t>
      </w:r>
      <w:r>
        <w:rPr>
          <w:rFonts w:ascii="Arial" w:hAnsi="Arial" w:cs="Arial"/>
          <w:color w:val="000000"/>
          <w:sz w:val="21"/>
          <w:szCs w:val="21"/>
        </w:rPr>
        <w:br/>
      </w:r>
    </w:p>
    <w:p w:rsidR="00DB0EA8" w:rsidRDefault="00DB0EA8" w:rsidP="00DB0EA8">
      <w:pPr>
        <w:jc w:val="center"/>
        <w:rPr>
          <w:rFonts w:ascii="Arial" w:hAnsi="Arial" w:cs="Arial"/>
          <w:color w:val="000000"/>
          <w:sz w:val="21"/>
          <w:szCs w:val="21"/>
        </w:rPr>
      </w:pPr>
      <w:r>
        <w:rPr>
          <w:rFonts w:ascii="Arial" w:hAnsi="Arial" w:cs="Arial"/>
          <w:noProof/>
          <w:color w:val="993300"/>
          <w:sz w:val="21"/>
          <w:szCs w:val="21"/>
        </w:rPr>
        <w:lastRenderedPageBreak/>
        <w:drawing>
          <wp:inline distT="0" distB="0" distL="0" distR="0">
            <wp:extent cx="3810000" cy="2143125"/>
            <wp:effectExtent l="19050" t="0" r="0" b="0"/>
            <wp:docPr id="78" name="Picture 78" descr="https://1.bp.blogspot.com/-OCwvVBAQ0IQ/Xcq1EZf27gI/AAAAAAAAbvE/_hWZ5jwLBJISplNv-ed73uhj8I1h-Q-_ACLcBGAsYHQ/s400/RESTFul%2BServices%2Bin%2BJava%2Busing%2BJersey%2BPluralsight%2Bcourse.jpg">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1.bp.blogspot.com/-OCwvVBAQ0IQ/Xcq1EZf27gI/AAAAAAAAbvE/_hWZ5jwLBJISplNv-ed73uhj8I1h-Q-_ACLcBGAsYHQ/s400/RESTFul%2BServices%2Bin%2BJava%2Busing%2BJersey%2BPluralsight%2Bcourse.jpg">
                      <a:hlinkClick r:id="rId69" tgtFrame="&quot;_blank&quot;"/>
                    </pic:cNvPr>
                    <pic:cNvPicPr>
                      <a:picLocks noChangeAspect="1" noChangeArrowheads="1"/>
                    </pic:cNvPicPr>
                  </pic:nvPicPr>
                  <pic:blipFill>
                    <a:blip r:embed="rId70"/>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DB0EA8" w:rsidRDefault="00DB0EA8" w:rsidP="00DB0EA8">
      <w:pPr>
        <w:rPr>
          <w:rFonts w:ascii="Times New Roman" w:hAnsi="Times New Roman" w:cs="Times New Roman"/>
          <w:sz w:val="24"/>
          <w:szCs w:val="24"/>
        </w:rPr>
      </w:pP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 xml:space="preserve">Question 10: What is WADL in </w:t>
      </w:r>
      <w:proofErr w:type="spellStart"/>
      <w:r>
        <w:rPr>
          <w:rFonts w:ascii="Arial" w:hAnsi="Arial" w:cs="Arial"/>
          <w:b/>
          <w:bCs/>
          <w:color w:val="000000"/>
          <w:sz w:val="21"/>
          <w:szCs w:val="21"/>
        </w:rPr>
        <w:t>RESTFul</w:t>
      </w:r>
      <w:proofErr w:type="spellEnd"/>
      <w:r>
        <w:rPr>
          <w:rFonts w:ascii="Arial" w:hAnsi="Arial" w:cs="Arial"/>
          <w:b/>
          <w:bCs/>
          <w:color w:val="000000"/>
          <w:sz w:val="21"/>
          <w:szCs w:val="21"/>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p>
    <w:p w:rsidR="00DB0EA8" w:rsidRDefault="00DB0EA8" w:rsidP="00DB0EA8">
      <w:pPr>
        <w:pStyle w:val="Heading3"/>
        <w:spacing w:before="0"/>
        <w:rPr>
          <w:rFonts w:ascii="Arial" w:hAnsi="Arial" w:cs="Arial"/>
          <w:color w:val="000000"/>
        </w:rPr>
      </w:pPr>
      <w:r>
        <w:rPr>
          <w:rFonts w:ascii="Arial" w:hAnsi="Arial" w:cs="Arial"/>
          <w:color w:val="000000"/>
        </w:rPr>
        <w:t xml:space="preserve">Question 11: What do you understand by the payload in </w:t>
      </w:r>
      <w:proofErr w:type="spellStart"/>
      <w:r>
        <w:rPr>
          <w:rFonts w:ascii="Arial" w:hAnsi="Arial" w:cs="Arial"/>
          <w:color w:val="000000"/>
        </w:rPr>
        <w:t>RESTFul</w:t>
      </w:r>
      <w:proofErr w:type="spellEnd"/>
      <w:r>
        <w:rPr>
          <w:rFonts w:ascii="Arial" w:hAnsi="Arial" w:cs="Arial"/>
          <w:color w:val="000000"/>
        </w:rPr>
        <w:t>?</w:t>
      </w:r>
    </w:p>
    <w:p w:rsidR="00DB0EA8" w:rsidRDefault="00DB0EA8" w:rsidP="00DB0EA8">
      <w:pPr>
        <w:rPr>
          <w:rFonts w:ascii="Times New Roman" w:hAnsi="Times New Roman" w:cs="Times New Roman"/>
        </w:rPr>
      </w:pPr>
      <w:r>
        <w:rPr>
          <w:rFonts w:ascii="Arial" w:hAnsi="Arial" w:cs="Arial"/>
          <w:color w:val="000000"/>
          <w:sz w:val="21"/>
          <w:szCs w:val="21"/>
          <w:shd w:val="clear" w:color="auto" w:fill="FFFFFF"/>
        </w:rPr>
        <w:t xml:space="preserve">Answer: Payload means data that passed inside the request body; also, the payload is not request parameters. So only you can do payload in </w:t>
      </w:r>
      <w:proofErr w:type="gramStart"/>
      <w:r>
        <w:rPr>
          <w:rFonts w:ascii="Arial" w:hAnsi="Arial" w:cs="Arial"/>
          <w:color w:val="000000"/>
          <w:sz w:val="21"/>
          <w:szCs w:val="21"/>
          <w:shd w:val="clear" w:color="auto" w:fill="FFFFFF"/>
        </w:rPr>
        <w:t>POST  and</w:t>
      </w:r>
      <w:proofErr w:type="gramEnd"/>
      <w:r>
        <w:rPr>
          <w:rFonts w:ascii="Arial" w:hAnsi="Arial" w:cs="Arial"/>
          <w:color w:val="000000"/>
          <w:sz w:val="21"/>
          <w:szCs w:val="21"/>
          <w:shd w:val="clear" w:color="auto" w:fill="FFFFFF"/>
        </w:rPr>
        <w:t xml:space="preserve"> not in GET and DELETE method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12: Can you do payload in the GET method?</w:t>
      </w:r>
      <w:r>
        <w:rPr>
          <w:rFonts w:ascii="Arial" w:hAnsi="Arial" w:cs="Arial"/>
          <w:color w:val="000000"/>
          <w:sz w:val="21"/>
          <w:szCs w:val="21"/>
        </w:rPr>
        <w:br/>
      </w:r>
      <w:r>
        <w:rPr>
          <w:rFonts w:ascii="Arial" w:hAnsi="Arial" w:cs="Arial"/>
          <w:color w:val="000000"/>
          <w:sz w:val="21"/>
          <w:szCs w:val="21"/>
          <w:shd w:val="clear" w:color="auto" w:fill="FFFFFF"/>
        </w:rPr>
        <w:t>Answer: No, the payload can only be passed using the POST method.</w:t>
      </w:r>
      <w:r>
        <w:rPr>
          <w:rFonts w:ascii="Arial" w:hAnsi="Arial" w:cs="Arial"/>
          <w:color w:val="000000"/>
          <w:sz w:val="21"/>
          <w:szCs w:val="21"/>
        </w:rPr>
        <w:br/>
      </w:r>
    </w:p>
    <w:p w:rsidR="00DB0EA8" w:rsidRDefault="00DB0EA8" w:rsidP="00DB0EA8">
      <w:pPr>
        <w:rPr>
          <w:ins w:id="12" w:author="Unknown"/>
          <w:rFonts w:ascii="Arial" w:hAnsi="Arial" w:cs="Arial"/>
          <w:color w:val="000000"/>
          <w:sz w:val="21"/>
          <w:szCs w:val="21"/>
        </w:rPr>
      </w:pPr>
      <w:r>
        <w:rPr>
          <w:rFonts w:ascii="Arial" w:hAnsi="Arial" w:cs="Arial"/>
          <w:color w:val="000000"/>
          <w:sz w:val="21"/>
          <w:szCs w:val="21"/>
        </w:rPr>
        <w:br/>
      </w:r>
    </w:p>
    <w:p w:rsidR="00DB0EA8" w:rsidRDefault="00DB0EA8" w:rsidP="00DB0EA8">
      <w:pPr>
        <w:rPr>
          <w:ins w:id="13" w:author="Unknown"/>
          <w:rFonts w:ascii="Times New Roman" w:hAnsi="Times New Roman" w:cs="Times New Roman"/>
          <w:sz w:val="24"/>
          <w:szCs w:val="24"/>
        </w:rPr>
      </w:pPr>
      <w:ins w:id="14" w:author="Unknown">
        <w:r>
          <w:rPr>
            <w:rFonts w:ascii="Arial" w:hAnsi="Arial" w:cs="Arial"/>
            <w:color w:val="000000"/>
            <w:sz w:val="21"/>
            <w:szCs w:val="21"/>
          </w:rPr>
          <w:lastRenderedPageBreak/>
          <w:br/>
        </w:r>
        <w:r>
          <w:rPr>
            <w:rFonts w:ascii="Arial" w:hAnsi="Arial" w:cs="Arial"/>
            <w:color w:val="000000"/>
            <w:sz w:val="21"/>
            <w:szCs w:val="21"/>
          </w:rPr>
          <w:br/>
        </w:r>
        <w:r>
          <w:rPr>
            <w:rFonts w:ascii="Arial" w:hAnsi="Arial" w:cs="Arial"/>
            <w:b/>
            <w:bCs/>
            <w:color w:val="000000"/>
            <w:sz w:val="21"/>
            <w:szCs w:val="21"/>
          </w:rPr>
          <w:t>Question 13: Can you do payload in HTTP DELETE?</w:t>
        </w:r>
        <w:r>
          <w:rPr>
            <w:rFonts w:ascii="Arial" w:hAnsi="Arial" w:cs="Arial"/>
            <w:color w:val="000000"/>
            <w:sz w:val="21"/>
            <w:szCs w:val="21"/>
          </w:rPr>
          <w:br/>
        </w:r>
        <w:r>
          <w:rPr>
            <w:rFonts w:ascii="Arial" w:hAnsi="Arial" w:cs="Arial"/>
            <w:color w:val="000000"/>
            <w:sz w:val="21"/>
            <w:szCs w:val="21"/>
            <w:shd w:val="clear" w:color="auto" w:fill="FFFFFF"/>
          </w:rPr>
          <w:t>Answer: This is again, similar to the previous REST interview question, the answer is No. You can only pass payload using the HTTP POST method.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ins>
    </w:p>
    <w:p w:rsidR="00DB0EA8" w:rsidRDefault="00DB0EA8" w:rsidP="00DB0EA8">
      <w:pPr>
        <w:pStyle w:val="Heading3"/>
        <w:spacing w:before="0"/>
        <w:rPr>
          <w:ins w:id="15" w:author="Unknown"/>
          <w:rFonts w:ascii="Arial" w:hAnsi="Arial" w:cs="Arial"/>
          <w:color w:val="000000"/>
        </w:rPr>
      </w:pPr>
      <w:ins w:id="16" w:author="Unknown">
        <w:r>
          <w:rPr>
            <w:rFonts w:ascii="Arial" w:hAnsi="Arial" w:cs="Arial"/>
            <w:color w:val="000000"/>
          </w:rPr>
          <w:t xml:space="preserve">Question 14: How do you test </w:t>
        </w:r>
        <w:proofErr w:type="spellStart"/>
        <w:r>
          <w:rPr>
            <w:rFonts w:ascii="Arial" w:hAnsi="Arial" w:cs="Arial"/>
            <w:color w:val="000000"/>
          </w:rPr>
          <w:t>RESTful</w:t>
        </w:r>
        <w:proofErr w:type="spellEnd"/>
        <w:r>
          <w:rPr>
            <w:rFonts w:ascii="Arial" w:hAnsi="Arial" w:cs="Arial"/>
            <w:color w:val="000000"/>
          </w:rPr>
          <w:t xml:space="preserve"> web services?</w:t>
        </w:r>
      </w:ins>
    </w:p>
    <w:p w:rsidR="00DB0EA8" w:rsidRDefault="00DB0EA8" w:rsidP="00DB0EA8">
      <w:pPr>
        <w:rPr>
          <w:ins w:id="17" w:author="Unknown"/>
          <w:rFonts w:ascii="Times New Roman" w:hAnsi="Times New Roman" w:cs="Times New Roman"/>
        </w:rPr>
      </w:pPr>
      <w:ins w:id="18" w:author="Unknown">
        <w:r>
          <w:rPr>
            <w:rFonts w:ascii="Arial" w:hAnsi="Arial" w:cs="Arial"/>
            <w:color w:val="000000"/>
            <w:sz w:val="21"/>
            <w:szCs w:val="21"/>
            <w:shd w:val="clear" w:color="auto" w:fill="FFFFFF"/>
          </w:rPr>
          <w:t xml:space="preserve">You can test </w:t>
        </w:r>
        <w:proofErr w:type="spellStart"/>
        <w:r>
          <w:rPr>
            <w:rFonts w:ascii="Arial" w:hAnsi="Arial" w:cs="Arial"/>
            <w:color w:val="000000"/>
            <w:sz w:val="21"/>
            <w:szCs w:val="21"/>
            <w:shd w:val="clear" w:color="auto" w:fill="FFFFFF"/>
          </w:rPr>
          <w:t>RESTful</w:t>
        </w:r>
        <w:proofErr w:type="spellEnd"/>
        <w:r>
          <w:rPr>
            <w:rFonts w:ascii="Arial" w:hAnsi="Arial" w:cs="Arial"/>
            <w:color w:val="000000"/>
            <w:sz w:val="21"/>
            <w:szCs w:val="21"/>
            <w:shd w:val="clear" w:color="auto" w:fill="FFFFFF"/>
          </w:rPr>
          <w:t xml:space="preserve"> web service using tools like Postman and Swagger. I love Postman they provide a lot of functionalities to test </w:t>
        </w:r>
        <w:proofErr w:type="spellStart"/>
        <w:r>
          <w:rPr>
            <w:rFonts w:ascii="Arial" w:hAnsi="Arial" w:cs="Arial"/>
            <w:color w:val="000000"/>
            <w:sz w:val="21"/>
            <w:szCs w:val="21"/>
            <w:shd w:val="clear" w:color="auto" w:fill="FFFFFF"/>
          </w:rPr>
          <w:t>RESTful</w:t>
        </w:r>
        <w:proofErr w:type="spellEnd"/>
        <w:r>
          <w:rPr>
            <w:rFonts w:ascii="Arial" w:hAnsi="Arial" w:cs="Arial"/>
            <w:color w:val="000000"/>
            <w:sz w:val="21"/>
            <w:szCs w:val="21"/>
            <w:shd w:val="clear" w:color="auto" w:fill="FFFFFF"/>
          </w:rPr>
          <w:t xml:space="preserve"> web services like you can send a request to any end-points, you can see the response, you can convert them to JSON and XML and you can even inspect request and response parameters, headers, and query parameters.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If you are testing REST API then I strongly suggest learning Postman and if you need a resource this </w:t>
        </w:r>
        <w:r>
          <w:rPr>
            <w:rFonts w:ascii="Arial" w:hAnsi="Arial" w:cs="Arial"/>
            <w:b/>
            <w:bCs/>
            <w:color w:val="000000"/>
            <w:sz w:val="21"/>
            <w:szCs w:val="21"/>
          </w:rPr>
          <w:fldChar w:fldCharType="begin"/>
        </w:r>
        <w:r>
          <w:rPr>
            <w:rFonts w:ascii="Arial" w:hAnsi="Arial" w:cs="Arial"/>
            <w:b/>
            <w:bCs/>
            <w:color w:val="000000"/>
            <w:sz w:val="21"/>
            <w:szCs w:val="21"/>
          </w:rPr>
          <w:instrText xml:space="preserve"> HYPERLINK "https://click.linksynergy.com/deeplink?id=JVFxdTr9V80&amp;mid=39197&amp;murl=https%3A%2F%2Fwww.udemy.com%2Fpostman-crash-course-for-beginners-learn-rest-api-testing%2F" \t "_blank" </w:instrText>
        </w:r>
        <w:r>
          <w:rPr>
            <w:rFonts w:ascii="Arial" w:hAnsi="Arial" w:cs="Arial"/>
            <w:b/>
            <w:bCs/>
            <w:color w:val="000000"/>
            <w:sz w:val="21"/>
            <w:szCs w:val="21"/>
          </w:rPr>
          <w:fldChar w:fldCharType="separate"/>
        </w:r>
        <w:r>
          <w:rPr>
            <w:rStyle w:val="Hyperlink"/>
            <w:rFonts w:ascii="Arial" w:hAnsi="Arial" w:cs="Arial"/>
            <w:b/>
            <w:bCs/>
            <w:color w:val="993300"/>
            <w:sz w:val="21"/>
            <w:szCs w:val="21"/>
          </w:rPr>
          <w:t>Postman Crash Course</w:t>
        </w:r>
        <w:r>
          <w:rPr>
            <w:rFonts w:ascii="Arial" w:hAnsi="Arial" w:cs="Arial"/>
            <w:b/>
            <w:bCs/>
            <w:color w:val="000000"/>
            <w:sz w:val="21"/>
            <w:szCs w:val="21"/>
          </w:rPr>
          <w:fldChar w:fldCharType="end"/>
        </w:r>
        <w:r>
          <w:rPr>
            <w:rFonts w:ascii="Arial" w:hAnsi="Arial" w:cs="Arial"/>
            <w:color w:val="000000"/>
            <w:sz w:val="21"/>
            <w:szCs w:val="21"/>
            <w:shd w:val="clear" w:color="auto" w:fill="FFFFFF"/>
          </w:rPr>
          <w:t xml:space="preserve"> on </w:t>
        </w:r>
        <w:proofErr w:type="spellStart"/>
        <w:r>
          <w:rPr>
            <w:rFonts w:ascii="Arial" w:hAnsi="Arial" w:cs="Arial"/>
            <w:color w:val="000000"/>
            <w:sz w:val="21"/>
            <w:szCs w:val="21"/>
            <w:shd w:val="clear" w:color="auto" w:fill="FFFFFF"/>
          </w:rPr>
          <w:t>Udemy</w:t>
        </w:r>
        <w:proofErr w:type="spellEnd"/>
        <w:r>
          <w:rPr>
            <w:rFonts w:ascii="Arial" w:hAnsi="Arial" w:cs="Arial"/>
            <w:color w:val="000000"/>
            <w:sz w:val="21"/>
            <w:szCs w:val="21"/>
            <w:shd w:val="clear" w:color="auto" w:fill="FFFFFF"/>
          </w:rPr>
          <w:t xml:space="preserve"> is a great place to start with. It's also a free course and tutorial, which means you don't need to pay anything, you just need an </w:t>
        </w:r>
        <w:proofErr w:type="spellStart"/>
        <w:r>
          <w:rPr>
            <w:rFonts w:ascii="Arial" w:hAnsi="Arial" w:cs="Arial"/>
            <w:color w:val="000000"/>
            <w:sz w:val="21"/>
            <w:szCs w:val="21"/>
            <w:shd w:val="clear" w:color="auto" w:fill="FFFFFF"/>
          </w:rPr>
          <w:t>Udemy</w:t>
        </w:r>
        <w:proofErr w:type="spellEnd"/>
        <w:r>
          <w:rPr>
            <w:rFonts w:ascii="Arial" w:hAnsi="Arial" w:cs="Arial"/>
            <w:color w:val="000000"/>
            <w:sz w:val="21"/>
            <w:szCs w:val="21"/>
            <w:shd w:val="clear" w:color="auto" w:fill="FFFFFF"/>
          </w:rPr>
          <w:t xml:space="preserve"> account to enroll in the course.</w:t>
        </w:r>
        <w:r>
          <w:rPr>
            <w:rFonts w:ascii="Arial" w:hAnsi="Arial" w:cs="Arial"/>
            <w:color w:val="000000"/>
            <w:sz w:val="21"/>
            <w:szCs w:val="21"/>
          </w:rPr>
          <w:br/>
        </w:r>
      </w:ins>
    </w:p>
    <w:p w:rsidR="00DB0EA8" w:rsidRDefault="00DB0EA8" w:rsidP="00DB0EA8">
      <w:pPr>
        <w:jc w:val="center"/>
        <w:rPr>
          <w:ins w:id="19" w:author="Unknown"/>
          <w:rFonts w:ascii="Arial" w:hAnsi="Arial" w:cs="Arial"/>
          <w:color w:val="000000"/>
          <w:sz w:val="21"/>
          <w:szCs w:val="21"/>
        </w:rPr>
      </w:pPr>
      <w:r>
        <w:rPr>
          <w:rFonts w:ascii="Arial" w:hAnsi="Arial" w:cs="Arial"/>
          <w:noProof/>
          <w:color w:val="993300"/>
          <w:sz w:val="21"/>
          <w:szCs w:val="21"/>
        </w:rPr>
        <w:drawing>
          <wp:inline distT="0" distB="0" distL="0" distR="0">
            <wp:extent cx="3810000" cy="2647950"/>
            <wp:effectExtent l="19050" t="0" r="0" b="0"/>
            <wp:docPr id="79" name="Picture 79" descr="free course to learn Postman tool">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ree course to learn Postman tool">
                      <a:hlinkClick r:id="rId71" tgtFrame="&quot;_blank&quot;"/>
                    </pic:cNvPr>
                    <pic:cNvPicPr>
                      <a:picLocks noChangeAspect="1" noChangeArrowheads="1"/>
                    </pic:cNvPicPr>
                  </pic:nvPicPr>
                  <pic:blipFill>
                    <a:blip r:embed="rId72"/>
                    <a:srcRect/>
                    <a:stretch>
                      <a:fillRect/>
                    </a:stretch>
                  </pic:blipFill>
                  <pic:spPr bwMode="auto">
                    <a:xfrm>
                      <a:off x="0" y="0"/>
                      <a:ext cx="3810000" cy="2647950"/>
                    </a:xfrm>
                    <a:prstGeom prst="rect">
                      <a:avLst/>
                    </a:prstGeom>
                    <a:noFill/>
                    <a:ln w="9525">
                      <a:noFill/>
                      <a:miter lim="800000"/>
                      <a:headEnd/>
                      <a:tailEnd/>
                    </a:ln>
                  </pic:spPr>
                </pic:pic>
              </a:graphicData>
            </a:graphic>
          </wp:inline>
        </w:drawing>
      </w:r>
    </w:p>
    <w:p w:rsidR="00DB0EA8" w:rsidRDefault="00DB0EA8" w:rsidP="00DB0EA8">
      <w:pPr>
        <w:rPr>
          <w:ins w:id="20" w:author="Unknown"/>
          <w:rFonts w:ascii="Times New Roman" w:hAnsi="Times New Roman" w:cs="Times New Roman"/>
          <w:sz w:val="24"/>
          <w:szCs w:val="24"/>
        </w:rPr>
      </w:pPr>
      <w:ins w:id="21" w:author="Unknown">
        <w:r>
          <w:rPr>
            <w:rFonts w:ascii="Arial" w:hAnsi="Arial" w:cs="Arial"/>
            <w:color w:val="000000"/>
            <w:sz w:val="21"/>
            <w:szCs w:val="21"/>
          </w:rPr>
          <w:lastRenderedPageBreak/>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ins>
    </w:p>
    <w:p w:rsidR="00DB0EA8" w:rsidRDefault="00DB0EA8" w:rsidP="00DB0EA8">
      <w:pPr>
        <w:pStyle w:val="Heading3"/>
        <w:spacing w:before="0"/>
        <w:rPr>
          <w:ins w:id="22" w:author="Unknown"/>
          <w:rFonts w:ascii="Arial" w:hAnsi="Arial" w:cs="Arial"/>
          <w:color w:val="000000"/>
        </w:rPr>
      </w:pPr>
      <w:ins w:id="23" w:author="Unknown">
        <w:r>
          <w:rPr>
            <w:rFonts w:ascii="Arial" w:hAnsi="Arial" w:cs="Arial"/>
            <w:color w:val="000000"/>
          </w:rPr>
          <w:t>Question 15: How much maximum payload you could do in the POST method?</w:t>
        </w:r>
      </w:ins>
    </w:p>
    <w:p w:rsidR="00DB0EA8" w:rsidRDefault="00DB0EA8" w:rsidP="00DB0EA8">
      <w:pPr>
        <w:rPr>
          <w:ins w:id="24" w:author="Unknown"/>
          <w:rFonts w:ascii="Times New Roman" w:hAnsi="Times New Roman" w:cs="Times New Roman"/>
        </w:rPr>
      </w:pPr>
      <w:ins w:id="25" w:author="Unknown">
        <w:r>
          <w:rPr>
            <w:rFonts w:ascii="Arial" w:hAnsi="Arial" w:cs="Arial"/>
            <w:color w:val="000000"/>
            <w:sz w:val="21"/>
            <w:szCs w:val="21"/>
            <w:shd w:val="clear" w:color="auto" w:fill="FFFFFF"/>
          </w:rPr>
          <w:t>Answer: If you remember the </w:t>
        </w:r>
        <w:r>
          <w:fldChar w:fldCharType="begin"/>
        </w:r>
        <w:r>
          <w:instrText xml:space="preserve"> HYPERLINK "http://java67.blogspot.sg/2014/08/difference-between-post-and-get-request.html" \t "_blank" </w:instrText>
        </w:r>
        <w:r>
          <w:fldChar w:fldCharType="separate"/>
        </w:r>
        <w:r>
          <w:rPr>
            <w:rStyle w:val="Hyperlink"/>
            <w:rFonts w:ascii="Arial" w:hAnsi="Arial" w:cs="Arial"/>
            <w:color w:val="993300"/>
            <w:sz w:val="21"/>
            <w:szCs w:val="21"/>
          </w:rPr>
          <w:t>difference between the GET and POST request</w:t>
        </w:r>
        <w:r>
          <w:fldChar w:fldCharType="end"/>
        </w:r>
        <w:r>
          <w:rPr>
            <w:rFonts w:ascii="Arial" w:hAnsi="Arial" w:cs="Arial"/>
            <w:color w:val="000000"/>
            <w:sz w:val="21"/>
            <w:szCs w:val="21"/>
            <w:shd w:val="clear" w:color="auto" w:fill="FFFFFF"/>
          </w:rPr>
          <w:t>, then you know that unlike GET, which passes data on URL and thus limited by maximum URL length, POST has no such limit. So, theoretically, you can pass unlimited data as payload to the POST method. Still, you need to take practical things into account, like sending a POST with a large payload will consume more bandwidth, take more time and present performance challenge to your server.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ins>
    </w:p>
    <w:p w:rsidR="00DB0EA8" w:rsidRDefault="00DB0EA8" w:rsidP="00DB0EA8">
      <w:pPr>
        <w:pStyle w:val="Heading3"/>
        <w:spacing w:before="0"/>
        <w:rPr>
          <w:ins w:id="26" w:author="Unknown"/>
          <w:rFonts w:ascii="Arial" w:hAnsi="Arial" w:cs="Arial"/>
          <w:color w:val="000000"/>
        </w:rPr>
      </w:pPr>
      <w:ins w:id="27" w:author="Unknown">
        <w:r>
          <w:rPr>
            <w:rFonts w:ascii="Arial" w:hAnsi="Arial" w:cs="Arial"/>
            <w:color w:val="000000"/>
          </w:rPr>
          <w:t xml:space="preserve">Question 16: What is the difference between SOAP and </w:t>
        </w:r>
        <w:proofErr w:type="spellStart"/>
        <w:r>
          <w:rPr>
            <w:rFonts w:ascii="Arial" w:hAnsi="Arial" w:cs="Arial"/>
            <w:color w:val="000000"/>
          </w:rPr>
          <w:t>RESTFul</w:t>
        </w:r>
        <w:proofErr w:type="spellEnd"/>
        <w:r>
          <w:rPr>
            <w:rFonts w:ascii="Arial" w:hAnsi="Arial" w:cs="Arial"/>
            <w:color w:val="000000"/>
          </w:rPr>
          <w:t xml:space="preserve"> web services?</w:t>
        </w:r>
      </w:ins>
    </w:p>
    <w:p w:rsidR="00DB0EA8" w:rsidRDefault="00DB0EA8" w:rsidP="00DB0EA8">
      <w:pPr>
        <w:rPr>
          <w:ins w:id="28" w:author="Unknown"/>
          <w:rFonts w:ascii="Times New Roman" w:hAnsi="Times New Roman" w:cs="Times New Roman"/>
        </w:rPr>
      </w:pPr>
      <w:ins w:id="29" w:author="Unknown">
        <w:r>
          <w:rPr>
            <w:rFonts w:ascii="Arial" w:hAnsi="Arial" w:cs="Arial"/>
            <w:color w:val="000000"/>
            <w:sz w:val="21"/>
            <w:szCs w:val="21"/>
            <w:shd w:val="clear" w:color="auto" w:fill="FFFFFF"/>
          </w:rPr>
          <w:t>Answer: There is much difference between these two styles of web services, e.g. SOAP takes more bandwidth because of heavyweight XML based protocol, but REST takes less bandwidth because of widespread use of JSON as message protocol and leveraging HTTP method to define action. This also means that REST is faster than SOAP-based web services.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You can derive many differences between SOAP and </w:t>
        </w:r>
        <w:proofErr w:type="spellStart"/>
        <w:r>
          <w:rPr>
            <w:rFonts w:ascii="Arial" w:hAnsi="Arial" w:cs="Arial"/>
            <w:color w:val="000000"/>
            <w:sz w:val="21"/>
            <w:szCs w:val="21"/>
            <w:shd w:val="clear" w:color="auto" w:fill="FFFFFF"/>
          </w:rPr>
          <w:t>RESTful</w:t>
        </w:r>
        <w:proofErr w:type="spellEnd"/>
        <w:r>
          <w:rPr>
            <w:rFonts w:ascii="Arial" w:hAnsi="Arial" w:cs="Arial"/>
            <w:color w:val="000000"/>
            <w:sz w:val="21"/>
            <w:szCs w:val="21"/>
            <w:shd w:val="clear" w:color="auto" w:fill="FFFFFF"/>
          </w:rPr>
          <w:t xml:space="preserve"> with the fact that </w:t>
        </w:r>
        <w:proofErr w:type="gramStart"/>
        <w:r>
          <w:rPr>
            <w:rFonts w:ascii="Arial" w:hAnsi="Arial" w:cs="Arial"/>
            <w:color w:val="000000"/>
            <w:sz w:val="21"/>
            <w:szCs w:val="21"/>
            <w:shd w:val="clear" w:color="auto" w:fill="FFFFFF"/>
          </w:rPr>
          <w:t>it's</w:t>
        </w:r>
        <w:proofErr w:type="gramEnd"/>
        <w:r>
          <w:rPr>
            <w:rFonts w:ascii="Arial" w:hAnsi="Arial" w:cs="Arial"/>
            <w:color w:val="000000"/>
            <w:sz w:val="21"/>
            <w:szCs w:val="21"/>
            <w:shd w:val="clear" w:color="auto" w:fill="FFFFFF"/>
          </w:rPr>
          <w:t xml:space="preserve"> HTTP based, like REST URLs, can be cached or bookmarked. Here are a few more differences between </w:t>
        </w:r>
        <w:proofErr w:type="gramStart"/>
        <w:r>
          <w:rPr>
            <w:rFonts w:ascii="Arial" w:hAnsi="Arial" w:cs="Arial"/>
            <w:color w:val="000000"/>
            <w:sz w:val="21"/>
            <w:szCs w:val="21"/>
            <w:shd w:val="clear" w:color="auto" w:fill="FFFFFF"/>
          </w:rPr>
          <w:t>them :</w:t>
        </w:r>
        <w:proofErr w:type="gramEnd"/>
        <w:r>
          <w:rPr>
            <w:rFonts w:ascii="Arial" w:hAnsi="Arial" w:cs="Arial"/>
            <w:color w:val="000000"/>
            <w:sz w:val="21"/>
            <w:szCs w:val="21"/>
          </w:rPr>
          <w:br/>
        </w:r>
      </w:ins>
    </w:p>
    <w:p w:rsidR="00DB0EA8" w:rsidRDefault="00DB0EA8" w:rsidP="00DB0EA8">
      <w:pPr>
        <w:jc w:val="center"/>
        <w:rPr>
          <w:ins w:id="30" w:author="Unknown"/>
          <w:rFonts w:ascii="Arial" w:hAnsi="Arial" w:cs="Arial"/>
          <w:color w:val="000000"/>
          <w:sz w:val="21"/>
          <w:szCs w:val="21"/>
        </w:rPr>
      </w:pPr>
      <w:r>
        <w:rPr>
          <w:rFonts w:ascii="Arial" w:hAnsi="Arial" w:cs="Arial"/>
          <w:noProof/>
          <w:color w:val="993300"/>
          <w:sz w:val="21"/>
          <w:szCs w:val="21"/>
        </w:rPr>
        <w:lastRenderedPageBreak/>
        <w:drawing>
          <wp:inline distT="0" distB="0" distL="0" distR="0">
            <wp:extent cx="3810000" cy="2933700"/>
            <wp:effectExtent l="19050" t="0" r="0" b="0"/>
            <wp:docPr id="80" name="Picture 80" descr="RESTFul web services interview questions answers">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RESTFul web services interview questions answers">
                      <a:hlinkClick r:id="rId69" tgtFrame="&quot;_blank&quot;"/>
                    </pic:cNvPr>
                    <pic:cNvPicPr>
                      <a:picLocks noChangeAspect="1" noChangeArrowheads="1"/>
                    </pic:cNvPicPr>
                  </pic:nvPicPr>
                  <pic:blipFill>
                    <a:blip r:embed="rId73"/>
                    <a:srcRect/>
                    <a:stretch>
                      <a:fillRect/>
                    </a:stretch>
                  </pic:blipFill>
                  <pic:spPr bwMode="auto">
                    <a:xfrm>
                      <a:off x="0" y="0"/>
                      <a:ext cx="3810000" cy="2933700"/>
                    </a:xfrm>
                    <a:prstGeom prst="rect">
                      <a:avLst/>
                    </a:prstGeom>
                    <a:noFill/>
                    <a:ln w="9525">
                      <a:noFill/>
                      <a:miter lim="800000"/>
                      <a:headEnd/>
                      <a:tailEnd/>
                    </a:ln>
                  </pic:spPr>
                </pic:pic>
              </a:graphicData>
            </a:graphic>
          </wp:inline>
        </w:drawing>
      </w:r>
    </w:p>
    <w:p w:rsidR="00DB0EA8" w:rsidRDefault="00DB0EA8" w:rsidP="00DB0EA8">
      <w:pPr>
        <w:rPr>
          <w:ins w:id="31" w:author="Unknown"/>
          <w:rFonts w:ascii="Times New Roman" w:hAnsi="Times New Roman" w:cs="Times New Roman"/>
          <w:sz w:val="24"/>
          <w:szCs w:val="24"/>
        </w:rPr>
      </w:pPr>
      <w:ins w:id="32" w:author="Unknown">
        <w:r>
          <w:rPr>
            <w:rFonts w:ascii="Arial" w:hAnsi="Arial" w:cs="Arial"/>
            <w:color w:val="000000"/>
            <w:sz w:val="21"/>
            <w:szCs w:val="21"/>
          </w:rPr>
          <w:br/>
        </w:r>
        <w:r>
          <w:rPr>
            <w:rFonts w:ascii="Arial" w:hAnsi="Arial" w:cs="Arial"/>
            <w:color w:val="000000"/>
            <w:sz w:val="21"/>
            <w:szCs w:val="21"/>
          </w:rPr>
          <w:br/>
        </w:r>
      </w:ins>
    </w:p>
    <w:p w:rsidR="00DB0EA8" w:rsidRDefault="00DB0EA8" w:rsidP="00DB0EA8">
      <w:pPr>
        <w:pStyle w:val="Heading3"/>
        <w:spacing w:before="0"/>
        <w:rPr>
          <w:ins w:id="33" w:author="Unknown"/>
          <w:rFonts w:ascii="Arial" w:hAnsi="Arial" w:cs="Arial"/>
          <w:color w:val="000000"/>
        </w:rPr>
      </w:pPr>
      <w:ins w:id="34" w:author="Unknown">
        <w:r>
          <w:rPr>
            <w:rFonts w:ascii="Arial" w:hAnsi="Arial" w:cs="Arial"/>
            <w:color w:val="000000"/>
          </w:rPr>
          <w:t xml:space="preserve">Question 17: If you have to develop web services, which one you will choose SOAP OR </w:t>
        </w:r>
        <w:proofErr w:type="spellStart"/>
        <w:r>
          <w:rPr>
            <w:rFonts w:ascii="Arial" w:hAnsi="Arial" w:cs="Arial"/>
            <w:color w:val="000000"/>
          </w:rPr>
          <w:t>RESTful</w:t>
        </w:r>
        <w:proofErr w:type="spellEnd"/>
        <w:r>
          <w:rPr>
            <w:rFonts w:ascii="Arial" w:hAnsi="Arial" w:cs="Arial"/>
            <w:color w:val="000000"/>
          </w:rPr>
          <w:t>, and why?</w:t>
        </w:r>
      </w:ins>
    </w:p>
    <w:p w:rsidR="00DB0EA8" w:rsidRDefault="00DB0EA8" w:rsidP="00DB0EA8">
      <w:pPr>
        <w:rPr>
          <w:ins w:id="35" w:author="Unknown"/>
          <w:rFonts w:ascii="Times New Roman" w:hAnsi="Times New Roman" w:cs="Times New Roman"/>
        </w:rPr>
      </w:pPr>
      <w:ins w:id="36" w:author="Unknown">
        <w:r>
          <w:rPr>
            <w:rFonts w:ascii="Arial" w:hAnsi="Arial" w:cs="Arial"/>
            <w:color w:val="000000"/>
            <w:sz w:val="21"/>
            <w:szCs w:val="21"/>
            <w:shd w:val="clear" w:color="auto" w:fill="FFFFFF"/>
          </w:rPr>
          <w:t xml:space="preserve">Answer: You can answer this question based upon your experience, but the key here is if you know the difference between them, then you can answer this question in more detail. For example, it's easy to develop </w:t>
        </w:r>
        <w:proofErr w:type="spellStart"/>
        <w:r>
          <w:rPr>
            <w:rFonts w:ascii="Arial" w:hAnsi="Arial" w:cs="Arial"/>
            <w:color w:val="000000"/>
            <w:sz w:val="21"/>
            <w:szCs w:val="21"/>
            <w:shd w:val="clear" w:color="auto" w:fill="FFFFFF"/>
          </w:rPr>
          <w:t>RESTful</w:t>
        </w:r>
        <w:proofErr w:type="spellEnd"/>
        <w:r>
          <w:rPr>
            <w:rFonts w:ascii="Arial" w:hAnsi="Arial" w:cs="Arial"/>
            <w:color w:val="000000"/>
            <w:sz w:val="21"/>
            <w:szCs w:val="21"/>
            <w:shd w:val="clear" w:color="auto" w:fill="FFFFFF"/>
          </w:rPr>
          <w:t xml:space="preserve"> web services than SOAP-based web services but later comes with some in-built security features.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ins>
    </w:p>
    <w:p w:rsidR="00DB0EA8" w:rsidRDefault="00DB0EA8" w:rsidP="00DB0EA8">
      <w:pPr>
        <w:pStyle w:val="Heading3"/>
        <w:spacing w:before="0"/>
        <w:rPr>
          <w:ins w:id="37" w:author="Unknown"/>
          <w:rFonts w:ascii="Arial" w:hAnsi="Arial" w:cs="Arial"/>
          <w:color w:val="000000"/>
        </w:rPr>
      </w:pPr>
      <w:ins w:id="38" w:author="Unknown">
        <w:r>
          <w:rPr>
            <w:rFonts w:ascii="Arial" w:hAnsi="Arial" w:cs="Arial"/>
            <w:color w:val="000000"/>
          </w:rPr>
          <w:t xml:space="preserve">Question 18: What framework you had used to develop </w:t>
        </w:r>
        <w:proofErr w:type="spellStart"/>
        <w:r>
          <w:rPr>
            <w:rFonts w:ascii="Arial" w:hAnsi="Arial" w:cs="Arial"/>
            <w:color w:val="000000"/>
          </w:rPr>
          <w:t>RESTFul</w:t>
        </w:r>
        <w:proofErr w:type="spellEnd"/>
        <w:r>
          <w:rPr>
            <w:rFonts w:ascii="Arial" w:hAnsi="Arial" w:cs="Arial"/>
            <w:color w:val="000000"/>
          </w:rPr>
          <w:t xml:space="preserve"> services?</w:t>
        </w:r>
      </w:ins>
    </w:p>
    <w:p w:rsidR="00DB0EA8" w:rsidRDefault="00DB0EA8" w:rsidP="00DB0EA8">
      <w:pPr>
        <w:rPr>
          <w:rFonts w:ascii="Arial" w:hAnsi="Arial" w:cs="Arial"/>
          <w:color w:val="000000"/>
          <w:sz w:val="21"/>
          <w:szCs w:val="21"/>
        </w:rPr>
      </w:pPr>
      <w:ins w:id="39" w:author="Unknown">
        <w:r>
          <w:rPr>
            <w:rFonts w:ascii="Arial" w:hAnsi="Arial" w:cs="Arial"/>
            <w:color w:val="000000"/>
            <w:sz w:val="21"/>
            <w:szCs w:val="21"/>
            <w:shd w:val="clear" w:color="auto" w:fill="FFFFFF"/>
          </w:rPr>
          <w:t xml:space="preserve">Answer: This is a real experience-based question. If you have used Jersey to develop </w:t>
        </w:r>
        <w:proofErr w:type="spellStart"/>
        <w:r>
          <w:rPr>
            <w:rFonts w:ascii="Arial" w:hAnsi="Arial" w:cs="Arial"/>
            <w:color w:val="000000"/>
            <w:sz w:val="21"/>
            <w:szCs w:val="21"/>
            <w:shd w:val="clear" w:color="auto" w:fill="FFFFFF"/>
          </w:rPr>
          <w:t>RESTFul</w:t>
        </w:r>
        <w:proofErr w:type="spellEnd"/>
        <w:r>
          <w:rPr>
            <w:rFonts w:ascii="Arial" w:hAnsi="Arial" w:cs="Arial"/>
            <w:color w:val="000000"/>
            <w:sz w:val="21"/>
            <w:szCs w:val="21"/>
            <w:shd w:val="clear" w:color="auto" w:fill="FFFFFF"/>
          </w:rPr>
          <w:t xml:space="preserve"> web services, then answer as Jersey but expect some follow-up question on Jersey. Similarly, if you have used Apache CFX or </w:t>
        </w:r>
        <w:proofErr w:type="spellStart"/>
        <w:r>
          <w:rPr>
            <w:rFonts w:ascii="Arial" w:hAnsi="Arial" w:cs="Arial"/>
            <w:color w:val="000000"/>
            <w:sz w:val="21"/>
            <w:szCs w:val="21"/>
            <w:shd w:val="clear" w:color="auto" w:fill="FFFFFF"/>
          </w:rPr>
          <w:t>Restlet</w:t>
        </w:r>
        <w:proofErr w:type="spellEnd"/>
        <w:r>
          <w:rPr>
            <w:rFonts w:ascii="Arial" w:hAnsi="Arial" w:cs="Arial"/>
            <w:color w:val="000000"/>
            <w:sz w:val="21"/>
            <w:szCs w:val="21"/>
            <w:shd w:val="clear" w:color="auto" w:fill="FFFFFF"/>
          </w:rPr>
          <w:t>, then respond to them accordingly.</w:t>
        </w:r>
        <w:r>
          <w:rPr>
            <w:rFonts w:ascii="Arial" w:hAnsi="Arial" w:cs="Arial"/>
            <w:color w:val="000000"/>
            <w:sz w:val="21"/>
            <w:szCs w:val="21"/>
          </w:rPr>
          <w:br/>
        </w:r>
        <w:r>
          <w:rPr>
            <w:rFonts w:ascii="Arial" w:hAnsi="Arial" w:cs="Arial"/>
            <w:color w:val="000000"/>
            <w:sz w:val="21"/>
            <w:szCs w:val="21"/>
          </w:rPr>
          <w:lastRenderedPageBreak/>
          <w:br/>
          <w:t>Read more: </w:t>
        </w:r>
        <w:r>
          <w:rPr>
            <w:rFonts w:ascii="Arial" w:hAnsi="Arial" w:cs="Arial"/>
            <w:color w:val="000000"/>
            <w:sz w:val="21"/>
            <w:szCs w:val="21"/>
          </w:rPr>
          <w:fldChar w:fldCharType="begin"/>
        </w:r>
        <w:r>
          <w:rPr>
            <w:rFonts w:ascii="Arial" w:hAnsi="Arial" w:cs="Arial"/>
            <w:color w:val="000000"/>
            <w:sz w:val="21"/>
            <w:szCs w:val="21"/>
          </w:rPr>
          <w:instrText xml:space="preserve"> HYPERLINK "https://www.java67.com/2015/09/top-10-restful-web-service-interview-questions-answers.html" \l "ixzz7NtSDtI8G" </w:instrText>
        </w:r>
        <w:r>
          <w:rPr>
            <w:rFonts w:ascii="Arial" w:hAnsi="Arial" w:cs="Arial"/>
            <w:color w:val="000000"/>
            <w:sz w:val="21"/>
            <w:szCs w:val="21"/>
          </w:rPr>
          <w:fldChar w:fldCharType="separate"/>
        </w:r>
        <w:r>
          <w:rPr>
            <w:rStyle w:val="Hyperlink"/>
            <w:rFonts w:ascii="Arial" w:hAnsi="Arial" w:cs="Arial"/>
            <w:color w:val="003399"/>
            <w:sz w:val="21"/>
            <w:szCs w:val="21"/>
          </w:rPr>
          <w:t>https://www.java67.com/2015/09/top-10-restful-web-service-interview-questions-answers.html#ixzz7NtSDtI8G</w:t>
        </w:r>
        <w:r>
          <w:rPr>
            <w:rFonts w:ascii="Arial" w:hAnsi="Arial" w:cs="Arial"/>
            <w:color w:val="000000"/>
            <w:sz w:val="21"/>
            <w:szCs w:val="21"/>
          </w:rPr>
          <w:fldChar w:fldCharType="end"/>
        </w:r>
      </w:ins>
    </w:p>
    <w:p w:rsidR="00DB0EA8" w:rsidRDefault="00DB0EA8" w:rsidP="00DB0EA8">
      <w:pPr>
        <w:rPr>
          <w:rFonts w:ascii="Arial" w:hAnsi="Arial" w:cs="Arial"/>
          <w:color w:val="000000"/>
          <w:sz w:val="21"/>
          <w:szCs w:val="21"/>
        </w:rPr>
      </w:pPr>
    </w:p>
    <w:p w:rsidR="00DB0EA8" w:rsidRDefault="00DB0EA8" w:rsidP="00DB0EA8">
      <w:pPr>
        <w:pStyle w:val="Heading1"/>
        <w:numPr>
          <w:ilvl w:val="0"/>
          <w:numId w:val="18"/>
        </w:numPr>
      </w:pPr>
      <w:proofErr w:type="spellStart"/>
      <w:r>
        <w:t>JavaTPoint</w:t>
      </w:r>
      <w:proofErr w:type="spellEnd"/>
      <w:r>
        <w:t>: 42Q</w:t>
      </w:r>
    </w:p>
    <w:p w:rsidR="00DB0EA8" w:rsidRDefault="00DB0EA8" w:rsidP="00DB0EA8"/>
    <w:p w:rsidR="00DB0EA8" w:rsidRDefault="00DB0EA8" w:rsidP="00DB0EA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 What is Web Service?</w:t>
      </w:r>
    </w:p>
    <w:p w:rsidR="00DB0EA8" w:rsidRDefault="00DB0EA8" w:rsidP="00DB0EA8">
      <w:pPr>
        <w:pStyle w:val="NormalWeb"/>
        <w:shd w:val="clear" w:color="auto" w:fill="FFFFFF"/>
        <w:jc w:val="both"/>
        <w:rPr>
          <w:rFonts w:ascii="Segoe UI" w:hAnsi="Segoe UI" w:cs="Segoe UI"/>
          <w:color w:val="333333"/>
        </w:rPr>
      </w:pPr>
      <w:r>
        <w:rPr>
          <w:rFonts w:ascii="Segoe UI" w:hAnsi="Segoe UI" w:cs="Segoe UI"/>
          <w:color w:val="333333"/>
        </w:rPr>
        <w:t>The Web Service is a standard software system used for communication between two devices (client and server) over the network. Web services provide a common platform for various applications written in different languages to communicate with each other over the network.</w:t>
      </w:r>
    </w:p>
    <w:p w:rsidR="00DB0EA8" w:rsidRDefault="00DB0EA8" w:rsidP="00DB0EA8">
      <w:pPr>
        <w:pStyle w:val="Heading4"/>
        <w:shd w:val="clear" w:color="auto" w:fill="FFFFFF"/>
        <w:jc w:val="both"/>
        <w:rPr>
          <w:rFonts w:ascii="Helvetica" w:hAnsi="Helvetica" w:cs="Times New Roman"/>
          <w:b w:val="0"/>
          <w:bCs w:val="0"/>
          <w:color w:val="610B4B"/>
          <w:sz w:val="26"/>
          <w:szCs w:val="26"/>
        </w:rPr>
      </w:pPr>
      <w:r>
        <w:rPr>
          <w:rFonts w:ascii="Helvetica" w:hAnsi="Helvetica"/>
          <w:b w:val="0"/>
          <w:bCs w:val="0"/>
          <w:color w:val="610B4B"/>
          <w:sz w:val="26"/>
          <w:szCs w:val="26"/>
        </w:rPr>
        <w:lastRenderedPageBreak/>
        <w:t>Java Web Services API</w:t>
      </w:r>
    </w:p>
    <w:p w:rsidR="00DB0EA8" w:rsidRDefault="00DB0EA8" w:rsidP="00DB0EA8">
      <w:pPr>
        <w:rPr>
          <w:rFonts w:ascii="Times New Roman" w:hAnsi="Times New Roman"/>
          <w:sz w:val="24"/>
          <w:szCs w:val="24"/>
        </w:rPr>
      </w:pPr>
      <w:r>
        <w:rPr>
          <w:noProof/>
        </w:rPr>
        <w:drawing>
          <wp:inline distT="0" distB="0" distL="0" distR="0">
            <wp:extent cx="3838575" cy="2914650"/>
            <wp:effectExtent l="19050" t="0" r="9525" b="0"/>
            <wp:docPr id="85" name="Picture 85" descr="java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java web services"/>
                    <pic:cNvPicPr>
                      <a:picLocks noChangeAspect="1" noChangeArrowheads="1"/>
                    </pic:cNvPicPr>
                  </pic:nvPicPr>
                  <pic:blipFill>
                    <a:blip r:embed="rId74"/>
                    <a:srcRect/>
                    <a:stretch>
                      <a:fillRect/>
                    </a:stretch>
                  </pic:blipFill>
                  <pic:spPr bwMode="auto">
                    <a:xfrm>
                      <a:off x="0" y="0"/>
                      <a:ext cx="3838575" cy="2914650"/>
                    </a:xfrm>
                    <a:prstGeom prst="rect">
                      <a:avLst/>
                    </a:prstGeom>
                    <a:noFill/>
                    <a:ln w="9525">
                      <a:noFill/>
                      <a:miter lim="800000"/>
                      <a:headEnd/>
                      <a:tailEnd/>
                    </a:ln>
                  </pic:spPr>
                </pic:pic>
              </a:graphicData>
            </a:graphic>
          </wp:inline>
        </w:drawing>
      </w:r>
      <w:r>
        <w:rPr>
          <w:rFonts w:ascii="Segoe UI" w:hAnsi="Segoe UI" w:cs="Segoe UI"/>
          <w:color w:val="333333"/>
        </w:rPr>
        <w:br/>
      </w:r>
      <w:hyperlink r:id="rId75" w:history="1">
        <w:r>
          <w:rPr>
            <w:rStyle w:val="Hyperlink"/>
            <w:rFonts w:ascii="Segoe UI" w:hAnsi="Segoe UI" w:cs="Segoe UI"/>
            <w:color w:val="008000"/>
            <w:shd w:val="clear" w:color="auto" w:fill="FFFFFF"/>
          </w:rPr>
          <w:t>More details</w:t>
        </w:r>
        <w:proofErr w:type="gramStart"/>
        <w:r>
          <w:rPr>
            <w:rStyle w:val="Hyperlink"/>
            <w:rFonts w:ascii="Segoe UI" w:hAnsi="Segoe UI" w:cs="Segoe UI"/>
            <w:color w:val="008000"/>
            <w:shd w:val="clear" w:color="auto" w:fill="FFFFFF"/>
          </w:rPr>
          <w:t>..</w:t>
        </w:r>
        <w:proofErr w:type="gramEnd"/>
      </w:hyperlink>
    </w:p>
    <w:p w:rsidR="00DB0EA8" w:rsidRDefault="00DB0EA8" w:rsidP="00DB0EA8">
      <w:r>
        <w:pict>
          <v:rect id="_x0000_i1049" style="width:0;height:.75pt" o:hralign="left" o:hrstd="t" o:hrnoshade="t" o:hr="t" fillcolor="#d4d4d4" stroked="f"/>
        </w:pict>
      </w:r>
    </w:p>
    <w:p w:rsidR="00DB0EA8" w:rsidRDefault="00DB0EA8" w:rsidP="00DB0EA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 How does a web service work?</w:t>
      </w:r>
    </w:p>
    <w:p w:rsidR="00DB0EA8" w:rsidRDefault="00DB0EA8" w:rsidP="00DB0EA8">
      <w:pPr>
        <w:pStyle w:val="NormalWeb"/>
        <w:shd w:val="clear" w:color="auto" w:fill="FFFFFF"/>
        <w:jc w:val="both"/>
        <w:rPr>
          <w:rFonts w:ascii="Segoe UI" w:hAnsi="Segoe UI" w:cs="Segoe UI"/>
          <w:color w:val="333333"/>
        </w:rPr>
      </w:pPr>
      <w:r>
        <w:rPr>
          <w:rFonts w:ascii="Segoe UI" w:hAnsi="Segoe UI" w:cs="Segoe UI"/>
          <w:color w:val="333333"/>
        </w:rPr>
        <w:t>A web service is used to communicate among various applications by using open standards such as HTML, XML, WSDL, and SOAP. You can build a Java-based web service on Solaris that is accessible from your Visual Basic program that runs on Windows. You can also use C# to develop new web services on Windows invokes from your web application that is based on Java Server Pages (JSP) and runs on Linux.</w:t>
      </w:r>
    </w:p>
    <w:p w:rsidR="00DB0EA8" w:rsidRDefault="00DB0EA8" w:rsidP="00DB0EA8">
      <w:pPr>
        <w:rPr>
          <w:rFonts w:ascii="Times New Roman" w:hAnsi="Times New Roman" w:cs="Times New Roman"/>
        </w:rPr>
      </w:pPr>
      <w:r>
        <w:rPr>
          <w:noProof/>
        </w:rPr>
        <w:lastRenderedPageBreak/>
        <w:drawing>
          <wp:inline distT="0" distB="0" distL="0" distR="0">
            <wp:extent cx="5981700" cy="2943225"/>
            <wp:effectExtent l="19050" t="0" r="0" b="0"/>
            <wp:docPr id="87" name="Picture 87" descr="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web services"/>
                    <pic:cNvPicPr>
                      <a:picLocks noChangeAspect="1" noChangeArrowheads="1"/>
                    </pic:cNvPicPr>
                  </pic:nvPicPr>
                  <pic:blipFill>
                    <a:blip r:embed="rId76"/>
                    <a:srcRect/>
                    <a:stretch>
                      <a:fillRect/>
                    </a:stretch>
                  </pic:blipFill>
                  <pic:spPr bwMode="auto">
                    <a:xfrm>
                      <a:off x="0" y="0"/>
                      <a:ext cx="5981700" cy="2943225"/>
                    </a:xfrm>
                    <a:prstGeom prst="rect">
                      <a:avLst/>
                    </a:prstGeom>
                    <a:noFill/>
                    <a:ln w="9525">
                      <a:noFill/>
                      <a:miter lim="800000"/>
                      <a:headEnd/>
                      <a:tailEnd/>
                    </a:ln>
                  </pic:spPr>
                </pic:pic>
              </a:graphicData>
            </a:graphic>
          </wp:inline>
        </w:drawing>
      </w:r>
    </w:p>
    <w:p w:rsidR="00DB0EA8" w:rsidRDefault="00DB0EA8" w:rsidP="00DB0EA8">
      <w:r>
        <w:pict>
          <v:rect id="_x0000_i1050" style="width:0;height:.75pt" o:hralign="left" o:hrstd="t" o:hrnoshade="t" o:hr="t" fillcolor="#d4d4d4" stroked="f"/>
        </w:pict>
      </w:r>
    </w:p>
    <w:p w:rsidR="00DB0EA8" w:rsidRDefault="00DB0EA8" w:rsidP="00DB0EA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 What are the advantages of web services?</w:t>
      </w:r>
    </w:p>
    <w:p w:rsidR="00DB0EA8" w:rsidRDefault="00DB0EA8" w:rsidP="00DB0EA8">
      <w:pPr>
        <w:pStyle w:val="NormalWeb"/>
        <w:shd w:val="clear" w:color="auto" w:fill="FFFFFF"/>
        <w:jc w:val="both"/>
        <w:rPr>
          <w:rFonts w:ascii="Segoe UI" w:hAnsi="Segoe UI" w:cs="Segoe UI"/>
          <w:color w:val="333333"/>
        </w:rPr>
      </w:pPr>
      <w:r>
        <w:rPr>
          <w:rFonts w:ascii="Segoe UI" w:hAnsi="Segoe UI" w:cs="Segoe UI"/>
          <w:color w:val="333333"/>
        </w:rPr>
        <w:t>These are some of the important advantages of web services:</w:t>
      </w:r>
    </w:p>
    <w:p w:rsidR="00DB0EA8" w:rsidRDefault="00DB0EA8" w:rsidP="00DB0EA8">
      <w:pPr>
        <w:jc w:val="center"/>
        <w:textAlignment w:val="baseline"/>
        <w:rPr>
          <w:rFonts w:ascii="Poppins" w:hAnsi="Poppins" w:cs="Times New Roman"/>
          <w:color w:val="FFFFFF"/>
          <w:sz w:val="18"/>
          <w:szCs w:val="18"/>
        </w:rPr>
      </w:pPr>
      <w:r>
        <w:rPr>
          <w:rFonts w:ascii="Poppins" w:hAnsi="Poppins"/>
          <w:color w:val="FFFFFF"/>
          <w:sz w:val="18"/>
          <w:szCs w:val="18"/>
        </w:rPr>
        <w:t>338.4K</w:t>
      </w:r>
    </w:p>
    <w:p w:rsidR="00DB0EA8" w:rsidRDefault="00DB0EA8" w:rsidP="00DB0EA8">
      <w:pPr>
        <w:jc w:val="center"/>
        <w:textAlignment w:val="baseline"/>
        <w:rPr>
          <w:rFonts w:ascii="Poppins" w:hAnsi="Poppins"/>
          <w:color w:val="FFFFFF"/>
          <w:sz w:val="20"/>
          <w:szCs w:val="20"/>
        </w:rPr>
      </w:pPr>
      <w:r>
        <w:rPr>
          <w:rFonts w:ascii="Poppins" w:hAnsi="Poppins"/>
          <w:color w:val="FFFFFF"/>
          <w:sz w:val="20"/>
          <w:szCs w:val="20"/>
        </w:rPr>
        <w:t>Online hate speech in UK and US rose by 20 percent during pandemic</w:t>
      </w:r>
    </w:p>
    <w:p w:rsidR="00DB0EA8" w:rsidRDefault="00DB0EA8" w:rsidP="00DB0EA8">
      <w:pPr>
        <w:numPr>
          <w:ilvl w:val="0"/>
          <w:numId w:val="8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Interoperability</w:t>
      </w:r>
      <w:r>
        <w:rPr>
          <w:rFonts w:ascii="Segoe UI" w:hAnsi="Segoe UI" w:cs="Segoe UI"/>
          <w:color w:val="000000"/>
        </w:rPr>
        <w:t>: With the help of web services, an application can communicate with other application developed in any language.</w:t>
      </w:r>
    </w:p>
    <w:p w:rsidR="00DB0EA8" w:rsidRDefault="00DB0EA8" w:rsidP="00DB0EA8">
      <w:pPr>
        <w:numPr>
          <w:ilvl w:val="0"/>
          <w:numId w:val="8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Reusability</w:t>
      </w:r>
      <w:r>
        <w:rPr>
          <w:rFonts w:ascii="Segoe UI" w:hAnsi="Segoe UI" w:cs="Segoe UI"/>
          <w:color w:val="000000"/>
        </w:rPr>
        <w:t>: We can expose the web service so that other applications can use it.</w:t>
      </w:r>
    </w:p>
    <w:p w:rsidR="00DB0EA8" w:rsidRDefault="00DB0EA8" w:rsidP="00DB0EA8">
      <w:pPr>
        <w:numPr>
          <w:ilvl w:val="0"/>
          <w:numId w:val="8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Modularity</w:t>
      </w:r>
      <w:r>
        <w:rPr>
          <w:rFonts w:ascii="Segoe UI" w:hAnsi="Segoe UI" w:cs="Segoe UI"/>
          <w:color w:val="000000"/>
        </w:rPr>
        <w:t>: With the help of web service, we can create a service for a specific task such as tax calculation.</w:t>
      </w:r>
    </w:p>
    <w:p w:rsidR="00DB0EA8" w:rsidRDefault="00DB0EA8" w:rsidP="00DB0EA8">
      <w:pPr>
        <w:numPr>
          <w:ilvl w:val="0"/>
          <w:numId w:val="8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A Standard protocol for every application program</w:t>
      </w:r>
      <w:r>
        <w:rPr>
          <w:rFonts w:ascii="Segoe UI" w:hAnsi="Segoe UI" w:cs="Segoe UI"/>
          <w:color w:val="000000"/>
        </w:rPr>
        <w:t>: Web services use standard protocol so that all the client applications written in different languages can understand it. This Standard protocol helps in achieving cross-platform.</w:t>
      </w:r>
    </w:p>
    <w:p w:rsidR="00DB0EA8" w:rsidRDefault="00DB0EA8" w:rsidP="00DB0EA8">
      <w:pPr>
        <w:numPr>
          <w:ilvl w:val="0"/>
          <w:numId w:val="8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Cheaper cost for communication</w:t>
      </w:r>
      <w:r>
        <w:rPr>
          <w:rFonts w:ascii="Segoe UI" w:hAnsi="Segoe UI" w:cs="Segoe UI"/>
          <w:color w:val="000000"/>
        </w:rPr>
        <w:t xml:space="preserve">: </w:t>
      </w:r>
      <w:proofErr w:type="gramStart"/>
      <w:r>
        <w:rPr>
          <w:rFonts w:ascii="Segoe UI" w:hAnsi="Segoe UI" w:cs="Segoe UI"/>
          <w:color w:val="000000"/>
        </w:rPr>
        <w:t>Web services uses</w:t>
      </w:r>
      <w:proofErr w:type="gramEnd"/>
      <w:r>
        <w:rPr>
          <w:rFonts w:ascii="Segoe UI" w:hAnsi="Segoe UI" w:cs="Segoe UI"/>
          <w:color w:val="000000"/>
        </w:rPr>
        <w:t xml:space="preserve"> SOAP over HTTP so that anybody can use existing internet for using web services.</w:t>
      </w:r>
    </w:p>
    <w:p w:rsidR="00DB0EA8" w:rsidRDefault="00DB0EA8" w:rsidP="00DB0EA8">
      <w:pPr>
        <w:spacing w:after="0" w:line="240" w:lineRule="auto"/>
        <w:rPr>
          <w:rFonts w:ascii="Times New Roman" w:hAnsi="Times New Roman" w:cs="Times New Roman"/>
        </w:rPr>
      </w:pPr>
      <w:hyperlink r:id="rId77" w:history="1">
        <w:r>
          <w:rPr>
            <w:rStyle w:val="Hyperlink"/>
            <w:rFonts w:ascii="Segoe UI" w:hAnsi="Segoe UI" w:cs="Segoe UI"/>
            <w:color w:val="008000"/>
            <w:shd w:val="clear" w:color="auto" w:fill="FFFFFF"/>
          </w:rPr>
          <w:t>More details</w:t>
        </w:r>
        <w:proofErr w:type="gramStart"/>
        <w:r>
          <w:rPr>
            <w:rStyle w:val="Hyperlink"/>
            <w:rFonts w:ascii="Segoe UI" w:hAnsi="Segoe UI" w:cs="Segoe UI"/>
            <w:color w:val="008000"/>
            <w:shd w:val="clear" w:color="auto" w:fill="FFFFFF"/>
          </w:rPr>
          <w:t>..</w:t>
        </w:r>
        <w:proofErr w:type="gramEnd"/>
      </w:hyperlink>
    </w:p>
    <w:p w:rsidR="00DB0EA8" w:rsidRDefault="00DB0EA8" w:rsidP="00DB0EA8">
      <w:r>
        <w:pict>
          <v:rect id="_x0000_i1051" style="width:0;height:.75pt" o:hralign="left" o:hrstd="t" o:hrnoshade="t" o:hr="t" fillcolor="#d4d4d4" stroked="f"/>
        </w:pict>
      </w:r>
    </w:p>
    <w:p w:rsidR="00DB0EA8" w:rsidRDefault="00DB0EA8" w:rsidP="00DB0EA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 What are the different types of web services?</w:t>
      </w:r>
    </w:p>
    <w:p w:rsidR="00DB0EA8" w:rsidRDefault="00DB0EA8" w:rsidP="00DB0EA8">
      <w:pPr>
        <w:pStyle w:val="NormalWeb"/>
        <w:shd w:val="clear" w:color="auto" w:fill="FFFFFF"/>
        <w:jc w:val="both"/>
        <w:rPr>
          <w:rFonts w:ascii="Segoe UI" w:hAnsi="Segoe UI" w:cs="Segoe UI"/>
          <w:color w:val="333333"/>
        </w:rPr>
      </w:pPr>
      <w:r>
        <w:rPr>
          <w:rFonts w:ascii="Segoe UI" w:hAnsi="Segoe UI" w:cs="Segoe UI"/>
          <w:color w:val="333333"/>
        </w:rPr>
        <w:t>There are two types of web services:</w:t>
      </w:r>
    </w:p>
    <w:p w:rsidR="00DB0EA8" w:rsidRDefault="00DB0EA8" w:rsidP="00DB0EA8">
      <w:pPr>
        <w:numPr>
          <w:ilvl w:val="0"/>
          <w:numId w:val="9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SOAP</w:t>
      </w:r>
      <w:r>
        <w:rPr>
          <w:rFonts w:ascii="Segoe UI" w:hAnsi="Segoe UI" w:cs="Segoe UI"/>
          <w:color w:val="000000"/>
        </w:rPr>
        <w:t> - It is an XML-based protocol for accessing web services.</w:t>
      </w:r>
    </w:p>
    <w:p w:rsidR="00DB0EA8" w:rsidRDefault="00DB0EA8" w:rsidP="00DB0EA8">
      <w:pPr>
        <w:numPr>
          <w:ilvl w:val="0"/>
          <w:numId w:val="90"/>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RESTful</w:t>
      </w:r>
      <w:proofErr w:type="spellEnd"/>
      <w:r>
        <w:rPr>
          <w:rFonts w:ascii="Segoe UI" w:hAnsi="Segoe UI" w:cs="Segoe UI"/>
          <w:color w:val="000000"/>
        </w:rPr>
        <w:t> - It is an architectural style, not a protocol.</w:t>
      </w:r>
    </w:p>
    <w:p w:rsidR="00DB0EA8" w:rsidRDefault="00DB0EA8" w:rsidP="00DB0EA8">
      <w:pPr>
        <w:spacing w:after="0" w:line="240" w:lineRule="auto"/>
        <w:rPr>
          <w:rFonts w:ascii="Times New Roman" w:hAnsi="Times New Roman" w:cs="Times New Roman"/>
        </w:rPr>
      </w:pPr>
      <w:r>
        <w:rPr>
          <w:noProof/>
        </w:rPr>
        <w:drawing>
          <wp:inline distT="0" distB="0" distL="0" distR="0">
            <wp:extent cx="3381375" cy="2657475"/>
            <wp:effectExtent l="19050" t="0" r="9525" b="0"/>
            <wp:docPr id="90" name="Picture 90" descr="types of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ypes of web services"/>
                    <pic:cNvPicPr>
                      <a:picLocks noChangeAspect="1" noChangeArrowheads="1"/>
                    </pic:cNvPicPr>
                  </pic:nvPicPr>
                  <pic:blipFill>
                    <a:blip r:embed="rId78"/>
                    <a:srcRect/>
                    <a:stretch>
                      <a:fillRect/>
                    </a:stretch>
                  </pic:blipFill>
                  <pic:spPr bwMode="auto">
                    <a:xfrm>
                      <a:off x="0" y="0"/>
                      <a:ext cx="3381375" cy="2657475"/>
                    </a:xfrm>
                    <a:prstGeom prst="rect">
                      <a:avLst/>
                    </a:prstGeom>
                    <a:noFill/>
                    <a:ln w="9525">
                      <a:noFill/>
                      <a:miter lim="800000"/>
                      <a:headEnd/>
                      <a:tailEnd/>
                    </a:ln>
                  </pic:spPr>
                </pic:pic>
              </a:graphicData>
            </a:graphic>
          </wp:inline>
        </w:drawing>
      </w:r>
    </w:p>
    <w:p w:rsidR="00DB0EA8" w:rsidRDefault="00DB0EA8" w:rsidP="00DB0EA8">
      <w:r>
        <w:lastRenderedPageBreak/>
        <w:pict>
          <v:rect id="_x0000_i1052" style="width:0;height:.75pt" o:hralign="left" o:hrstd="t" o:hrnoshade="t" o:hr="t" fillcolor="#d4d4d4" stroked="f"/>
        </w:pict>
      </w:r>
    </w:p>
    <w:p w:rsidR="00DB0EA8" w:rsidRDefault="00DB0EA8" w:rsidP="00DB0EA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5) What are the main features of web services?</w:t>
      </w:r>
    </w:p>
    <w:p w:rsidR="00DB0EA8" w:rsidRDefault="00DB0EA8" w:rsidP="00DB0EA8">
      <w:pPr>
        <w:pStyle w:val="NormalWeb"/>
        <w:shd w:val="clear" w:color="auto" w:fill="FFFFFF"/>
        <w:jc w:val="both"/>
        <w:rPr>
          <w:rFonts w:ascii="Segoe UI" w:hAnsi="Segoe UI" w:cs="Segoe UI"/>
          <w:color w:val="333333"/>
        </w:rPr>
      </w:pPr>
      <w:r>
        <w:rPr>
          <w:rFonts w:ascii="Segoe UI" w:hAnsi="Segoe UI" w:cs="Segoe UI"/>
          <w:color w:val="333333"/>
        </w:rPr>
        <w:t>Following is a list of main features of web services:</w:t>
      </w:r>
    </w:p>
    <w:p w:rsidR="00DB0EA8" w:rsidRDefault="00DB0EA8" w:rsidP="00DB0EA8">
      <w:pPr>
        <w:numPr>
          <w:ilvl w:val="0"/>
          <w:numId w:val="9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available over the Internet or private (intranet) networks.</w:t>
      </w:r>
    </w:p>
    <w:p w:rsidR="00DB0EA8" w:rsidRDefault="00DB0EA8" w:rsidP="00DB0EA8">
      <w:pPr>
        <w:numPr>
          <w:ilvl w:val="0"/>
          <w:numId w:val="9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uses a standardized XML messaging system.</w:t>
      </w:r>
    </w:p>
    <w:p w:rsidR="00DB0EA8" w:rsidRDefault="00DB0EA8" w:rsidP="00DB0EA8">
      <w:pPr>
        <w:numPr>
          <w:ilvl w:val="0"/>
          <w:numId w:val="9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not tied to any one operating system or programming language.</w:t>
      </w:r>
    </w:p>
    <w:p w:rsidR="00DB0EA8" w:rsidRDefault="00DB0EA8" w:rsidP="00DB0EA8">
      <w:pPr>
        <w:numPr>
          <w:ilvl w:val="0"/>
          <w:numId w:val="9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self-describing via a common XML grammar.</w:t>
      </w:r>
    </w:p>
    <w:p w:rsidR="00DB0EA8" w:rsidRDefault="00DB0EA8" w:rsidP="00DB0EA8">
      <w:pPr>
        <w:numPr>
          <w:ilvl w:val="0"/>
          <w:numId w:val="9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discoverable via a simple find mechanism.</w:t>
      </w:r>
    </w:p>
    <w:p w:rsidR="00DB0EA8" w:rsidRDefault="00DB0EA8" w:rsidP="00DB0EA8">
      <w:pPr>
        <w:spacing w:after="0" w:line="240" w:lineRule="auto"/>
        <w:rPr>
          <w:rFonts w:ascii="Times New Roman" w:hAnsi="Times New Roman" w:cs="Times New Roman"/>
        </w:rPr>
      </w:pPr>
      <w:r>
        <w:pict>
          <v:rect id="_x0000_i1053" style="width:0;height:.75pt" o:hralign="left" o:hrstd="t" o:hrnoshade="t" o:hr="t" fillcolor="#d4d4d4" stroked="f"/>
        </w:pict>
      </w:r>
    </w:p>
    <w:p w:rsidR="00DB0EA8" w:rsidRDefault="00DB0EA8" w:rsidP="00DB0EA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6) What is SOAP?</w:t>
      </w:r>
    </w:p>
    <w:p w:rsidR="00DB0EA8" w:rsidRDefault="00DB0EA8" w:rsidP="00DB0EA8">
      <w:pPr>
        <w:pStyle w:val="NormalWeb"/>
        <w:shd w:val="clear" w:color="auto" w:fill="FFFFFF"/>
        <w:jc w:val="both"/>
        <w:rPr>
          <w:rFonts w:ascii="Segoe UI" w:hAnsi="Segoe UI" w:cs="Segoe UI"/>
          <w:color w:val="333333"/>
        </w:rPr>
      </w:pPr>
      <w:r>
        <w:rPr>
          <w:rFonts w:ascii="Segoe UI" w:hAnsi="Segoe UI" w:cs="Segoe UI"/>
          <w:color w:val="333333"/>
        </w:rPr>
        <w:t>The SOAP stands for Simple Object Access Protocol. It is an XML-based protocol for accessing web services. It is platform independent and language independent. By using SOAP, you can interact with other programming language applications. </w:t>
      </w:r>
      <w:hyperlink r:id="rId79" w:history="1">
        <w:r>
          <w:rPr>
            <w:rStyle w:val="Hyperlink"/>
            <w:rFonts w:ascii="Segoe UI" w:eastAsiaTheme="majorEastAsia" w:hAnsi="Segoe UI" w:cs="Segoe UI"/>
            <w:color w:val="008000"/>
          </w:rPr>
          <w:t>More details</w:t>
        </w:r>
        <w:proofErr w:type="gramStart"/>
        <w:r>
          <w:rPr>
            <w:rStyle w:val="Hyperlink"/>
            <w:rFonts w:ascii="Segoe UI" w:eastAsiaTheme="majorEastAsia" w:hAnsi="Segoe UI" w:cs="Segoe UI"/>
            <w:color w:val="008000"/>
          </w:rPr>
          <w:t>..</w:t>
        </w:r>
        <w:proofErr w:type="gramEnd"/>
      </w:hyperlink>
    </w:p>
    <w:p w:rsidR="00DB0EA8" w:rsidRDefault="00DB0EA8" w:rsidP="00DB0EA8">
      <w:pPr>
        <w:rPr>
          <w:rFonts w:ascii="Times New Roman" w:hAnsi="Times New Roman" w:cs="Times New Roman"/>
        </w:rPr>
      </w:pPr>
      <w:r>
        <w:pict>
          <v:rect id="_x0000_i1054" style="width:0;height:.75pt" o:hralign="left" o:hrstd="t" o:hrnoshade="t" o:hr="t" fillcolor="#d4d4d4" stroked="f"/>
        </w:pict>
      </w:r>
    </w:p>
    <w:p w:rsidR="00DB0EA8" w:rsidRDefault="00DB0EA8" w:rsidP="00DB0EA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7) What are the advantages of SOAP web services?</w:t>
      </w:r>
    </w:p>
    <w:p w:rsidR="00DB0EA8" w:rsidRDefault="00DB0EA8" w:rsidP="00DB0EA8">
      <w:pPr>
        <w:pStyle w:val="NormalWeb"/>
        <w:shd w:val="clear" w:color="auto" w:fill="FFFFFF"/>
        <w:jc w:val="both"/>
        <w:rPr>
          <w:rFonts w:ascii="Segoe UI" w:hAnsi="Segoe UI" w:cs="Segoe UI"/>
          <w:color w:val="333333"/>
        </w:rPr>
      </w:pPr>
      <w:r>
        <w:rPr>
          <w:rFonts w:ascii="Segoe UI" w:hAnsi="Segoe UI" w:cs="Segoe UI"/>
          <w:color w:val="333333"/>
        </w:rPr>
        <w:t>These are some of the important advantages of SOAP web services:</w:t>
      </w:r>
    </w:p>
    <w:p w:rsidR="00DB0EA8" w:rsidRDefault="00DB0EA8" w:rsidP="00DB0EA8">
      <w:pPr>
        <w:numPr>
          <w:ilvl w:val="0"/>
          <w:numId w:val="9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WS Security</w:t>
      </w:r>
      <w:r>
        <w:rPr>
          <w:rFonts w:ascii="Segoe UI" w:hAnsi="Segoe UI" w:cs="Segoe UI"/>
          <w:color w:val="000000"/>
        </w:rPr>
        <w:t> - SOAP defines its security known as WS Security.</w:t>
      </w:r>
    </w:p>
    <w:p w:rsidR="00DB0EA8" w:rsidRDefault="00DB0EA8" w:rsidP="00DB0EA8">
      <w:pPr>
        <w:numPr>
          <w:ilvl w:val="0"/>
          <w:numId w:val="9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Language Independent</w:t>
      </w:r>
      <w:r>
        <w:rPr>
          <w:rFonts w:ascii="Segoe UI" w:hAnsi="Segoe UI" w:cs="Segoe UI"/>
          <w:color w:val="000000"/>
        </w:rPr>
        <w:t> - Its web services can be written in any programming language</w:t>
      </w:r>
    </w:p>
    <w:p w:rsidR="00DB0EA8" w:rsidRDefault="00DB0EA8" w:rsidP="00DB0EA8">
      <w:pPr>
        <w:numPr>
          <w:ilvl w:val="0"/>
          <w:numId w:val="9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Platform Independent</w:t>
      </w:r>
      <w:r>
        <w:rPr>
          <w:rFonts w:ascii="Segoe UI" w:hAnsi="Segoe UI" w:cs="Segoe UI"/>
          <w:color w:val="000000"/>
        </w:rPr>
        <w:t> - Its web services can be executed on any platform.</w:t>
      </w:r>
    </w:p>
    <w:p w:rsidR="00DB0EA8" w:rsidRDefault="00DB0EA8" w:rsidP="00DB0EA8">
      <w:pPr>
        <w:spacing w:after="0" w:line="240" w:lineRule="auto"/>
        <w:rPr>
          <w:rFonts w:ascii="Times New Roman" w:hAnsi="Times New Roman" w:cs="Times New Roman"/>
        </w:rPr>
      </w:pPr>
      <w:hyperlink r:id="rId80" w:history="1">
        <w:r>
          <w:rPr>
            <w:rStyle w:val="Hyperlink"/>
            <w:rFonts w:ascii="Segoe UI" w:hAnsi="Segoe UI" w:cs="Segoe UI"/>
            <w:color w:val="008000"/>
            <w:shd w:val="clear" w:color="auto" w:fill="FFFFFF"/>
          </w:rPr>
          <w:t>More details</w:t>
        </w:r>
        <w:proofErr w:type="gramStart"/>
        <w:r>
          <w:rPr>
            <w:rStyle w:val="Hyperlink"/>
            <w:rFonts w:ascii="Segoe UI" w:hAnsi="Segoe UI" w:cs="Segoe UI"/>
            <w:color w:val="008000"/>
            <w:shd w:val="clear" w:color="auto" w:fill="FFFFFF"/>
          </w:rPr>
          <w:t>..</w:t>
        </w:r>
        <w:proofErr w:type="gramEnd"/>
      </w:hyperlink>
    </w:p>
    <w:p w:rsidR="00DB0EA8" w:rsidRDefault="00DB0EA8" w:rsidP="00DB0EA8">
      <w:r>
        <w:pict>
          <v:rect id="_x0000_i1055" style="width:0;height:.75pt" o:hralign="left" o:hrstd="t" o:hrnoshade="t" o:hr="t" fillcolor="#d4d4d4" stroked="f"/>
        </w:pict>
      </w:r>
    </w:p>
    <w:p w:rsidR="00DB0EA8" w:rsidRDefault="00DB0EA8" w:rsidP="00DB0EA8">
      <w:pPr>
        <w:pStyle w:val="Heading3"/>
        <w:shd w:val="clear" w:color="auto" w:fill="FFFFFF"/>
        <w:spacing w:line="312" w:lineRule="atLeast"/>
        <w:jc w:val="both"/>
        <w:rPr>
          <w:ins w:id="40" w:author="Unknown"/>
          <w:rFonts w:ascii="Helvetica" w:hAnsi="Helvetica"/>
          <w:b w:val="0"/>
          <w:bCs w:val="0"/>
          <w:color w:val="610B4B"/>
          <w:sz w:val="32"/>
          <w:szCs w:val="32"/>
        </w:rPr>
      </w:pPr>
      <w:ins w:id="41" w:author="Unknown">
        <w:r>
          <w:rPr>
            <w:rFonts w:ascii="Helvetica" w:hAnsi="Helvetica"/>
            <w:b w:val="0"/>
            <w:bCs w:val="0"/>
            <w:color w:val="610B4B"/>
            <w:sz w:val="32"/>
            <w:szCs w:val="32"/>
          </w:rPr>
          <w:t>8) What are the disadvantages of SOAP web services?</w:t>
        </w:r>
      </w:ins>
    </w:p>
    <w:p w:rsidR="00DB0EA8" w:rsidRDefault="00DB0EA8" w:rsidP="00DB0EA8">
      <w:pPr>
        <w:pStyle w:val="NormalWeb"/>
        <w:shd w:val="clear" w:color="auto" w:fill="FFFFFF"/>
        <w:jc w:val="both"/>
        <w:rPr>
          <w:ins w:id="42" w:author="Unknown"/>
          <w:rFonts w:ascii="Segoe UI" w:hAnsi="Segoe UI" w:cs="Segoe UI"/>
          <w:color w:val="333333"/>
        </w:rPr>
      </w:pPr>
      <w:ins w:id="43" w:author="Unknown">
        <w:r>
          <w:rPr>
            <w:rFonts w:ascii="Segoe UI" w:hAnsi="Segoe UI" w:cs="Segoe UI"/>
            <w:color w:val="333333"/>
          </w:rPr>
          <w:t>These are some of the important disadvantages of SOAP web services:</w:t>
        </w:r>
      </w:ins>
    </w:p>
    <w:p w:rsidR="00DB0EA8" w:rsidRDefault="00DB0EA8" w:rsidP="00DB0EA8">
      <w:pPr>
        <w:numPr>
          <w:ilvl w:val="0"/>
          <w:numId w:val="93"/>
        </w:numPr>
        <w:shd w:val="clear" w:color="auto" w:fill="FFFFFF"/>
        <w:spacing w:before="60" w:after="100" w:afterAutospacing="1" w:line="375" w:lineRule="atLeast"/>
        <w:jc w:val="both"/>
        <w:rPr>
          <w:ins w:id="44" w:author="Unknown"/>
          <w:rFonts w:ascii="Segoe UI" w:hAnsi="Segoe UI" w:cs="Segoe UI"/>
          <w:color w:val="000000"/>
        </w:rPr>
      </w:pPr>
      <w:ins w:id="45" w:author="Unknown">
        <w:r>
          <w:rPr>
            <w:rStyle w:val="Strong"/>
            <w:rFonts w:ascii="Segoe UI" w:hAnsi="Segoe UI" w:cs="Segoe UI"/>
            <w:color w:val="000000"/>
          </w:rPr>
          <w:t>Slow</w:t>
        </w:r>
        <w:r>
          <w:rPr>
            <w:rFonts w:ascii="Segoe UI" w:hAnsi="Segoe UI" w:cs="Segoe UI"/>
            <w:color w:val="000000"/>
          </w:rPr>
          <w:t> - It uses XML format that must be parsed to be read and defines many standards that must be followed while developing the SOAP applications. So it is slow and consumes more bandwidth and resource.</w:t>
        </w:r>
      </w:ins>
    </w:p>
    <w:p w:rsidR="00DB0EA8" w:rsidRDefault="00DB0EA8" w:rsidP="00DB0EA8">
      <w:pPr>
        <w:numPr>
          <w:ilvl w:val="0"/>
          <w:numId w:val="93"/>
        </w:numPr>
        <w:shd w:val="clear" w:color="auto" w:fill="FFFFFF"/>
        <w:spacing w:before="60" w:after="100" w:afterAutospacing="1" w:line="375" w:lineRule="atLeast"/>
        <w:jc w:val="both"/>
        <w:rPr>
          <w:ins w:id="46" w:author="Unknown"/>
          <w:rFonts w:ascii="Segoe UI" w:hAnsi="Segoe UI" w:cs="Segoe UI"/>
          <w:color w:val="000000"/>
        </w:rPr>
      </w:pPr>
      <w:ins w:id="47" w:author="Unknown">
        <w:r>
          <w:rPr>
            <w:rStyle w:val="Strong"/>
            <w:rFonts w:ascii="Segoe UI" w:hAnsi="Segoe UI" w:cs="Segoe UI"/>
            <w:color w:val="000000"/>
          </w:rPr>
          <w:t>WSDL Dependent</w:t>
        </w:r>
        <w:r>
          <w:rPr>
            <w:rFonts w:ascii="Segoe UI" w:hAnsi="Segoe UI" w:cs="Segoe UI"/>
            <w:color w:val="000000"/>
          </w:rPr>
          <w:t> - It uses WSDL and doesn't have any other mechanism to discover the service.</w:t>
        </w:r>
      </w:ins>
    </w:p>
    <w:p w:rsidR="00DB0EA8" w:rsidRDefault="00DB0EA8" w:rsidP="00DB0EA8">
      <w:pPr>
        <w:spacing w:after="0" w:line="240" w:lineRule="auto"/>
        <w:rPr>
          <w:ins w:id="48" w:author="Unknown"/>
          <w:rFonts w:ascii="Times New Roman" w:hAnsi="Times New Roman" w:cs="Times New Roman"/>
        </w:rPr>
      </w:pPr>
      <w:ins w:id="49" w:author="Unknown">
        <w:r>
          <w:fldChar w:fldCharType="begin"/>
        </w:r>
        <w:r>
          <w:instrText xml:space="preserve"> HYPERLINK "https://www.javatpoint.com/soap-web-services" </w:instrText>
        </w:r>
        <w:r>
          <w:fldChar w:fldCharType="separate"/>
        </w:r>
        <w:r>
          <w:rPr>
            <w:rStyle w:val="Hyperlink"/>
            <w:rFonts w:ascii="Segoe UI" w:hAnsi="Segoe UI" w:cs="Segoe UI"/>
            <w:color w:val="008000"/>
            <w:shd w:val="clear" w:color="auto" w:fill="FFFFFF"/>
          </w:rPr>
          <w:t>More details</w:t>
        </w:r>
        <w:proofErr w:type="gramStart"/>
        <w:r>
          <w:rPr>
            <w:rStyle w:val="Hyperlink"/>
            <w:rFonts w:ascii="Segoe UI" w:hAnsi="Segoe UI" w:cs="Segoe UI"/>
            <w:color w:val="008000"/>
            <w:shd w:val="clear" w:color="auto" w:fill="FFFFFF"/>
          </w:rPr>
          <w:t>..</w:t>
        </w:r>
        <w:proofErr w:type="gramEnd"/>
        <w:r>
          <w:fldChar w:fldCharType="end"/>
        </w:r>
      </w:ins>
    </w:p>
    <w:p w:rsidR="00DB0EA8" w:rsidRDefault="00DB0EA8" w:rsidP="00DB0EA8">
      <w:pPr>
        <w:rPr>
          <w:ins w:id="50" w:author="Unknown"/>
        </w:rPr>
      </w:pPr>
      <w:ins w:id="51" w:author="Unknown">
        <w:r>
          <w:pict>
            <v:rect id="_x0000_i1056"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52" w:author="Unknown"/>
          <w:rFonts w:ascii="Helvetica" w:hAnsi="Helvetica"/>
          <w:b w:val="0"/>
          <w:bCs w:val="0"/>
          <w:color w:val="610B4B"/>
          <w:sz w:val="32"/>
          <w:szCs w:val="32"/>
        </w:rPr>
      </w:pPr>
      <w:ins w:id="53" w:author="Unknown">
        <w:r>
          <w:rPr>
            <w:rFonts w:ascii="Helvetica" w:hAnsi="Helvetica"/>
            <w:b w:val="0"/>
            <w:bCs w:val="0"/>
            <w:color w:val="610B4B"/>
            <w:sz w:val="32"/>
            <w:szCs w:val="32"/>
          </w:rPr>
          <w:t>9) What are the main features of SOAP?</w:t>
        </w:r>
      </w:ins>
    </w:p>
    <w:p w:rsidR="00DB0EA8" w:rsidRDefault="00DB0EA8" w:rsidP="00DB0EA8">
      <w:pPr>
        <w:pStyle w:val="NormalWeb"/>
        <w:shd w:val="clear" w:color="auto" w:fill="FFFFFF"/>
        <w:jc w:val="both"/>
        <w:rPr>
          <w:ins w:id="54" w:author="Unknown"/>
          <w:rFonts w:ascii="Segoe UI" w:hAnsi="Segoe UI" w:cs="Segoe UI"/>
          <w:color w:val="333333"/>
        </w:rPr>
      </w:pPr>
      <w:ins w:id="55" w:author="Unknown">
        <w:r>
          <w:rPr>
            <w:rFonts w:ascii="Segoe UI" w:hAnsi="Segoe UI" w:cs="Segoe UI"/>
            <w:color w:val="333333"/>
          </w:rPr>
          <w:t>The following list specifies the features of SOAP:</w:t>
        </w:r>
      </w:ins>
    </w:p>
    <w:p w:rsidR="00DB0EA8" w:rsidRDefault="00DB0EA8" w:rsidP="00DB0EA8">
      <w:pPr>
        <w:numPr>
          <w:ilvl w:val="0"/>
          <w:numId w:val="94"/>
        </w:numPr>
        <w:shd w:val="clear" w:color="auto" w:fill="FFFFFF"/>
        <w:spacing w:before="60" w:after="100" w:afterAutospacing="1" w:line="375" w:lineRule="atLeast"/>
        <w:jc w:val="both"/>
        <w:rPr>
          <w:ins w:id="56" w:author="Unknown"/>
          <w:rFonts w:ascii="Segoe UI" w:hAnsi="Segoe UI" w:cs="Segoe UI"/>
          <w:color w:val="000000"/>
        </w:rPr>
      </w:pPr>
      <w:ins w:id="57" w:author="Unknown">
        <w:r>
          <w:rPr>
            <w:rFonts w:ascii="Segoe UI" w:hAnsi="Segoe UI" w:cs="Segoe UI"/>
            <w:color w:val="000000"/>
          </w:rPr>
          <w:t>SOAP is a communication protocol.</w:t>
        </w:r>
      </w:ins>
    </w:p>
    <w:p w:rsidR="00DB0EA8" w:rsidRDefault="00DB0EA8" w:rsidP="00DB0EA8">
      <w:pPr>
        <w:numPr>
          <w:ilvl w:val="0"/>
          <w:numId w:val="94"/>
        </w:numPr>
        <w:shd w:val="clear" w:color="auto" w:fill="FFFFFF"/>
        <w:spacing w:before="60" w:after="100" w:afterAutospacing="1" w:line="375" w:lineRule="atLeast"/>
        <w:jc w:val="both"/>
        <w:rPr>
          <w:ins w:id="58" w:author="Unknown"/>
          <w:rFonts w:ascii="Segoe UI" w:hAnsi="Segoe UI" w:cs="Segoe UI"/>
          <w:color w:val="000000"/>
        </w:rPr>
      </w:pPr>
      <w:ins w:id="59" w:author="Unknown">
        <w:r>
          <w:rPr>
            <w:rFonts w:ascii="Segoe UI" w:hAnsi="Segoe UI" w:cs="Segoe UI"/>
            <w:color w:val="000000"/>
          </w:rPr>
          <w:t>SOAP communicates between applications.</w:t>
        </w:r>
      </w:ins>
    </w:p>
    <w:p w:rsidR="00DB0EA8" w:rsidRDefault="00DB0EA8" w:rsidP="00DB0EA8">
      <w:pPr>
        <w:numPr>
          <w:ilvl w:val="0"/>
          <w:numId w:val="94"/>
        </w:numPr>
        <w:shd w:val="clear" w:color="auto" w:fill="FFFFFF"/>
        <w:spacing w:before="60" w:after="100" w:afterAutospacing="1" w:line="375" w:lineRule="atLeast"/>
        <w:jc w:val="both"/>
        <w:rPr>
          <w:ins w:id="60" w:author="Unknown"/>
          <w:rFonts w:ascii="Segoe UI" w:hAnsi="Segoe UI" w:cs="Segoe UI"/>
          <w:color w:val="000000"/>
        </w:rPr>
      </w:pPr>
      <w:ins w:id="61" w:author="Unknown">
        <w:r>
          <w:rPr>
            <w:rFonts w:ascii="Segoe UI" w:hAnsi="Segoe UI" w:cs="Segoe UI"/>
            <w:color w:val="000000"/>
          </w:rPr>
          <w:t>SOAP is a format for sending messages.</w:t>
        </w:r>
      </w:ins>
    </w:p>
    <w:p w:rsidR="00DB0EA8" w:rsidRDefault="00DB0EA8" w:rsidP="00DB0EA8">
      <w:pPr>
        <w:numPr>
          <w:ilvl w:val="0"/>
          <w:numId w:val="94"/>
        </w:numPr>
        <w:shd w:val="clear" w:color="auto" w:fill="FFFFFF"/>
        <w:spacing w:before="60" w:after="100" w:afterAutospacing="1" w:line="375" w:lineRule="atLeast"/>
        <w:jc w:val="both"/>
        <w:rPr>
          <w:ins w:id="62" w:author="Unknown"/>
          <w:rFonts w:ascii="Segoe UI" w:hAnsi="Segoe UI" w:cs="Segoe UI"/>
          <w:color w:val="000000"/>
        </w:rPr>
      </w:pPr>
      <w:ins w:id="63" w:author="Unknown">
        <w:r>
          <w:rPr>
            <w:rFonts w:ascii="Segoe UI" w:hAnsi="Segoe UI" w:cs="Segoe UI"/>
            <w:color w:val="000000"/>
          </w:rPr>
          <w:t>SOAP is designed to communicate via Internet.</w:t>
        </w:r>
      </w:ins>
    </w:p>
    <w:p w:rsidR="00DB0EA8" w:rsidRDefault="00DB0EA8" w:rsidP="00DB0EA8">
      <w:pPr>
        <w:numPr>
          <w:ilvl w:val="0"/>
          <w:numId w:val="94"/>
        </w:numPr>
        <w:shd w:val="clear" w:color="auto" w:fill="FFFFFF"/>
        <w:spacing w:before="60" w:after="100" w:afterAutospacing="1" w:line="375" w:lineRule="atLeast"/>
        <w:jc w:val="both"/>
        <w:rPr>
          <w:ins w:id="64" w:author="Unknown"/>
          <w:rFonts w:ascii="Segoe UI" w:hAnsi="Segoe UI" w:cs="Segoe UI"/>
          <w:color w:val="000000"/>
        </w:rPr>
      </w:pPr>
      <w:ins w:id="65" w:author="Unknown">
        <w:r>
          <w:rPr>
            <w:rFonts w:ascii="Segoe UI" w:hAnsi="Segoe UI" w:cs="Segoe UI"/>
            <w:color w:val="000000"/>
          </w:rPr>
          <w:t>SOAP is platform independent.</w:t>
        </w:r>
      </w:ins>
    </w:p>
    <w:p w:rsidR="00DB0EA8" w:rsidRDefault="00DB0EA8" w:rsidP="00DB0EA8">
      <w:pPr>
        <w:numPr>
          <w:ilvl w:val="0"/>
          <w:numId w:val="94"/>
        </w:numPr>
        <w:shd w:val="clear" w:color="auto" w:fill="FFFFFF"/>
        <w:spacing w:before="60" w:after="100" w:afterAutospacing="1" w:line="375" w:lineRule="atLeast"/>
        <w:jc w:val="both"/>
        <w:rPr>
          <w:ins w:id="66" w:author="Unknown"/>
          <w:rFonts w:ascii="Segoe UI" w:hAnsi="Segoe UI" w:cs="Segoe UI"/>
          <w:color w:val="000000"/>
        </w:rPr>
      </w:pPr>
      <w:ins w:id="67" w:author="Unknown">
        <w:r>
          <w:rPr>
            <w:rFonts w:ascii="Segoe UI" w:hAnsi="Segoe UI" w:cs="Segoe UI"/>
            <w:color w:val="000000"/>
          </w:rPr>
          <w:t>SOAP is language independent.</w:t>
        </w:r>
      </w:ins>
    </w:p>
    <w:p w:rsidR="00DB0EA8" w:rsidRDefault="00DB0EA8" w:rsidP="00DB0EA8">
      <w:pPr>
        <w:numPr>
          <w:ilvl w:val="0"/>
          <w:numId w:val="94"/>
        </w:numPr>
        <w:shd w:val="clear" w:color="auto" w:fill="FFFFFF"/>
        <w:spacing w:before="60" w:after="100" w:afterAutospacing="1" w:line="375" w:lineRule="atLeast"/>
        <w:jc w:val="both"/>
        <w:rPr>
          <w:ins w:id="68" w:author="Unknown"/>
          <w:rFonts w:ascii="Segoe UI" w:hAnsi="Segoe UI" w:cs="Segoe UI"/>
          <w:color w:val="000000"/>
        </w:rPr>
      </w:pPr>
      <w:ins w:id="69" w:author="Unknown">
        <w:r>
          <w:rPr>
            <w:rFonts w:ascii="Segoe UI" w:hAnsi="Segoe UI" w:cs="Segoe UI"/>
            <w:color w:val="000000"/>
          </w:rPr>
          <w:t>SOAP is simple and extensible.</w:t>
        </w:r>
      </w:ins>
    </w:p>
    <w:p w:rsidR="00DB0EA8" w:rsidRDefault="00DB0EA8" w:rsidP="00DB0EA8">
      <w:pPr>
        <w:numPr>
          <w:ilvl w:val="0"/>
          <w:numId w:val="94"/>
        </w:numPr>
        <w:shd w:val="clear" w:color="auto" w:fill="FFFFFF"/>
        <w:spacing w:before="60" w:after="100" w:afterAutospacing="1" w:line="375" w:lineRule="atLeast"/>
        <w:jc w:val="both"/>
        <w:rPr>
          <w:ins w:id="70" w:author="Unknown"/>
          <w:rFonts w:ascii="Segoe UI" w:hAnsi="Segoe UI" w:cs="Segoe UI"/>
          <w:color w:val="000000"/>
        </w:rPr>
      </w:pPr>
      <w:ins w:id="71" w:author="Unknown">
        <w:r>
          <w:rPr>
            <w:rFonts w:ascii="Segoe UI" w:hAnsi="Segoe UI" w:cs="Segoe UI"/>
            <w:color w:val="000000"/>
          </w:rPr>
          <w:lastRenderedPageBreak/>
          <w:t>SOAP allows you to get around firewalls.</w:t>
        </w:r>
      </w:ins>
    </w:p>
    <w:p w:rsidR="00DB0EA8" w:rsidRDefault="00DB0EA8" w:rsidP="00DB0EA8">
      <w:pPr>
        <w:numPr>
          <w:ilvl w:val="0"/>
          <w:numId w:val="94"/>
        </w:numPr>
        <w:shd w:val="clear" w:color="auto" w:fill="FFFFFF"/>
        <w:spacing w:before="60" w:after="100" w:afterAutospacing="1" w:line="375" w:lineRule="atLeast"/>
        <w:jc w:val="both"/>
        <w:rPr>
          <w:ins w:id="72" w:author="Unknown"/>
          <w:rFonts w:ascii="Segoe UI" w:hAnsi="Segoe UI" w:cs="Segoe UI"/>
          <w:color w:val="000000"/>
        </w:rPr>
      </w:pPr>
      <w:ins w:id="73" w:author="Unknown">
        <w:r>
          <w:rPr>
            <w:rFonts w:ascii="Segoe UI" w:hAnsi="Segoe UI" w:cs="Segoe UI"/>
            <w:color w:val="000000"/>
          </w:rPr>
          <w:t>SOAP developed as a W3C standard.</w:t>
        </w:r>
      </w:ins>
    </w:p>
    <w:p w:rsidR="00DB0EA8" w:rsidRDefault="00DB0EA8" w:rsidP="00DB0EA8">
      <w:pPr>
        <w:spacing w:after="0" w:line="240" w:lineRule="auto"/>
        <w:rPr>
          <w:ins w:id="74" w:author="Unknown"/>
          <w:rFonts w:ascii="Times New Roman" w:hAnsi="Times New Roman" w:cs="Times New Roman"/>
        </w:rPr>
      </w:pPr>
      <w:ins w:id="75" w:author="Unknown">
        <w:r>
          <w:pict>
            <v:rect id="_x0000_i1057"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76" w:author="Unknown"/>
          <w:rFonts w:ascii="Helvetica" w:hAnsi="Helvetica"/>
          <w:b w:val="0"/>
          <w:bCs w:val="0"/>
          <w:color w:val="610B4B"/>
          <w:sz w:val="32"/>
          <w:szCs w:val="32"/>
        </w:rPr>
      </w:pPr>
      <w:ins w:id="77" w:author="Unknown">
        <w:r>
          <w:rPr>
            <w:rFonts w:ascii="Helvetica" w:hAnsi="Helvetica"/>
            <w:b w:val="0"/>
            <w:bCs w:val="0"/>
            <w:color w:val="610B4B"/>
            <w:sz w:val="32"/>
            <w:szCs w:val="32"/>
          </w:rPr>
          <w:t>10) What is WSDL?</w:t>
        </w:r>
      </w:ins>
    </w:p>
    <w:p w:rsidR="00DB0EA8" w:rsidRDefault="00DB0EA8" w:rsidP="00DB0EA8">
      <w:pPr>
        <w:pStyle w:val="NormalWeb"/>
        <w:shd w:val="clear" w:color="auto" w:fill="FFFFFF"/>
        <w:jc w:val="both"/>
        <w:rPr>
          <w:ins w:id="78" w:author="Unknown"/>
          <w:rFonts w:ascii="Segoe UI" w:hAnsi="Segoe UI" w:cs="Segoe UI"/>
          <w:color w:val="333333"/>
        </w:rPr>
      </w:pPr>
      <w:ins w:id="79" w:author="Unknown">
        <w:r>
          <w:rPr>
            <w:rFonts w:ascii="Segoe UI" w:hAnsi="Segoe UI" w:cs="Segoe UI"/>
            <w:color w:val="333333"/>
          </w:rPr>
          <w:t xml:space="preserve">The WSDL stands for Web Services Description Language. It is an XML document containing information about web services such as method name, method parameter. The Client needs a data dictionary which contains information about all the web services with methods names and parameters list to invoke them for the web services. The Web Service Description Language </w:t>
        </w:r>
        <w:proofErr w:type="gramStart"/>
        <w:r>
          <w:rPr>
            <w:rFonts w:ascii="Segoe UI" w:hAnsi="Segoe UI" w:cs="Segoe UI"/>
            <w:color w:val="333333"/>
          </w:rPr>
          <w:t>bridge</w:t>
        </w:r>
        <w:proofErr w:type="gramEnd"/>
        <w:r>
          <w:rPr>
            <w:rFonts w:ascii="Segoe UI" w:hAnsi="Segoe UI" w:cs="Segoe UI"/>
            <w:color w:val="333333"/>
          </w:rPr>
          <w:t xml:space="preserve"> up this gap, by providing all necessary information to the client.</w:t>
        </w:r>
      </w:ins>
    </w:p>
    <w:p w:rsidR="00DB0EA8" w:rsidRDefault="00DB0EA8" w:rsidP="00DB0EA8">
      <w:pPr>
        <w:pStyle w:val="NormalWeb"/>
        <w:shd w:val="clear" w:color="auto" w:fill="FFFFFF"/>
        <w:jc w:val="both"/>
        <w:rPr>
          <w:ins w:id="80" w:author="Unknown"/>
          <w:rFonts w:ascii="Segoe UI" w:hAnsi="Segoe UI" w:cs="Segoe UI"/>
          <w:color w:val="333333"/>
        </w:rPr>
      </w:pPr>
      <w:ins w:id="81" w:author="Unknown">
        <w:r>
          <w:rPr>
            <w:rFonts w:ascii="Segoe UI" w:hAnsi="Segoe UI" w:cs="Segoe UI"/>
            <w:color w:val="333333"/>
          </w:rPr>
          <w:t>Some Important elements used in Web Services Description language are as follows:</w:t>
        </w:r>
      </w:ins>
    </w:p>
    <w:p w:rsidR="00DB0EA8" w:rsidRDefault="00DB0EA8" w:rsidP="00DB0EA8">
      <w:pPr>
        <w:numPr>
          <w:ilvl w:val="0"/>
          <w:numId w:val="95"/>
        </w:numPr>
        <w:shd w:val="clear" w:color="auto" w:fill="FFFFFF"/>
        <w:spacing w:before="60" w:after="100" w:afterAutospacing="1" w:line="375" w:lineRule="atLeast"/>
        <w:jc w:val="both"/>
        <w:rPr>
          <w:ins w:id="82" w:author="Unknown"/>
          <w:rFonts w:ascii="Segoe UI" w:hAnsi="Segoe UI" w:cs="Segoe UI"/>
          <w:color w:val="000000"/>
        </w:rPr>
      </w:pPr>
      <w:ins w:id="83" w:author="Unknown">
        <w:r>
          <w:rPr>
            <w:rStyle w:val="Strong"/>
            <w:rFonts w:ascii="Segoe UI" w:hAnsi="Segoe UI" w:cs="Segoe UI"/>
            <w:color w:val="000000"/>
          </w:rPr>
          <w:t>&lt;</w:t>
        </w:r>
        <w:proofErr w:type="gramStart"/>
        <w:r>
          <w:rPr>
            <w:rStyle w:val="Strong"/>
            <w:rFonts w:ascii="Segoe UI" w:hAnsi="Segoe UI" w:cs="Segoe UI"/>
            <w:color w:val="000000"/>
          </w:rPr>
          <w:t>message</w:t>
        </w:r>
        <w:proofErr w:type="gramEnd"/>
        <w:r>
          <w:rPr>
            <w:rStyle w:val="Strong"/>
            <w:rFonts w:ascii="Segoe UI" w:hAnsi="Segoe UI" w:cs="Segoe UI"/>
            <w:color w:val="000000"/>
          </w:rPr>
          <w:t>&gt;</w:t>
        </w:r>
        <w:r>
          <w:rPr>
            <w:rFonts w:ascii="Segoe UI" w:hAnsi="Segoe UI" w:cs="Segoe UI"/>
            <w:color w:val="000000"/>
          </w:rPr>
          <w:t>: The message element in WSDL is used to define all different data elements for each operation performed by the web service.</w:t>
        </w:r>
      </w:ins>
    </w:p>
    <w:p w:rsidR="00DB0EA8" w:rsidRDefault="00DB0EA8" w:rsidP="00DB0EA8">
      <w:pPr>
        <w:numPr>
          <w:ilvl w:val="0"/>
          <w:numId w:val="95"/>
        </w:numPr>
        <w:shd w:val="clear" w:color="auto" w:fill="FFFFFF"/>
        <w:spacing w:before="60" w:after="100" w:afterAutospacing="1" w:line="375" w:lineRule="atLeast"/>
        <w:jc w:val="both"/>
        <w:rPr>
          <w:ins w:id="84" w:author="Unknown"/>
          <w:rFonts w:ascii="Segoe UI" w:hAnsi="Segoe UI" w:cs="Segoe UI"/>
          <w:color w:val="000000"/>
        </w:rPr>
      </w:pPr>
      <w:ins w:id="85" w:author="Unknown">
        <w:r>
          <w:rPr>
            <w:rStyle w:val="Strong"/>
            <w:rFonts w:ascii="Segoe UI" w:hAnsi="Segoe UI" w:cs="Segoe UI"/>
            <w:color w:val="000000"/>
          </w:rPr>
          <w:t>&lt;</w:t>
        </w:r>
        <w:proofErr w:type="spellStart"/>
        <w:proofErr w:type="gramStart"/>
        <w:r>
          <w:rPr>
            <w:rStyle w:val="Strong"/>
            <w:rFonts w:ascii="Segoe UI" w:hAnsi="Segoe UI" w:cs="Segoe UI"/>
            <w:color w:val="000000"/>
          </w:rPr>
          <w:t>portType</w:t>
        </w:r>
        <w:proofErr w:type="spellEnd"/>
        <w:proofErr w:type="gramEnd"/>
        <w:r>
          <w:rPr>
            <w:rStyle w:val="Strong"/>
            <w:rFonts w:ascii="Segoe UI" w:hAnsi="Segoe UI" w:cs="Segoe UI"/>
            <w:color w:val="000000"/>
          </w:rPr>
          <w:t>&gt;</w:t>
        </w:r>
        <w:r>
          <w:rPr>
            <w:rFonts w:ascii="Segoe UI" w:hAnsi="Segoe UI" w:cs="Segoe UI"/>
            <w:color w:val="000000"/>
          </w:rPr>
          <w:t>: The port type element is used to determine the operation which can be performed by the web service. This operation can have two messages one is input and the second one is the output message.</w:t>
        </w:r>
      </w:ins>
    </w:p>
    <w:p w:rsidR="00DB0EA8" w:rsidRDefault="00DB0EA8" w:rsidP="00DB0EA8">
      <w:pPr>
        <w:numPr>
          <w:ilvl w:val="0"/>
          <w:numId w:val="95"/>
        </w:numPr>
        <w:shd w:val="clear" w:color="auto" w:fill="FFFFFF"/>
        <w:spacing w:before="60" w:after="100" w:afterAutospacing="1" w:line="375" w:lineRule="atLeast"/>
        <w:jc w:val="both"/>
        <w:rPr>
          <w:ins w:id="86" w:author="Unknown"/>
          <w:rFonts w:ascii="Segoe UI" w:hAnsi="Segoe UI" w:cs="Segoe UI"/>
          <w:color w:val="000000"/>
        </w:rPr>
      </w:pPr>
      <w:ins w:id="87" w:author="Unknown">
        <w:r>
          <w:rPr>
            <w:rStyle w:val="Strong"/>
            <w:rFonts w:ascii="Segoe UI" w:hAnsi="Segoe UI" w:cs="Segoe UI"/>
            <w:color w:val="000000"/>
          </w:rPr>
          <w:t>&lt;</w:t>
        </w:r>
        <w:proofErr w:type="gramStart"/>
        <w:r>
          <w:rPr>
            <w:rStyle w:val="Strong"/>
            <w:rFonts w:ascii="Segoe UI" w:hAnsi="Segoe UI" w:cs="Segoe UI"/>
            <w:color w:val="000000"/>
          </w:rPr>
          <w:t>binding</w:t>
        </w:r>
        <w:proofErr w:type="gramEnd"/>
        <w:r>
          <w:rPr>
            <w:rStyle w:val="Strong"/>
            <w:rFonts w:ascii="Segoe UI" w:hAnsi="Segoe UI" w:cs="Segoe UI"/>
            <w:color w:val="000000"/>
          </w:rPr>
          <w:t>&gt;</w:t>
        </w:r>
        <w:r>
          <w:rPr>
            <w:rFonts w:ascii="Segoe UI" w:hAnsi="Segoe UI" w:cs="Segoe UI"/>
            <w:color w:val="000000"/>
          </w:rPr>
          <w:t>: This element contains the used protocol.</w:t>
        </w:r>
      </w:ins>
    </w:p>
    <w:p w:rsidR="00DB0EA8" w:rsidRDefault="00DB0EA8" w:rsidP="00DB0EA8">
      <w:pPr>
        <w:spacing w:after="0" w:line="240" w:lineRule="auto"/>
        <w:rPr>
          <w:ins w:id="88" w:author="Unknown"/>
          <w:rFonts w:ascii="Times New Roman" w:hAnsi="Times New Roman" w:cs="Times New Roman"/>
        </w:rPr>
      </w:pPr>
      <w:ins w:id="89" w:author="Unknown">
        <w:r>
          <w:fldChar w:fldCharType="begin"/>
        </w:r>
        <w:r>
          <w:instrText xml:space="preserve"> HYPERLINK "https://www.javatpoint.com/web-service-components" </w:instrText>
        </w:r>
        <w:r>
          <w:fldChar w:fldCharType="separate"/>
        </w:r>
        <w:r>
          <w:rPr>
            <w:rStyle w:val="Hyperlink"/>
            <w:rFonts w:ascii="Segoe UI" w:hAnsi="Segoe UI" w:cs="Segoe UI"/>
            <w:color w:val="008000"/>
            <w:shd w:val="clear" w:color="auto" w:fill="FFFFFF"/>
          </w:rPr>
          <w:t>More details</w:t>
        </w:r>
        <w:proofErr w:type="gramStart"/>
        <w:r>
          <w:rPr>
            <w:rStyle w:val="Hyperlink"/>
            <w:rFonts w:ascii="Segoe UI" w:hAnsi="Segoe UI" w:cs="Segoe UI"/>
            <w:color w:val="008000"/>
            <w:shd w:val="clear" w:color="auto" w:fill="FFFFFF"/>
          </w:rPr>
          <w:t>..</w:t>
        </w:r>
        <w:proofErr w:type="gramEnd"/>
        <w:r>
          <w:fldChar w:fldCharType="end"/>
        </w:r>
      </w:ins>
    </w:p>
    <w:p w:rsidR="00DB0EA8" w:rsidRDefault="00DB0EA8" w:rsidP="00DB0EA8">
      <w:pPr>
        <w:rPr>
          <w:ins w:id="90" w:author="Unknown"/>
        </w:rPr>
      </w:pPr>
      <w:ins w:id="91" w:author="Unknown">
        <w:r>
          <w:pict>
            <v:rect id="_x0000_i1058"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92" w:author="Unknown"/>
          <w:rFonts w:ascii="Helvetica" w:hAnsi="Helvetica"/>
          <w:b w:val="0"/>
          <w:bCs w:val="0"/>
          <w:color w:val="610B4B"/>
          <w:sz w:val="32"/>
          <w:szCs w:val="32"/>
        </w:rPr>
      </w:pPr>
      <w:ins w:id="93" w:author="Unknown">
        <w:r>
          <w:rPr>
            <w:rFonts w:ascii="Helvetica" w:hAnsi="Helvetica"/>
            <w:b w:val="0"/>
            <w:bCs w:val="0"/>
            <w:color w:val="610B4B"/>
            <w:sz w:val="32"/>
            <w:szCs w:val="32"/>
          </w:rPr>
          <w:t>11) What is UDDI?</w:t>
        </w:r>
      </w:ins>
    </w:p>
    <w:p w:rsidR="00DB0EA8" w:rsidRDefault="00DB0EA8" w:rsidP="00DB0EA8">
      <w:pPr>
        <w:pStyle w:val="NormalWeb"/>
        <w:shd w:val="clear" w:color="auto" w:fill="FFFFFF"/>
        <w:jc w:val="both"/>
        <w:rPr>
          <w:ins w:id="94" w:author="Unknown"/>
          <w:rFonts w:ascii="Segoe UI" w:hAnsi="Segoe UI" w:cs="Segoe UI"/>
          <w:color w:val="333333"/>
        </w:rPr>
      </w:pPr>
      <w:ins w:id="95" w:author="Unknown">
        <w:r>
          <w:rPr>
            <w:rFonts w:ascii="Segoe UI" w:hAnsi="Segoe UI" w:cs="Segoe UI"/>
            <w:color w:val="333333"/>
          </w:rPr>
          <w:t>The UDDI stands for Universal Description, Discovery and Integration. It is a XML based framework for describing, discovering and integrating web services. It contains a list of available web services. WSDL is the part of UDDI. </w:t>
        </w:r>
        <w:r>
          <w:rPr>
            <w:rFonts w:ascii="Segoe UI" w:hAnsi="Segoe UI" w:cs="Segoe UI"/>
            <w:color w:val="333333"/>
          </w:rPr>
          <w:fldChar w:fldCharType="begin"/>
        </w:r>
        <w:r>
          <w:rPr>
            <w:rFonts w:ascii="Segoe UI" w:hAnsi="Segoe UI" w:cs="Segoe UI"/>
            <w:color w:val="333333"/>
          </w:rPr>
          <w:instrText xml:space="preserve"> HYPERLINK "https://www.javatpoint.com/web-service-components" </w:instrText>
        </w:r>
        <w:r>
          <w:rPr>
            <w:rFonts w:ascii="Segoe UI" w:hAnsi="Segoe UI" w:cs="Segoe UI"/>
            <w:color w:val="333333"/>
          </w:rPr>
          <w:fldChar w:fldCharType="separate"/>
        </w:r>
        <w:r>
          <w:rPr>
            <w:rStyle w:val="Hyperlink"/>
            <w:rFonts w:ascii="Segoe UI" w:eastAsiaTheme="majorEastAsia" w:hAnsi="Segoe UI" w:cs="Segoe UI"/>
            <w:color w:val="008000"/>
          </w:rPr>
          <w:t>More details</w:t>
        </w:r>
        <w:proofErr w:type="gramStart"/>
        <w:r>
          <w:rPr>
            <w:rStyle w:val="Hyperlink"/>
            <w:rFonts w:ascii="Segoe UI" w:eastAsiaTheme="majorEastAsia" w:hAnsi="Segoe UI" w:cs="Segoe UI"/>
            <w:color w:val="008000"/>
          </w:rPr>
          <w:t>..</w:t>
        </w:r>
        <w:proofErr w:type="gramEnd"/>
        <w:r>
          <w:rPr>
            <w:rFonts w:ascii="Segoe UI" w:hAnsi="Segoe UI" w:cs="Segoe UI"/>
            <w:color w:val="333333"/>
          </w:rPr>
          <w:fldChar w:fldCharType="end"/>
        </w:r>
      </w:ins>
    </w:p>
    <w:p w:rsidR="00DB0EA8" w:rsidRDefault="00DB0EA8" w:rsidP="00DB0EA8">
      <w:pPr>
        <w:rPr>
          <w:ins w:id="96" w:author="Unknown"/>
          <w:rFonts w:ascii="Times New Roman" w:hAnsi="Times New Roman" w:cs="Times New Roman"/>
        </w:rPr>
      </w:pPr>
      <w:ins w:id="97" w:author="Unknown">
        <w:r>
          <w:lastRenderedPageBreak/>
          <w:pict>
            <v:rect id="_x0000_i1059"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98" w:author="Unknown"/>
          <w:rFonts w:ascii="Helvetica" w:hAnsi="Helvetica"/>
          <w:b w:val="0"/>
          <w:bCs w:val="0"/>
          <w:color w:val="610B4B"/>
          <w:sz w:val="32"/>
          <w:szCs w:val="32"/>
        </w:rPr>
      </w:pPr>
      <w:ins w:id="99" w:author="Unknown">
        <w:r>
          <w:rPr>
            <w:rFonts w:ascii="Helvetica" w:hAnsi="Helvetica"/>
            <w:b w:val="0"/>
            <w:bCs w:val="0"/>
            <w:color w:val="610B4B"/>
            <w:sz w:val="32"/>
            <w:szCs w:val="32"/>
          </w:rPr>
          <w:t xml:space="preserve">12) What </w:t>
        </w:r>
        <w:proofErr w:type="gramStart"/>
        <w:r>
          <w:rPr>
            <w:rFonts w:ascii="Helvetica" w:hAnsi="Helvetica"/>
            <w:b w:val="0"/>
            <w:bCs w:val="0"/>
            <w:color w:val="610B4B"/>
            <w:sz w:val="32"/>
            <w:szCs w:val="32"/>
          </w:rPr>
          <w:t xml:space="preserve">is </w:t>
        </w:r>
        <w:proofErr w:type="spellStart"/>
        <w:r>
          <w:rPr>
            <w:rFonts w:ascii="Helvetica" w:hAnsi="Helvetica"/>
            <w:b w:val="0"/>
            <w:bCs w:val="0"/>
            <w:color w:val="610B4B"/>
            <w:sz w:val="32"/>
            <w:szCs w:val="32"/>
          </w:rPr>
          <w:t>RESTful</w:t>
        </w:r>
        <w:proofErr w:type="spellEnd"/>
        <w:r>
          <w:rPr>
            <w:rFonts w:ascii="Helvetica" w:hAnsi="Helvetica"/>
            <w:b w:val="0"/>
            <w:bCs w:val="0"/>
            <w:color w:val="610B4B"/>
            <w:sz w:val="32"/>
            <w:szCs w:val="32"/>
          </w:rPr>
          <w:t xml:space="preserve"> web services</w:t>
        </w:r>
        <w:proofErr w:type="gramEnd"/>
        <w:r>
          <w:rPr>
            <w:rFonts w:ascii="Helvetica" w:hAnsi="Helvetica"/>
            <w:b w:val="0"/>
            <w:bCs w:val="0"/>
            <w:color w:val="610B4B"/>
            <w:sz w:val="32"/>
            <w:szCs w:val="32"/>
          </w:rPr>
          <w:t>?</w:t>
        </w:r>
      </w:ins>
    </w:p>
    <w:p w:rsidR="00DB0EA8" w:rsidRDefault="00DB0EA8" w:rsidP="00DB0EA8">
      <w:pPr>
        <w:pStyle w:val="NormalWeb"/>
        <w:shd w:val="clear" w:color="auto" w:fill="FFFFFF"/>
        <w:jc w:val="both"/>
        <w:rPr>
          <w:ins w:id="100" w:author="Unknown"/>
          <w:rFonts w:ascii="Segoe UI" w:hAnsi="Segoe UI" w:cs="Segoe UI"/>
          <w:color w:val="333333"/>
        </w:rPr>
      </w:pPr>
      <w:ins w:id="101" w:author="Unknown">
        <w:r>
          <w:rPr>
            <w:rFonts w:ascii="Segoe UI" w:hAnsi="Segoe UI" w:cs="Segoe UI"/>
            <w:color w:val="333333"/>
          </w:rPr>
          <w:t>The REST stands for Representational State Transfer. It is an architectural style. It is not a protocol like SOAP. </w:t>
        </w:r>
        <w:r>
          <w:rPr>
            <w:rFonts w:ascii="Segoe UI" w:hAnsi="Segoe UI" w:cs="Segoe UI"/>
            <w:color w:val="333333"/>
          </w:rPr>
          <w:fldChar w:fldCharType="begin"/>
        </w:r>
        <w:r>
          <w:rPr>
            <w:rFonts w:ascii="Segoe UI" w:hAnsi="Segoe UI" w:cs="Segoe UI"/>
            <w:color w:val="333333"/>
          </w:rPr>
          <w:instrText xml:space="preserve"> HYPERLINK "https://www.javatpoint.com/restful-web-services" </w:instrText>
        </w:r>
        <w:r>
          <w:rPr>
            <w:rFonts w:ascii="Segoe UI" w:hAnsi="Segoe UI" w:cs="Segoe UI"/>
            <w:color w:val="333333"/>
          </w:rPr>
          <w:fldChar w:fldCharType="separate"/>
        </w:r>
        <w:r>
          <w:rPr>
            <w:rStyle w:val="Hyperlink"/>
            <w:rFonts w:ascii="Segoe UI" w:eastAsiaTheme="majorEastAsia" w:hAnsi="Segoe UI" w:cs="Segoe UI"/>
            <w:color w:val="008000"/>
          </w:rPr>
          <w:t>More details</w:t>
        </w:r>
        <w:proofErr w:type="gramStart"/>
        <w:r>
          <w:rPr>
            <w:rStyle w:val="Hyperlink"/>
            <w:rFonts w:ascii="Segoe UI" w:eastAsiaTheme="majorEastAsia" w:hAnsi="Segoe UI" w:cs="Segoe UI"/>
            <w:color w:val="008000"/>
          </w:rPr>
          <w:t>..</w:t>
        </w:r>
        <w:proofErr w:type="gramEnd"/>
        <w:r>
          <w:rPr>
            <w:rFonts w:ascii="Segoe UI" w:hAnsi="Segoe UI" w:cs="Segoe UI"/>
            <w:color w:val="333333"/>
          </w:rPr>
          <w:fldChar w:fldCharType="end"/>
        </w:r>
      </w:ins>
    </w:p>
    <w:p w:rsidR="00DB0EA8" w:rsidRDefault="00DB0EA8" w:rsidP="00DB0EA8">
      <w:pPr>
        <w:rPr>
          <w:ins w:id="102" w:author="Unknown"/>
          <w:rFonts w:ascii="Times New Roman" w:hAnsi="Times New Roman" w:cs="Times New Roman"/>
        </w:rPr>
      </w:pPr>
      <w:ins w:id="103" w:author="Unknown">
        <w:r>
          <w:pict>
            <v:rect id="_x0000_i1060"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104" w:author="Unknown"/>
          <w:rFonts w:ascii="Helvetica" w:hAnsi="Helvetica"/>
          <w:b w:val="0"/>
          <w:bCs w:val="0"/>
          <w:color w:val="610B4B"/>
          <w:sz w:val="32"/>
          <w:szCs w:val="32"/>
        </w:rPr>
      </w:pPr>
      <w:ins w:id="105" w:author="Unknown">
        <w:r>
          <w:rPr>
            <w:rFonts w:ascii="Helvetica" w:hAnsi="Helvetica"/>
            <w:b w:val="0"/>
            <w:bCs w:val="0"/>
            <w:color w:val="610B4B"/>
            <w:sz w:val="32"/>
            <w:szCs w:val="32"/>
          </w:rPr>
          <w:t xml:space="preserve">13) What are the advantages of </w:t>
        </w:r>
        <w:proofErr w:type="spellStart"/>
        <w:r>
          <w:rPr>
            <w:rFonts w:ascii="Helvetica" w:hAnsi="Helvetica"/>
            <w:b w:val="0"/>
            <w:bCs w:val="0"/>
            <w:color w:val="610B4B"/>
            <w:sz w:val="32"/>
            <w:szCs w:val="32"/>
          </w:rPr>
          <w:t>RESTful</w:t>
        </w:r>
        <w:proofErr w:type="spellEnd"/>
        <w:r>
          <w:rPr>
            <w:rFonts w:ascii="Helvetica" w:hAnsi="Helvetica"/>
            <w:b w:val="0"/>
            <w:bCs w:val="0"/>
            <w:color w:val="610B4B"/>
            <w:sz w:val="32"/>
            <w:szCs w:val="32"/>
          </w:rPr>
          <w:t xml:space="preserve"> web services?</w:t>
        </w:r>
      </w:ins>
    </w:p>
    <w:p w:rsidR="00DB0EA8" w:rsidRDefault="00DB0EA8" w:rsidP="00DB0EA8">
      <w:pPr>
        <w:pStyle w:val="NormalWeb"/>
        <w:shd w:val="clear" w:color="auto" w:fill="FFFFFF"/>
        <w:jc w:val="both"/>
        <w:rPr>
          <w:ins w:id="106" w:author="Unknown"/>
          <w:rFonts w:ascii="Segoe UI" w:hAnsi="Segoe UI" w:cs="Segoe UI"/>
          <w:color w:val="333333"/>
        </w:rPr>
      </w:pPr>
      <w:ins w:id="107" w:author="Unknown">
        <w:r>
          <w:rPr>
            <w:rFonts w:ascii="Segoe UI" w:hAnsi="Segoe UI" w:cs="Segoe UI"/>
            <w:color w:val="333333"/>
          </w:rPr>
          <w:t xml:space="preserve">These are some of the important advantages of </w:t>
        </w:r>
        <w:proofErr w:type="spellStart"/>
        <w:r>
          <w:rPr>
            <w:rFonts w:ascii="Segoe UI" w:hAnsi="Segoe UI" w:cs="Segoe UI"/>
            <w:color w:val="333333"/>
          </w:rPr>
          <w:t>RESTful</w:t>
        </w:r>
        <w:proofErr w:type="spellEnd"/>
        <w:r>
          <w:rPr>
            <w:rFonts w:ascii="Segoe UI" w:hAnsi="Segoe UI" w:cs="Segoe UI"/>
            <w:color w:val="333333"/>
          </w:rPr>
          <w:t xml:space="preserve"> web services:</w:t>
        </w:r>
      </w:ins>
    </w:p>
    <w:p w:rsidR="00DB0EA8" w:rsidRDefault="00DB0EA8" w:rsidP="00DB0EA8">
      <w:pPr>
        <w:numPr>
          <w:ilvl w:val="0"/>
          <w:numId w:val="96"/>
        </w:numPr>
        <w:shd w:val="clear" w:color="auto" w:fill="FFFFFF"/>
        <w:spacing w:before="60" w:after="100" w:afterAutospacing="1" w:line="375" w:lineRule="atLeast"/>
        <w:jc w:val="both"/>
        <w:rPr>
          <w:ins w:id="108" w:author="Unknown"/>
          <w:rFonts w:ascii="Segoe UI" w:hAnsi="Segoe UI" w:cs="Segoe UI"/>
          <w:color w:val="000000"/>
        </w:rPr>
      </w:pPr>
      <w:ins w:id="109" w:author="Unknown">
        <w:r>
          <w:rPr>
            <w:rFonts w:ascii="Segoe UI" w:hAnsi="Segoe UI" w:cs="Segoe UI"/>
            <w:color w:val="000000"/>
          </w:rPr>
          <w:t>Fast - The Web Services are fast because there is no strict specification of SOAP. It consumes less bandwidth and resource.</w:t>
        </w:r>
      </w:ins>
    </w:p>
    <w:p w:rsidR="00DB0EA8" w:rsidRDefault="00DB0EA8" w:rsidP="00DB0EA8">
      <w:pPr>
        <w:numPr>
          <w:ilvl w:val="0"/>
          <w:numId w:val="96"/>
        </w:numPr>
        <w:shd w:val="clear" w:color="auto" w:fill="FFFFFF"/>
        <w:spacing w:before="60" w:after="100" w:afterAutospacing="1" w:line="375" w:lineRule="atLeast"/>
        <w:jc w:val="both"/>
        <w:rPr>
          <w:ins w:id="110" w:author="Unknown"/>
          <w:rFonts w:ascii="Segoe UI" w:hAnsi="Segoe UI" w:cs="Segoe UI"/>
          <w:color w:val="000000"/>
        </w:rPr>
      </w:pPr>
      <w:ins w:id="111" w:author="Unknown">
        <w:r>
          <w:rPr>
            <w:rFonts w:ascii="Segoe UI" w:hAnsi="Segoe UI" w:cs="Segoe UI"/>
            <w:color w:val="000000"/>
          </w:rPr>
          <w:t>Language Independent - The web services can be written in any programming language.</w:t>
        </w:r>
      </w:ins>
    </w:p>
    <w:p w:rsidR="00DB0EA8" w:rsidRDefault="00DB0EA8" w:rsidP="00DB0EA8">
      <w:pPr>
        <w:numPr>
          <w:ilvl w:val="0"/>
          <w:numId w:val="96"/>
        </w:numPr>
        <w:shd w:val="clear" w:color="auto" w:fill="FFFFFF"/>
        <w:spacing w:before="60" w:after="100" w:afterAutospacing="1" w:line="375" w:lineRule="atLeast"/>
        <w:jc w:val="both"/>
        <w:rPr>
          <w:ins w:id="112" w:author="Unknown"/>
          <w:rFonts w:ascii="Segoe UI" w:hAnsi="Segoe UI" w:cs="Segoe UI"/>
          <w:color w:val="000000"/>
        </w:rPr>
      </w:pPr>
      <w:ins w:id="113" w:author="Unknown">
        <w:r>
          <w:rPr>
            <w:rFonts w:ascii="Segoe UI" w:hAnsi="Segoe UI" w:cs="Segoe UI"/>
            <w:color w:val="000000"/>
          </w:rPr>
          <w:t>Platform Independent - The web services can be executed on any platform.</w:t>
        </w:r>
      </w:ins>
    </w:p>
    <w:p w:rsidR="00DB0EA8" w:rsidRDefault="00DB0EA8" w:rsidP="00DB0EA8">
      <w:pPr>
        <w:numPr>
          <w:ilvl w:val="0"/>
          <w:numId w:val="96"/>
        </w:numPr>
        <w:shd w:val="clear" w:color="auto" w:fill="FFFFFF"/>
        <w:spacing w:before="60" w:after="100" w:afterAutospacing="1" w:line="375" w:lineRule="atLeast"/>
        <w:jc w:val="both"/>
        <w:rPr>
          <w:ins w:id="114" w:author="Unknown"/>
          <w:rFonts w:ascii="Segoe UI" w:hAnsi="Segoe UI" w:cs="Segoe UI"/>
          <w:color w:val="000000"/>
        </w:rPr>
      </w:pPr>
      <w:ins w:id="115" w:author="Unknown">
        <w:r>
          <w:rPr>
            <w:rFonts w:ascii="Segoe UI" w:hAnsi="Segoe UI" w:cs="Segoe UI"/>
            <w:color w:val="000000"/>
          </w:rPr>
          <w:t>Can use SOAP - The web services can use SOAP web services as the implementation.</w:t>
        </w:r>
      </w:ins>
    </w:p>
    <w:p w:rsidR="00DB0EA8" w:rsidRDefault="00DB0EA8" w:rsidP="00DB0EA8">
      <w:pPr>
        <w:numPr>
          <w:ilvl w:val="0"/>
          <w:numId w:val="96"/>
        </w:numPr>
        <w:shd w:val="clear" w:color="auto" w:fill="FFFFFF"/>
        <w:spacing w:before="60" w:after="100" w:afterAutospacing="1" w:line="375" w:lineRule="atLeast"/>
        <w:jc w:val="both"/>
        <w:rPr>
          <w:ins w:id="116" w:author="Unknown"/>
          <w:rFonts w:ascii="Segoe UI" w:hAnsi="Segoe UI" w:cs="Segoe UI"/>
          <w:color w:val="000000"/>
        </w:rPr>
      </w:pPr>
      <w:ins w:id="117" w:author="Unknown">
        <w:r>
          <w:rPr>
            <w:rFonts w:ascii="Segoe UI" w:hAnsi="Segoe UI" w:cs="Segoe UI"/>
            <w:color w:val="000000"/>
          </w:rPr>
          <w:t>Allows different data format - The web service permits different data format such as Plain Text, HTML, XML, and JSON.</w:t>
        </w:r>
      </w:ins>
    </w:p>
    <w:p w:rsidR="00DB0EA8" w:rsidRDefault="00DB0EA8" w:rsidP="00DB0EA8">
      <w:pPr>
        <w:spacing w:after="0" w:line="240" w:lineRule="auto"/>
        <w:rPr>
          <w:ins w:id="118" w:author="Unknown"/>
          <w:rFonts w:ascii="Times New Roman" w:hAnsi="Times New Roman" w:cs="Times New Roman"/>
        </w:rPr>
      </w:pPr>
      <w:ins w:id="119" w:author="Unknown">
        <w:r>
          <w:fldChar w:fldCharType="begin"/>
        </w:r>
        <w:r>
          <w:instrText xml:space="preserve"> HYPERLINK "https://www.javatpoint.com/restful-web-services" </w:instrText>
        </w:r>
        <w:r>
          <w:fldChar w:fldCharType="separate"/>
        </w:r>
        <w:r>
          <w:rPr>
            <w:rStyle w:val="Hyperlink"/>
            <w:rFonts w:ascii="Segoe UI" w:hAnsi="Segoe UI" w:cs="Segoe UI"/>
            <w:color w:val="008000"/>
            <w:shd w:val="clear" w:color="auto" w:fill="FFFFFF"/>
          </w:rPr>
          <w:t>More details</w:t>
        </w:r>
        <w:proofErr w:type="gramStart"/>
        <w:r>
          <w:rPr>
            <w:rStyle w:val="Hyperlink"/>
            <w:rFonts w:ascii="Segoe UI" w:hAnsi="Segoe UI" w:cs="Segoe UI"/>
            <w:color w:val="008000"/>
            <w:shd w:val="clear" w:color="auto" w:fill="FFFFFF"/>
          </w:rPr>
          <w:t>..</w:t>
        </w:r>
        <w:proofErr w:type="gramEnd"/>
        <w:r>
          <w:fldChar w:fldCharType="end"/>
        </w:r>
      </w:ins>
    </w:p>
    <w:p w:rsidR="00DB0EA8" w:rsidRDefault="00DB0EA8" w:rsidP="00DB0EA8">
      <w:pPr>
        <w:rPr>
          <w:ins w:id="120" w:author="Unknown"/>
        </w:rPr>
      </w:pPr>
      <w:ins w:id="121" w:author="Unknown">
        <w:r>
          <w:pict>
            <v:rect id="_x0000_i1061"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122" w:author="Unknown"/>
          <w:rFonts w:ascii="Helvetica" w:hAnsi="Helvetica"/>
          <w:b w:val="0"/>
          <w:bCs w:val="0"/>
          <w:color w:val="610B4B"/>
          <w:sz w:val="32"/>
          <w:szCs w:val="32"/>
        </w:rPr>
      </w:pPr>
      <w:ins w:id="123" w:author="Unknown">
        <w:r>
          <w:rPr>
            <w:rFonts w:ascii="Helvetica" w:hAnsi="Helvetica"/>
            <w:b w:val="0"/>
            <w:bCs w:val="0"/>
            <w:color w:val="610B4B"/>
            <w:sz w:val="32"/>
            <w:szCs w:val="32"/>
          </w:rPr>
          <w:t>14) What is the difference between SOAP and REST web services?</w:t>
        </w:r>
      </w:ins>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41"/>
        <w:gridCol w:w="4059"/>
        <w:gridCol w:w="6299"/>
      </w:tblGrid>
      <w:tr w:rsidR="00DB0EA8" w:rsidTr="00DB0EA8">
        <w:tc>
          <w:tcPr>
            <w:tcW w:w="0" w:type="auto"/>
            <w:shd w:val="clear" w:color="auto" w:fill="C7CCBE"/>
            <w:tcMar>
              <w:top w:w="180" w:type="dxa"/>
              <w:left w:w="180" w:type="dxa"/>
              <w:bottom w:w="180" w:type="dxa"/>
              <w:right w:w="180" w:type="dxa"/>
            </w:tcMar>
            <w:hideMark/>
          </w:tcPr>
          <w:p w:rsidR="00DB0EA8" w:rsidRDefault="00DB0EA8">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DB0EA8" w:rsidRDefault="00DB0EA8">
            <w:pPr>
              <w:rPr>
                <w:b/>
                <w:bCs/>
                <w:color w:val="000000"/>
                <w:sz w:val="26"/>
                <w:szCs w:val="26"/>
              </w:rPr>
            </w:pPr>
            <w:r>
              <w:rPr>
                <w:b/>
                <w:bCs/>
                <w:color w:val="000000"/>
                <w:sz w:val="26"/>
                <w:szCs w:val="26"/>
              </w:rPr>
              <w:t>SOAP</w:t>
            </w:r>
          </w:p>
        </w:tc>
        <w:tc>
          <w:tcPr>
            <w:tcW w:w="0" w:type="auto"/>
            <w:shd w:val="clear" w:color="auto" w:fill="C7CCBE"/>
            <w:tcMar>
              <w:top w:w="180" w:type="dxa"/>
              <w:left w:w="180" w:type="dxa"/>
              <w:bottom w:w="180" w:type="dxa"/>
              <w:right w:w="180" w:type="dxa"/>
            </w:tcMar>
            <w:hideMark/>
          </w:tcPr>
          <w:p w:rsidR="00DB0EA8" w:rsidRDefault="00DB0EA8">
            <w:pPr>
              <w:rPr>
                <w:b/>
                <w:bCs/>
                <w:color w:val="000000"/>
                <w:sz w:val="26"/>
                <w:szCs w:val="26"/>
              </w:rPr>
            </w:pPr>
            <w:r>
              <w:rPr>
                <w:b/>
                <w:bCs/>
                <w:color w:val="000000"/>
                <w:sz w:val="26"/>
                <w:szCs w:val="26"/>
              </w:rPr>
              <w:t>REST</w:t>
            </w:r>
          </w:p>
        </w:tc>
      </w:tr>
      <w:tr w:rsidR="00DB0EA8" w:rsidTr="00DB0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0EA8" w:rsidRDefault="00DB0EA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0EA8" w:rsidRDefault="00DB0EA8">
            <w:pPr>
              <w:jc w:val="both"/>
              <w:rPr>
                <w:rFonts w:ascii="Segoe UI" w:hAnsi="Segoe UI" w:cs="Segoe UI"/>
                <w:color w:val="333333"/>
                <w:sz w:val="24"/>
                <w:szCs w:val="24"/>
              </w:rPr>
            </w:pPr>
            <w:r>
              <w:rPr>
                <w:rFonts w:ascii="Segoe UI" w:hAnsi="Segoe UI" w:cs="Segoe UI"/>
                <w:color w:val="333333"/>
              </w:rPr>
              <w:t>SOAP is a </w:t>
            </w:r>
            <w:r>
              <w:rPr>
                <w:rStyle w:val="Strong"/>
                <w:rFonts w:ascii="Segoe UI" w:hAnsi="Segoe UI" w:cs="Segoe UI"/>
                <w:color w:val="333333"/>
              </w:rPr>
              <w:t>protocol</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0EA8" w:rsidRDefault="00DB0EA8">
            <w:pPr>
              <w:jc w:val="both"/>
              <w:rPr>
                <w:rFonts w:ascii="Segoe UI" w:hAnsi="Segoe UI" w:cs="Segoe UI"/>
                <w:color w:val="333333"/>
                <w:sz w:val="24"/>
                <w:szCs w:val="24"/>
              </w:rPr>
            </w:pPr>
            <w:r>
              <w:rPr>
                <w:rFonts w:ascii="Segoe UI" w:hAnsi="Segoe UI" w:cs="Segoe UI"/>
                <w:color w:val="333333"/>
              </w:rPr>
              <w:t>REST is an </w:t>
            </w:r>
            <w:r>
              <w:rPr>
                <w:rStyle w:val="Strong"/>
                <w:rFonts w:ascii="Segoe UI" w:hAnsi="Segoe UI" w:cs="Segoe UI"/>
                <w:color w:val="333333"/>
              </w:rPr>
              <w:t>architectural style</w:t>
            </w:r>
            <w:r>
              <w:rPr>
                <w:rFonts w:ascii="Segoe UI" w:hAnsi="Segoe UI" w:cs="Segoe UI"/>
                <w:color w:val="333333"/>
              </w:rPr>
              <w:t>.</w:t>
            </w:r>
          </w:p>
        </w:tc>
      </w:tr>
      <w:tr w:rsidR="00DB0EA8" w:rsidTr="00DB0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0EA8" w:rsidRDefault="00DB0EA8">
            <w:pPr>
              <w:jc w:val="both"/>
              <w:rPr>
                <w:rFonts w:ascii="Segoe UI" w:hAnsi="Segoe UI" w:cs="Segoe UI"/>
                <w:color w:val="333333"/>
                <w:sz w:val="24"/>
                <w:szCs w:val="24"/>
              </w:rPr>
            </w:pPr>
            <w:r>
              <w:rPr>
                <w:rFonts w:ascii="Segoe UI" w:hAnsi="Segoe UI" w:cs="Segoe UI"/>
                <w:color w:val="333333"/>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0EA8" w:rsidRDefault="00DB0EA8">
            <w:pPr>
              <w:jc w:val="both"/>
              <w:rPr>
                <w:rFonts w:ascii="Segoe UI" w:hAnsi="Segoe UI" w:cs="Segoe UI"/>
                <w:color w:val="333333"/>
                <w:sz w:val="24"/>
                <w:szCs w:val="24"/>
              </w:rPr>
            </w:pPr>
            <w:r>
              <w:rPr>
                <w:rFonts w:ascii="Segoe UI" w:hAnsi="Segoe UI" w:cs="Segoe UI"/>
                <w:color w:val="333333"/>
              </w:rPr>
              <w:t>SOAP stands for </w:t>
            </w:r>
            <w:r>
              <w:rPr>
                <w:rStyle w:val="Strong"/>
                <w:rFonts w:ascii="Segoe UI" w:hAnsi="Segoe UI" w:cs="Segoe UI"/>
                <w:color w:val="333333"/>
              </w:rPr>
              <w:t>Simple Object Access Protocol</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0EA8" w:rsidRDefault="00DB0EA8">
            <w:pPr>
              <w:jc w:val="both"/>
              <w:rPr>
                <w:rFonts w:ascii="Segoe UI" w:hAnsi="Segoe UI" w:cs="Segoe UI"/>
                <w:color w:val="333333"/>
                <w:sz w:val="24"/>
                <w:szCs w:val="24"/>
              </w:rPr>
            </w:pPr>
            <w:r>
              <w:rPr>
                <w:rFonts w:ascii="Segoe UI" w:hAnsi="Segoe UI" w:cs="Segoe UI"/>
                <w:color w:val="333333"/>
              </w:rPr>
              <w:t>REST stands for </w:t>
            </w:r>
            <w:r>
              <w:rPr>
                <w:rStyle w:val="Strong"/>
                <w:rFonts w:ascii="Segoe UI" w:hAnsi="Segoe UI" w:cs="Segoe UI"/>
                <w:color w:val="333333"/>
              </w:rPr>
              <w:t>Representational State Transfer</w:t>
            </w:r>
            <w:r>
              <w:rPr>
                <w:rFonts w:ascii="Segoe UI" w:hAnsi="Segoe UI" w:cs="Segoe UI"/>
                <w:color w:val="333333"/>
              </w:rPr>
              <w:t>.</w:t>
            </w:r>
          </w:p>
        </w:tc>
      </w:tr>
      <w:tr w:rsidR="00DB0EA8" w:rsidTr="00DB0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0EA8" w:rsidRDefault="00DB0EA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0EA8" w:rsidRDefault="00DB0EA8">
            <w:pPr>
              <w:jc w:val="both"/>
              <w:rPr>
                <w:rFonts w:ascii="Segoe UI" w:hAnsi="Segoe UI" w:cs="Segoe UI"/>
                <w:color w:val="333333"/>
                <w:sz w:val="24"/>
                <w:szCs w:val="24"/>
              </w:rPr>
            </w:pPr>
            <w:r>
              <w:rPr>
                <w:rFonts w:ascii="Segoe UI" w:hAnsi="Segoe UI" w:cs="Segoe UI"/>
                <w:color w:val="333333"/>
              </w:rPr>
              <w:t>SOAP </w:t>
            </w:r>
            <w:r>
              <w:rPr>
                <w:rStyle w:val="Strong"/>
                <w:rFonts w:ascii="Segoe UI" w:hAnsi="Segoe UI" w:cs="Segoe UI"/>
                <w:color w:val="333333"/>
              </w:rPr>
              <w:t>can't use REST</w:t>
            </w:r>
            <w:r>
              <w:rPr>
                <w:rFonts w:ascii="Segoe UI" w:hAnsi="Segoe UI" w:cs="Segoe UI"/>
                <w:color w:val="333333"/>
              </w:rPr>
              <w:t> because it is a protocol.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0EA8" w:rsidRDefault="00DB0EA8">
            <w:pPr>
              <w:jc w:val="both"/>
              <w:rPr>
                <w:rFonts w:ascii="Segoe UI" w:hAnsi="Segoe UI" w:cs="Segoe UI"/>
                <w:color w:val="333333"/>
                <w:sz w:val="24"/>
                <w:szCs w:val="24"/>
              </w:rPr>
            </w:pPr>
            <w:r>
              <w:rPr>
                <w:rFonts w:ascii="Segoe UI" w:hAnsi="Segoe UI" w:cs="Segoe UI"/>
                <w:color w:val="333333"/>
              </w:rPr>
              <w:t>REST </w:t>
            </w:r>
            <w:r>
              <w:rPr>
                <w:rStyle w:val="Strong"/>
                <w:rFonts w:ascii="Segoe UI" w:hAnsi="Segoe UI" w:cs="Segoe UI"/>
                <w:color w:val="333333"/>
              </w:rPr>
              <w:t>can use SOAP</w:t>
            </w:r>
            <w:r>
              <w:rPr>
                <w:rFonts w:ascii="Segoe UI" w:hAnsi="Segoe UI" w:cs="Segoe UI"/>
                <w:color w:val="333333"/>
              </w:rPr>
              <w:t> web services because it is a concept and can use any protocol like HTTP, SOAP.</w:t>
            </w:r>
          </w:p>
        </w:tc>
      </w:tr>
      <w:tr w:rsidR="00DB0EA8" w:rsidTr="00DB0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0EA8" w:rsidRDefault="00DB0EA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0EA8" w:rsidRDefault="00DB0EA8">
            <w:pPr>
              <w:jc w:val="both"/>
              <w:rPr>
                <w:rFonts w:ascii="Segoe UI" w:hAnsi="Segoe UI" w:cs="Segoe UI"/>
                <w:color w:val="333333"/>
                <w:sz w:val="24"/>
                <w:szCs w:val="24"/>
              </w:rPr>
            </w:pPr>
            <w:r>
              <w:rPr>
                <w:rFonts w:ascii="Segoe UI" w:hAnsi="Segoe UI" w:cs="Segoe UI"/>
                <w:color w:val="333333"/>
              </w:rPr>
              <w:t>SOAP </w:t>
            </w:r>
            <w:r>
              <w:rPr>
                <w:rStyle w:val="Strong"/>
                <w:rFonts w:ascii="Segoe UI" w:hAnsi="Segoe UI" w:cs="Segoe UI"/>
                <w:color w:val="333333"/>
              </w:rPr>
              <w:t>uses services interfaces to expose the business logic</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0EA8" w:rsidRDefault="00DB0EA8">
            <w:pPr>
              <w:jc w:val="both"/>
              <w:rPr>
                <w:rFonts w:ascii="Segoe UI" w:hAnsi="Segoe UI" w:cs="Segoe UI"/>
                <w:color w:val="333333"/>
                <w:sz w:val="24"/>
                <w:szCs w:val="24"/>
              </w:rPr>
            </w:pPr>
            <w:r>
              <w:rPr>
                <w:rFonts w:ascii="Segoe UI" w:hAnsi="Segoe UI" w:cs="Segoe UI"/>
                <w:color w:val="333333"/>
              </w:rPr>
              <w:t>REST </w:t>
            </w:r>
            <w:r>
              <w:rPr>
                <w:rStyle w:val="Strong"/>
                <w:rFonts w:ascii="Segoe UI" w:hAnsi="Segoe UI" w:cs="Segoe UI"/>
                <w:color w:val="333333"/>
              </w:rPr>
              <w:t>uses URI to expose business logic</w:t>
            </w:r>
            <w:r>
              <w:rPr>
                <w:rFonts w:ascii="Segoe UI" w:hAnsi="Segoe UI" w:cs="Segoe UI"/>
                <w:color w:val="333333"/>
              </w:rPr>
              <w:t>.</w:t>
            </w:r>
          </w:p>
        </w:tc>
      </w:tr>
      <w:tr w:rsidR="00DB0EA8" w:rsidTr="00DB0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0EA8" w:rsidRDefault="00DB0EA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0EA8" w:rsidRDefault="00DB0EA8">
            <w:pPr>
              <w:jc w:val="both"/>
              <w:rPr>
                <w:rFonts w:ascii="Segoe UI" w:hAnsi="Segoe UI" w:cs="Segoe UI"/>
                <w:color w:val="333333"/>
                <w:sz w:val="24"/>
                <w:szCs w:val="24"/>
              </w:rPr>
            </w:pPr>
            <w:r>
              <w:rPr>
                <w:rFonts w:ascii="Segoe UI" w:hAnsi="Segoe UI" w:cs="Segoe UI"/>
                <w:color w:val="333333"/>
              </w:rPr>
              <w:t>SOAP </w:t>
            </w:r>
            <w:r>
              <w:rPr>
                <w:rStyle w:val="Strong"/>
                <w:rFonts w:ascii="Segoe UI" w:hAnsi="Segoe UI" w:cs="Segoe UI"/>
                <w:color w:val="333333"/>
              </w:rPr>
              <w:t>defines standards </w:t>
            </w:r>
            <w:r>
              <w:rPr>
                <w:rFonts w:ascii="Segoe UI" w:hAnsi="Segoe UI" w:cs="Segoe UI"/>
                <w:color w:val="333333"/>
              </w:rPr>
              <w:t>to be strictly followed.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0EA8" w:rsidRDefault="00DB0EA8">
            <w:pPr>
              <w:jc w:val="both"/>
              <w:rPr>
                <w:rFonts w:ascii="Segoe UI" w:hAnsi="Segoe UI" w:cs="Segoe UI"/>
                <w:color w:val="333333"/>
                <w:sz w:val="24"/>
                <w:szCs w:val="24"/>
              </w:rPr>
            </w:pPr>
            <w:r>
              <w:rPr>
                <w:rFonts w:ascii="Segoe UI" w:hAnsi="Segoe UI" w:cs="Segoe UI"/>
                <w:color w:val="333333"/>
              </w:rPr>
              <w:t>REST does not define too much standards like SOAP.</w:t>
            </w:r>
          </w:p>
        </w:tc>
      </w:tr>
      <w:tr w:rsidR="00DB0EA8" w:rsidTr="00DB0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0EA8" w:rsidRDefault="00DB0EA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0EA8" w:rsidRDefault="00DB0EA8">
            <w:pPr>
              <w:jc w:val="both"/>
              <w:rPr>
                <w:rFonts w:ascii="Segoe UI" w:hAnsi="Segoe UI" w:cs="Segoe UI"/>
                <w:color w:val="333333"/>
                <w:sz w:val="24"/>
                <w:szCs w:val="24"/>
              </w:rPr>
            </w:pPr>
            <w:r>
              <w:rPr>
                <w:rFonts w:ascii="Segoe UI" w:hAnsi="Segoe UI" w:cs="Segoe UI"/>
                <w:color w:val="333333"/>
              </w:rPr>
              <w:t>SOAP </w:t>
            </w:r>
            <w:r>
              <w:rPr>
                <w:rStyle w:val="Strong"/>
                <w:rFonts w:ascii="Segoe UI" w:hAnsi="Segoe UI" w:cs="Segoe UI"/>
                <w:color w:val="333333"/>
              </w:rPr>
              <w:t>permits XML</w:t>
            </w:r>
            <w:r>
              <w:rPr>
                <w:rFonts w:ascii="Segoe UI" w:hAnsi="Segoe UI" w:cs="Segoe UI"/>
                <w:color w:val="333333"/>
              </w:rPr>
              <w:t> data format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0EA8" w:rsidRDefault="00DB0EA8">
            <w:pPr>
              <w:jc w:val="both"/>
              <w:rPr>
                <w:rFonts w:ascii="Segoe UI" w:hAnsi="Segoe UI" w:cs="Segoe UI"/>
                <w:color w:val="333333"/>
                <w:sz w:val="24"/>
                <w:szCs w:val="24"/>
              </w:rPr>
            </w:pPr>
            <w:r>
              <w:rPr>
                <w:rFonts w:ascii="Segoe UI" w:hAnsi="Segoe UI" w:cs="Segoe UI"/>
                <w:color w:val="333333"/>
              </w:rPr>
              <w:t>REST </w:t>
            </w:r>
            <w:r>
              <w:rPr>
                <w:rStyle w:val="Strong"/>
                <w:rFonts w:ascii="Segoe UI" w:hAnsi="Segoe UI" w:cs="Segoe UI"/>
                <w:color w:val="333333"/>
              </w:rPr>
              <w:t>permits different</w:t>
            </w:r>
            <w:r>
              <w:rPr>
                <w:rFonts w:ascii="Segoe UI" w:hAnsi="Segoe UI" w:cs="Segoe UI"/>
                <w:color w:val="333333"/>
              </w:rPr>
              <w:t> data format such as Plain text, HTML, XML, JSON.</w:t>
            </w:r>
          </w:p>
        </w:tc>
      </w:tr>
    </w:tbl>
    <w:p w:rsidR="00DB0EA8" w:rsidRDefault="00DB0EA8" w:rsidP="00DB0EA8">
      <w:pPr>
        <w:rPr>
          <w:ins w:id="124" w:author="Unknown"/>
          <w:rFonts w:ascii="Times New Roman" w:hAnsi="Times New Roman"/>
          <w:sz w:val="24"/>
          <w:szCs w:val="24"/>
        </w:rPr>
      </w:pPr>
      <w:ins w:id="125" w:author="Unknown">
        <w:r>
          <w:fldChar w:fldCharType="begin"/>
        </w:r>
        <w:r>
          <w:instrText xml:space="preserve"> HYPERLINK "https://www.javatpoint.com/soap-vs-rest-web-services" </w:instrText>
        </w:r>
        <w:r>
          <w:fldChar w:fldCharType="separate"/>
        </w:r>
        <w:r>
          <w:rPr>
            <w:rStyle w:val="Hyperlink"/>
            <w:rFonts w:ascii="Segoe UI" w:hAnsi="Segoe UI" w:cs="Segoe UI"/>
            <w:color w:val="008000"/>
            <w:shd w:val="clear" w:color="auto" w:fill="FFFFFF"/>
          </w:rPr>
          <w:t>More details</w:t>
        </w:r>
        <w:proofErr w:type="gramStart"/>
        <w:r>
          <w:rPr>
            <w:rStyle w:val="Hyperlink"/>
            <w:rFonts w:ascii="Segoe UI" w:hAnsi="Segoe UI" w:cs="Segoe UI"/>
            <w:color w:val="008000"/>
            <w:shd w:val="clear" w:color="auto" w:fill="FFFFFF"/>
          </w:rPr>
          <w:t>..</w:t>
        </w:r>
        <w:proofErr w:type="gramEnd"/>
        <w:r>
          <w:fldChar w:fldCharType="end"/>
        </w:r>
      </w:ins>
    </w:p>
    <w:p w:rsidR="00DB0EA8" w:rsidRDefault="00DB0EA8" w:rsidP="00DB0EA8">
      <w:pPr>
        <w:rPr>
          <w:ins w:id="126" w:author="Unknown"/>
        </w:rPr>
      </w:pPr>
      <w:ins w:id="127" w:author="Unknown">
        <w:r>
          <w:pict>
            <v:rect id="_x0000_i1062"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128" w:author="Unknown"/>
          <w:rFonts w:ascii="Helvetica" w:hAnsi="Helvetica"/>
          <w:b w:val="0"/>
          <w:bCs w:val="0"/>
          <w:color w:val="610B4B"/>
          <w:sz w:val="32"/>
          <w:szCs w:val="32"/>
        </w:rPr>
      </w:pPr>
      <w:ins w:id="129" w:author="Unknown">
        <w:r>
          <w:rPr>
            <w:rFonts w:ascii="Helvetica" w:hAnsi="Helvetica"/>
            <w:b w:val="0"/>
            <w:bCs w:val="0"/>
            <w:color w:val="610B4B"/>
            <w:sz w:val="32"/>
            <w:szCs w:val="32"/>
          </w:rPr>
          <w:t>15) What is SOA?</w:t>
        </w:r>
      </w:ins>
    </w:p>
    <w:p w:rsidR="00DB0EA8" w:rsidRDefault="00DB0EA8" w:rsidP="00DB0EA8">
      <w:pPr>
        <w:pStyle w:val="NormalWeb"/>
        <w:shd w:val="clear" w:color="auto" w:fill="FFFFFF"/>
        <w:jc w:val="both"/>
        <w:rPr>
          <w:ins w:id="130" w:author="Unknown"/>
          <w:rFonts w:ascii="Segoe UI" w:hAnsi="Segoe UI" w:cs="Segoe UI"/>
          <w:color w:val="333333"/>
        </w:rPr>
      </w:pPr>
      <w:ins w:id="131" w:author="Unknown">
        <w:r>
          <w:rPr>
            <w:rFonts w:ascii="Segoe UI" w:hAnsi="Segoe UI" w:cs="Segoe UI"/>
            <w:color w:val="333333"/>
          </w:rPr>
          <w:t>SOA stands for Service Oriented Architecture. It is a design pattern to provide services to other application through protocol.</w:t>
        </w:r>
      </w:ins>
    </w:p>
    <w:p w:rsidR="00DB0EA8" w:rsidRDefault="00DB0EA8" w:rsidP="00DB0EA8">
      <w:pPr>
        <w:rPr>
          <w:ins w:id="132" w:author="Unknown"/>
          <w:rFonts w:ascii="Times New Roman" w:hAnsi="Times New Roman" w:cs="Times New Roman"/>
        </w:rPr>
      </w:pPr>
      <w:r>
        <w:rPr>
          <w:noProof/>
        </w:rPr>
        <w:lastRenderedPageBreak/>
        <w:drawing>
          <wp:inline distT="0" distB="0" distL="0" distR="0">
            <wp:extent cx="3733800" cy="1562100"/>
            <wp:effectExtent l="0" t="0" r="0" b="0"/>
            <wp:docPr id="102" name="Picture 102" descr="SOA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SOA Connections"/>
                    <pic:cNvPicPr>
                      <a:picLocks noChangeAspect="1" noChangeArrowheads="1"/>
                    </pic:cNvPicPr>
                  </pic:nvPicPr>
                  <pic:blipFill>
                    <a:blip r:embed="rId81"/>
                    <a:srcRect/>
                    <a:stretch>
                      <a:fillRect/>
                    </a:stretch>
                  </pic:blipFill>
                  <pic:spPr bwMode="auto">
                    <a:xfrm>
                      <a:off x="0" y="0"/>
                      <a:ext cx="3733800" cy="1562100"/>
                    </a:xfrm>
                    <a:prstGeom prst="rect">
                      <a:avLst/>
                    </a:prstGeom>
                    <a:noFill/>
                    <a:ln w="9525">
                      <a:noFill/>
                      <a:miter lim="800000"/>
                      <a:headEnd/>
                      <a:tailEnd/>
                    </a:ln>
                  </pic:spPr>
                </pic:pic>
              </a:graphicData>
            </a:graphic>
          </wp:inline>
        </w:drawing>
      </w:r>
      <w:ins w:id="133" w:author="Unknown">
        <w:r>
          <w:rPr>
            <w:rFonts w:ascii="Segoe UI" w:hAnsi="Segoe UI" w:cs="Segoe UI"/>
            <w:color w:val="333333"/>
          </w:rPr>
          <w:br/>
        </w:r>
        <w:r>
          <w:fldChar w:fldCharType="begin"/>
        </w:r>
        <w:r>
          <w:instrText xml:space="preserve"> HYPERLINK "https://www.javatpoint.com/service-oriented-architecture" </w:instrText>
        </w:r>
        <w:r>
          <w:fldChar w:fldCharType="separate"/>
        </w:r>
        <w:r>
          <w:rPr>
            <w:rStyle w:val="Hyperlink"/>
            <w:rFonts w:ascii="Segoe UI" w:hAnsi="Segoe UI" w:cs="Segoe UI"/>
            <w:color w:val="008000"/>
            <w:shd w:val="clear" w:color="auto" w:fill="FFFFFF"/>
          </w:rPr>
          <w:t>More details</w:t>
        </w:r>
        <w:proofErr w:type="gramStart"/>
        <w:r>
          <w:rPr>
            <w:rStyle w:val="Hyperlink"/>
            <w:rFonts w:ascii="Segoe UI" w:hAnsi="Segoe UI" w:cs="Segoe UI"/>
            <w:color w:val="008000"/>
            <w:shd w:val="clear" w:color="auto" w:fill="FFFFFF"/>
          </w:rPr>
          <w:t>..</w:t>
        </w:r>
        <w:proofErr w:type="gramEnd"/>
        <w:r>
          <w:fldChar w:fldCharType="end"/>
        </w:r>
      </w:ins>
    </w:p>
    <w:p w:rsidR="00DB0EA8" w:rsidRDefault="00DB0EA8" w:rsidP="00DB0EA8">
      <w:pPr>
        <w:rPr>
          <w:ins w:id="134" w:author="Unknown"/>
        </w:rPr>
      </w:pPr>
      <w:ins w:id="135" w:author="Unknown">
        <w:r>
          <w:pict>
            <v:rect id="_x0000_i1063"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136" w:author="Unknown"/>
          <w:rFonts w:ascii="Helvetica" w:hAnsi="Helvetica"/>
          <w:b w:val="0"/>
          <w:bCs w:val="0"/>
          <w:color w:val="610B4B"/>
          <w:sz w:val="32"/>
          <w:szCs w:val="32"/>
        </w:rPr>
      </w:pPr>
      <w:ins w:id="137" w:author="Unknown">
        <w:r>
          <w:rPr>
            <w:rFonts w:ascii="Helvetica" w:hAnsi="Helvetica"/>
            <w:b w:val="0"/>
            <w:bCs w:val="0"/>
            <w:color w:val="610B4B"/>
            <w:sz w:val="32"/>
            <w:szCs w:val="32"/>
          </w:rPr>
          <w:t>16) What tools are used to test web services?</w:t>
        </w:r>
      </w:ins>
    </w:p>
    <w:p w:rsidR="00DB0EA8" w:rsidRDefault="00DB0EA8" w:rsidP="00DB0EA8">
      <w:pPr>
        <w:pStyle w:val="NormalWeb"/>
        <w:shd w:val="clear" w:color="auto" w:fill="FFFFFF"/>
        <w:jc w:val="both"/>
        <w:rPr>
          <w:ins w:id="138" w:author="Unknown"/>
          <w:rFonts w:ascii="Segoe UI" w:hAnsi="Segoe UI" w:cs="Segoe UI"/>
          <w:color w:val="333333"/>
        </w:rPr>
      </w:pPr>
      <w:ins w:id="139" w:author="Unknown">
        <w:r>
          <w:rPr>
            <w:rFonts w:ascii="Segoe UI" w:hAnsi="Segoe UI" w:cs="Segoe UI"/>
            <w:color w:val="333333"/>
          </w:rPr>
          <w:t>The tools used to test web services are:</w:t>
        </w:r>
      </w:ins>
    </w:p>
    <w:p w:rsidR="00DB0EA8" w:rsidRDefault="00DB0EA8" w:rsidP="00DB0EA8">
      <w:pPr>
        <w:shd w:val="clear" w:color="auto" w:fill="808080"/>
        <w:jc w:val="center"/>
        <w:rPr>
          <w:ins w:id="140" w:author="Unknown"/>
          <w:rFonts w:ascii="Helvetica" w:hAnsi="Helvetica" w:cs="Arial"/>
          <w:b/>
          <w:bCs/>
          <w:color w:val="FFFFFF"/>
          <w:sz w:val="17"/>
          <w:szCs w:val="17"/>
        </w:rPr>
      </w:pPr>
      <w:ins w:id="141" w:author="Unknown">
        <w:r>
          <w:rPr>
            <w:rFonts w:ascii="Helvetica" w:hAnsi="Helvetica" w:cs="Arial"/>
            <w:b/>
            <w:bCs/>
            <w:color w:val="FFFFFF"/>
            <w:sz w:val="17"/>
            <w:szCs w:val="17"/>
          </w:rPr>
          <w:t>         </w:t>
        </w:r>
      </w:ins>
    </w:p>
    <w:p w:rsidR="00DB0EA8" w:rsidRDefault="00DB0EA8" w:rsidP="00DB0EA8">
      <w:pPr>
        <w:shd w:val="clear" w:color="auto" w:fill="808080"/>
        <w:jc w:val="center"/>
        <w:rPr>
          <w:ins w:id="142" w:author="Unknown"/>
          <w:rStyle w:val="Hyperlink"/>
          <w:rFonts w:ascii="Arial" w:hAnsi="Arial"/>
          <w:color w:val="FFFFFF"/>
          <w:sz w:val="36"/>
          <w:szCs w:val="36"/>
          <w:u w:val="none"/>
          <w:shd w:val="clear" w:color="auto" w:fill="808080"/>
        </w:rPr>
      </w:pPr>
      <w:ins w:id="143" w:author="Unknown">
        <w:r>
          <w:rPr>
            <w:rFonts w:ascii="Arial" w:hAnsi="Arial" w:cs="Arial"/>
          </w:rPr>
          <w:fldChar w:fldCharType="begin"/>
        </w:r>
        <w:r>
          <w:rPr>
            <w:rFonts w:ascii="Arial" w:hAnsi="Arial" w:cs="Arial"/>
          </w:rPr>
          <w:instrText xml:space="preserve"> HYPERLINK "https://aax-eu.amazon-adsystem.com/x/c/QsCTmbl36a4w2NT-GWxIn9YAAAF_nTX7TwMAAAalBM1yDU0/https:/www.amazon.de/gp/product/B09S8FKYFP?tag=ms-de-21&amp;ref=aap_588963350312460649" \t "_blank" </w:instrText>
        </w:r>
        <w:r>
          <w:rPr>
            <w:rFonts w:ascii="Arial" w:hAnsi="Arial" w:cs="Arial"/>
          </w:rPr>
          <w:fldChar w:fldCharType="separate"/>
        </w:r>
        <w:r>
          <w:rPr>
            <w:rStyle w:val="Hyperlink"/>
            <w:rFonts w:ascii="Arial" w:hAnsi="Arial" w:cs="Arial"/>
            <w:color w:val="FFFFFF"/>
            <w:sz w:val="36"/>
            <w:szCs w:val="36"/>
            <w:shd w:val="clear" w:color="auto" w:fill="808080"/>
          </w:rPr>
          <w:t>Learn more</w:t>
        </w:r>
        <w:r>
          <w:rPr>
            <w:rFonts w:ascii="Arial" w:hAnsi="Arial" w:cs="Arial"/>
            <w:color w:val="FFFFFF"/>
            <w:sz w:val="36"/>
            <w:szCs w:val="36"/>
            <w:shd w:val="clear" w:color="auto" w:fill="808080"/>
          </w:rPr>
          <w:br/>
        </w:r>
      </w:ins>
    </w:p>
    <w:p w:rsidR="00DB0EA8" w:rsidRDefault="00DB0EA8" w:rsidP="00DB0EA8">
      <w:pPr>
        <w:shd w:val="clear" w:color="auto" w:fill="808080"/>
        <w:jc w:val="center"/>
        <w:rPr>
          <w:ins w:id="144" w:author="Unknown"/>
          <w:sz w:val="24"/>
          <w:szCs w:val="24"/>
        </w:rPr>
      </w:pPr>
      <w:ins w:id="145" w:author="Unknown">
        <w:r>
          <w:rPr>
            <w:rFonts w:ascii="Arial" w:hAnsi="Arial" w:cs="Arial"/>
          </w:rPr>
          <w:fldChar w:fldCharType="end"/>
        </w:r>
      </w:ins>
    </w:p>
    <w:p w:rsidR="00DB0EA8" w:rsidRDefault="00DB0EA8" w:rsidP="00DB0EA8">
      <w:pPr>
        <w:numPr>
          <w:ilvl w:val="0"/>
          <w:numId w:val="97"/>
        </w:numPr>
        <w:shd w:val="clear" w:color="auto" w:fill="FFFFFF"/>
        <w:spacing w:before="60" w:after="100" w:afterAutospacing="1" w:line="375" w:lineRule="atLeast"/>
        <w:jc w:val="both"/>
        <w:rPr>
          <w:ins w:id="146" w:author="Unknown"/>
          <w:rFonts w:ascii="Segoe UI" w:hAnsi="Segoe UI" w:cs="Segoe UI"/>
          <w:color w:val="000000"/>
        </w:rPr>
      </w:pPr>
      <w:proofErr w:type="spellStart"/>
      <w:ins w:id="147" w:author="Unknown">
        <w:r>
          <w:rPr>
            <w:rStyle w:val="Strong"/>
            <w:rFonts w:ascii="Segoe UI" w:hAnsi="Segoe UI" w:cs="Segoe UI"/>
            <w:color w:val="000000"/>
          </w:rPr>
          <w:t>SoapUI</w:t>
        </w:r>
        <w:proofErr w:type="spellEnd"/>
        <w:r>
          <w:rPr>
            <w:rStyle w:val="Strong"/>
            <w:rFonts w:ascii="Segoe UI" w:hAnsi="Segoe UI" w:cs="Segoe UI"/>
            <w:color w:val="000000"/>
          </w:rPr>
          <w:t xml:space="preserve"> tool</w:t>
        </w:r>
        <w:r>
          <w:rPr>
            <w:rFonts w:ascii="Segoe UI" w:hAnsi="Segoe UI" w:cs="Segoe UI"/>
            <w:color w:val="000000"/>
          </w:rPr>
          <w:t xml:space="preserve"> for testing SOAP and </w:t>
        </w:r>
        <w:proofErr w:type="spellStart"/>
        <w:r>
          <w:rPr>
            <w:rFonts w:ascii="Segoe UI" w:hAnsi="Segoe UI" w:cs="Segoe UI"/>
            <w:color w:val="000000"/>
          </w:rPr>
          <w:t>RESTful</w:t>
        </w:r>
        <w:proofErr w:type="spellEnd"/>
        <w:r>
          <w:rPr>
            <w:rFonts w:ascii="Segoe UI" w:hAnsi="Segoe UI" w:cs="Segoe UI"/>
            <w:color w:val="000000"/>
          </w:rPr>
          <w:t xml:space="preserve"> web services</w:t>
        </w:r>
      </w:ins>
    </w:p>
    <w:p w:rsidR="00DB0EA8" w:rsidRDefault="00DB0EA8" w:rsidP="00DB0EA8">
      <w:pPr>
        <w:numPr>
          <w:ilvl w:val="0"/>
          <w:numId w:val="97"/>
        </w:numPr>
        <w:shd w:val="clear" w:color="auto" w:fill="FFFFFF"/>
        <w:spacing w:before="60" w:after="100" w:afterAutospacing="1" w:line="375" w:lineRule="atLeast"/>
        <w:jc w:val="both"/>
        <w:rPr>
          <w:ins w:id="148" w:author="Unknown"/>
          <w:rFonts w:ascii="Segoe UI" w:hAnsi="Segoe UI" w:cs="Segoe UI"/>
          <w:color w:val="000000"/>
        </w:rPr>
      </w:pPr>
      <w:ins w:id="149" w:author="Unknown">
        <w:r>
          <w:rPr>
            <w:rStyle w:val="Strong"/>
            <w:rFonts w:ascii="Segoe UI" w:hAnsi="Segoe UI" w:cs="Segoe UI"/>
            <w:color w:val="000000"/>
          </w:rPr>
          <w:t>Poster</w:t>
        </w:r>
        <w:r>
          <w:rPr>
            <w:rFonts w:ascii="Segoe UI" w:hAnsi="Segoe UI" w:cs="Segoe UI"/>
            <w:color w:val="000000"/>
          </w:rPr>
          <w:t xml:space="preserve"> for </w:t>
        </w:r>
        <w:proofErr w:type="spellStart"/>
        <w:r>
          <w:rPr>
            <w:rFonts w:ascii="Segoe UI" w:hAnsi="Segoe UI" w:cs="Segoe UI"/>
            <w:color w:val="000000"/>
          </w:rPr>
          <w:t>firefox</w:t>
        </w:r>
        <w:proofErr w:type="spellEnd"/>
        <w:r>
          <w:rPr>
            <w:rFonts w:ascii="Segoe UI" w:hAnsi="Segoe UI" w:cs="Segoe UI"/>
            <w:color w:val="000000"/>
          </w:rPr>
          <w:t xml:space="preserve"> browser</w:t>
        </w:r>
      </w:ins>
    </w:p>
    <w:p w:rsidR="00DB0EA8" w:rsidRDefault="00DB0EA8" w:rsidP="00DB0EA8">
      <w:pPr>
        <w:numPr>
          <w:ilvl w:val="0"/>
          <w:numId w:val="97"/>
        </w:numPr>
        <w:shd w:val="clear" w:color="auto" w:fill="FFFFFF"/>
        <w:spacing w:before="60" w:after="100" w:afterAutospacing="1" w:line="375" w:lineRule="atLeast"/>
        <w:jc w:val="both"/>
        <w:rPr>
          <w:ins w:id="150" w:author="Unknown"/>
          <w:rFonts w:ascii="Segoe UI" w:hAnsi="Segoe UI" w:cs="Segoe UI"/>
          <w:color w:val="000000"/>
        </w:rPr>
      </w:pPr>
      <w:ins w:id="151" w:author="Unknown">
        <w:r>
          <w:rPr>
            <w:rStyle w:val="Strong"/>
            <w:rFonts w:ascii="Segoe UI" w:hAnsi="Segoe UI" w:cs="Segoe UI"/>
            <w:color w:val="000000"/>
          </w:rPr>
          <w:t>Postman</w:t>
        </w:r>
        <w:r>
          <w:rPr>
            <w:rFonts w:ascii="Segoe UI" w:hAnsi="Segoe UI" w:cs="Segoe UI"/>
            <w:color w:val="000000"/>
          </w:rPr>
          <w:t> extension for Chrome</w:t>
        </w:r>
      </w:ins>
    </w:p>
    <w:p w:rsidR="00DB0EA8" w:rsidRDefault="00DB0EA8" w:rsidP="00DB0EA8">
      <w:pPr>
        <w:spacing w:after="0" w:line="240" w:lineRule="auto"/>
        <w:rPr>
          <w:ins w:id="152" w:author="Unknown"/>
          <w:rFonts w:ascii="Times New Roman" w:hAnsi="Times New Roman" w:cs="Times New Roman"/>
        </w:rPr>
      </w:pPr>
      <w:ins w:id="153" w:author="Unknown">
        <w:r>
          <w:pict>
            <v:rect id="_x0000_i1064"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154" w:author="Unknown"/>
          <w:rFonts w:ascii="Helvetica" w:hAnsi="Helvetica"/>
          <w:b w:val="0"/>
          <w:bCs w:val="0"/>
          <w:color w:val="610B4B"/>
          <w:sz w:val="32"/>
          <w:szCs w:val="32"/>
        </w:rPr>
      </w:pPr>
      <w:ins w:id="155" w:author="Unknown">
        <w:r>
          <w:rPr>
            <w:rFonts w:ascii="Helvetica" w:hAnsi="Helvetica"/>
            <w:b w:val="0"/>
            <w:bCs w:val="0"/>
            <w:color w:val="610B4B"/>
            <w:sz w:val="32"/>
            <w:szCs w:val="32"/>
          </w:rPr>
          <w:lastRenderedPageBreak/>
          <w:t>17) What is the advantage of XML in web service?</w:t>
        </w:r>
      </w:ins>
    </w:p>
    <w:p w:rsidR="00DB0EA8" w:rsidRDefault="00DB0EA8" w:rsidP="00DB0EA8">
      <w:pPr>
        <w:pStyle w:val="NormalWeb"/>
        <w:shd w:val="clear" w:color="auto" w:fill="FFFFFF"/>
        <w:jc w:val="both"/>
        <w:rPr>
          <w:ins w:id="156" w:author="Unknown"/>
          <w:rFonts w:ascii="Segoe UI" w:hAnsi="Segoe UI" w:cs="Segoe UI"/>
          <w:color w:val="333333"/>
        </w:rPr>
      </w:pPr>
      <w:ins w:id="157" w:author="Unknown">
        <w:r>
          <w:rPr>
            <w:rFonts w:ascii="Segoe UI" w:hAnsi="Segoe UI" w:cs="Segoe UI"/>
            <w:color w:val="333333"/>
          </w:rPr>
          <w:t>In Web service, an XML is used to tag the data, format the data.</w:t>
        </w:r>
      </w:ins>
    </w:p>
    <w:p w:rsidR="00DB0EA8" w:rsidRDefault="00DB0EA8" w:rsidP="00DB0EA8">
      <w:pPr>
        <w:rPr>
          <w:ins w:id="158" w:author="Unknown"/>
          <w:rFonts w:ascii="Times New Roman" w:hAnsi="Times New Roman" w:cs="Times New Roman"/>
        </w:rPr>
      </w:pPr>
      <w:ins w:id="159" w:author="Unknown">
        <w:r>
          <w:pict>
            <v:rect id="_x0000_i1065"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160" w:author="Unknown"/>
          <w:rFonts w:ascii="Helvetica" w:hAnsi="Helvetica"/>
          <w:b w:val="0"/>
          <w:bCs w:val="0"/>
          <w:color w:val="610B4B"/>
          <w:sz w:val="32"/>
          <w:szCs w:val="32"/>
        </w:rPr>
      </w:pPr>
      <w:ins w:id="161" w:author="Unknown">
        <w:r>
          <w:rPr>
            <w:rFonts w:ascii="Helvetica" w:hAnsi="Helvetica"/>
            <w:b w:val="0"/>
            <w:bCs w:val="0"/>
            <w:color w:val="610B4B"/>
            <w:sz w:val="32"/>
            <w:szCs w:val="32"/>
          </w:rPr>
          <w:t>18) What is the usage of WSDL in a web service?</w:t>
        </w:r>
      </w:ins>
    </w:p>
    <w:p w:rsidR="00DB0EA8" w:rsidRDefault="00DB0EA8" w:rsidP="00DB0EA8">
      <w:pPr>
        <w:pStyle w:val="NormalWeb"/>
        <w:shd w:val="clear" w:color="auto" w:fill="FFFFFF"/>
        <w:jc w:val="both"/>
        <w:rPr>
          <w:ins w:id="162" w:author="Unknown"/>
          <w:rFonts w:ascii="Segoe UI" w:hAnsi="Segoe UI" w:cs="Segoe UI"/>
          <w:color w:val="333333"/>
        </w:rPr>
      </w:pPr>
      <w:ins w:id="163" w:author="Unknown">
        <w:r>
          <w:rPr>
            <w:rFonts w:ascii="Segoe UI" w:hAnsi="Segoe UI" w:cs="Segoe UI"/>
            <w:color w:val="333333"/>
          </w:rPr>
          <w:t>WSDL is used in web service to describe the availability of service.</w:t>
        </w:r>
      </w:ins>
    </w:p>
    <w:p w:rsidR="00DB0EA8" w:rsidRDefault="00DB0EA8" w:rsidP="00DB0EA8">
      <w:pPr>
        <w:rPr>
          <w:ins w:id="164" w:author="Unknown"/>
          <w:rFonts w:ascii="Times New Roman" w:hAnsi="Times New Roman" w:cs="Times New Roman"/>
        </w:rPr>
      </w:pPr>
      <w:ins w:id="165" w:author="Unknown">
        <w:r>
          <w:pict>
            <v:rect id="_x0000_i1066"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166" w:author="Unknown"/>
          <w:rFonts w:ascii="Helvetica" w:hAnsi="Helvetica"/>
          <w:b w:val="0"/>
          <w:bCs w:val="0"/>
          <w:color w:val="610B4B"/>
          <w:sz w:val="32"/>
          <w:szCs w:val="32"/>
        </w:rPr>
      </w:pPr>
      <w:ins w:id="167" w:author="Unknown">
        <w:r>
          <w:rPr>
            <w:rFonts w:ascii="Helvetica" w:hAnsi="Helvetica"/>
            <w:b w:val="0"/>
            <w:bCs w:val="0"/>
            <w:color w:val="610B4B"/>
            <w:sz w:val="32"/>
            <w:szCs w:val="32"/>
          </w:rPr>
          <w:t>19) What is Interoperability in Web services?</w:t>
        </w:r>
      </w:ins>
    </w:p>
    <w:p w:rsidR="00DB0EA8" w:rsidRDefault="00DB0EA8" w:rsidP="00DB0EA8">
      <w:pPr>
        <w:pStyle w:val="NormalWeb"/>
        <w:shd w:val="clear" w:color="auto" w:fill="FFFFFF"/>
        <w:jc w:val="both"/>
        <w:rPr>
          <w:ins w:id="168" w:author="Unknown"/>
          <w:rFonts w:ascii="Segoe UI" w:hAnsi="Segoe UI" w:cs="Segoe UI"/>
          <w:color w:val="333333"/>
        </w:rPr>
      </w:pPr>
      <w:ins w:id="169" w:author="Unknown">
        <w:r>
          <w:rPr>
            <w:rFonts w:ascii="Segoe UI" w:hAnsi="Segoe UI" w:cs="Segoe UI"/>
            <w:color w:val="333333"/>
          </w:rPr>
          <w:t>The Web services facilitate various applications to communicate with each other and share data and services among themselves. Other applications can also use the web services. For example, a VB or .NET application can communicate with a Java web services and vice versa. Web services are used to make the application platform and technology independent.</w:t>
        </w:r>
      </w:ins>
    </w:p>
    <w:p w:rsidR="00DB0EA8" w:rsidRDefault="00DB0EA8" w:rsidP="00DB0EA8">
      <w:pPr>
        <w:rPr>
          <w:ins w:id="170" w:author="Unknown"/>
          <w:rFonts w:ascii="Times New Roman" w:hAnsi="Times New Roman" w:cs="Times New Roman"/>
        </w:rPr>
      </w:pPr>
      <w:ins w:id="171" w:author="Unknown">
        <w:r>
          <w:pict>
            <v:rect id="_x0000_i1067"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172" w:author="Unknown"/>
          <w:rFonts w:ascii="Helvetica" w:hAnsi="Helvetica"/>
          <w:b w:val="0"/>
          <w:bCs w:val="0"/>
          <w:color w:val="610B4B"/>
          <w:sz w:val="32"/>
          <w:szCs w:val="32"/>
        </w:rPr>
      </w:pPr>
      <w:ins w:id="173" w:author="Unknown">
        <w:r>
          <w:rPr>
            <w:rFonts w:ascii="Helvetica" w:hAnsi="Helvetica"/>
            <w:b w:val="0"/>
            <w:bCs w:val="0"/>
            <w:color w:val="610B4B"/>
            <w:sz w:val="32"/>
            <w:szCs w:val="32"/>
          </w:rPr>
          <w:t>20) Explain the loosely coupled architecture of web services.</w:t>
        </w:r>
      </w:ins>
    </w:p>
    <w:p w:rsidR="00DB0EA8" w:rsidRDefault="00DB0EA8" w:rsidP="00DB0EA8">
      <w:pPr>
        <w:pStyle w:val="NormalWeb"/>
        <w:shd w:val="clear" w:color="auto" w:fill="FFFFFF"/>
        <w:jc w:val="both"/>
        <w:rPr>
          <w:ins w:id="174" w:author="Unknown"/>
          <w:rFonts w:ascii="Segoe UI" w:hAnsi="Segoe UI" w:cs="Segoe UI"/>
          <w:color w:val="333333"/>
        </w:rPr>
      </w:pPr>
      <w:ins w:id="175" w:author="Unknown">
        <w:r>
          <w:rPr>
            <w:rFonts w:ascii="Segoe UI" w:hAnsi="Segoe UI" w:cs="Segoe UI"/>
            <w:color w:val="333333"/>
          </w:rPr>
          <w:t>A consumer of a web service is not tied to that web service directly. The web service interface can change over time without compromising the client's ability to interact with the service. A tightly coupled system implies that the client and server logic are closely tied to one another, implying that if one interface changes, the other must be updated. Adopting a loosely coupled architecture tends to make software systems more manageable and facilitates simpler integration between different systems.</w:t>
        </w:r>
      </w:ins>
    </w:p>
    <w:p w:rsidR="00DB0EA8" w:rsidRDefault="00DB0EA8" w:rsidP="00DB0EA8">
      <w:pPr>
        <w:rPr>
          <w:ins w:id="176" w:author="Unknown"/>
          <w:rFonts w:ascii="Times New Roman" w:hAnsi="Times New Roman" w:cs="Times New Roman"/>
        </w:rPr>
      </w:pPr>
      <w:ins w:id="177" w:author="Unknown">
        <w:r>
          <w:pict>
            <v:rect id="_x0000_i1068"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178" w:author="Unknown"/>
          <w:rFonts w:ascii="Helvetica" w:hAnsi="Helvetica"/>
          <w:b w:val="0"/>
          <w:bCs w:val="0"/>
          <w:color w:val="610B4B"/>
          <w:sz w:val="32"/>
          <w:szCs w:val="32"/>
        </w:rPr>
      </w:pPr>
      <w:ins w:id="179" w:author="Unknown">
        <w:r>
          <w:rPr>
            <w:rFonts w:ascii="Helvetica" w:hAnsi="Helvetica"/>
            <w:b w:val="0"/>
            <w:bCs w:val="0"/>
            <w:color w:val="610B4B"/>
            <w:sz w:val="32"/>
            <w:szCs w:val="32"/>
          </w:rPr>
          <w:lastRenderedPageBreak/>
          <w:t>21) What are the advantages of having XML based Web services?</w:t>
        </w:r>
      </w:ins>
    </w:p>
    <w:p w:rsidR="00DB0EA8" w:rsidRDefault="00DB0EA8" w:rsidP="00DB0EA8">
      <w:pPr>
        <w:pStyle w:val="NormalWeb"/>
        <w:shd w:val="clear" w:color="auto" w:fill="FFFFFF"/>
        <w:jc w:val="both"/>
        <w:rPr>
          <w:ins w:id="180" w:author="Unknown"/>
          <w:rFonts w:ascii="Segoe UI" w:hAnsi="Segoe UI" w:cs="Segoe UI"/>
          <w:color w:val="333333"/>
        </w:rPr>
      </w:pPr>
      <w:ins w:id="181" w:author="Unknown">
        <w:r>
          <w:rPr>
            <w:rFonts w:ascii="Segoe UI" w:hAnsi="Segoe UI" w:cs="Segoe UI"/>
            <w:color w:val="333333"/>
          </w:rPr>
          <w:t>Using XML eliminates any networking, operating system, or platform binding. So Web Services based applications are highly interoperable application at their core level.</w:t>
        </w:r>
      </w:ins>
    </w:p>
    <w:p w:rsidR="00DB0EA8" w:rsidRDefault="00DB0EA8" w:rsidP="00DB0EA8">
      <w:pPr>
        <w:rPr>
          <w:ins w:id="182" w:author="Unknown"/>
          <w:rFonts w:ascii="Times New Roman" w:hAnsi="Times New Roman" w:cs="Times New Roman"/>
        </w:rPr>
      </w:pPr>
      <w:ins w:id="183" w:author="Unknown">
        <w:r>
          <w:pict>
            <v:rect id="_x0000_i1069"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184" w:author="Unknown"/>
          <w:rFonts w:ascii="Helvetica" w:hAnsi="Helvetica"/>
          <w:b w:val="0"/>
          <w:bCs w:val="0"/>
          <w:color w:val="610B4B"/>
          <w:sz w:val="32"/>
          <w:szCs w:val="32"/>
        </w:rPr>
      </w:pPr>
      <w:ins w:id="185" w:author="Unknown">
        <w:r>
          <w:rPr>
            <w:rFonts w:ascii="Helvetica" w:hAnsi="Helvetica"/>
            <w:b w:val="0"/>
            <w:bCs w:val="0"/>
            <w:color w:val="610B4B"/>
            <w:sz w:val="32"/>
            <w:szCs w:val="32"/>
          </w:rPr>
          <w:t>22) What do you mean by synchronicity?</w:t>
        </w:r>
      </w:ins>
    </w:p>
    <w:p w:rsidR="00DB0EA8" w:rsidRDefault="00DB0EA8" w:rsidP="00DB0EA8">
      <w:pPr>
        <w:pStyle w:val="NormalWeb"/>
        <w:shd w:val="clear" w:color="auto" w:fill="FFFFFF"/>
        <w:jc w:val="both"/>
        <w:rPr>
          <w:ins w:id="186" w:author="Unknown"/>
          <w:rFonts w:ascii="Segoe UI" w:hAnsi="Segoe UI" w:cs="Segoe UI"/>
          <w:color w:val="333333"/>
        </w:rPr>
      </w:pPr>
      <w:ins w:id="187" w:author="Unknown">
        <w:r>
          <w:rPr>
            <w:rFonts w:ascii="Segoe UI" w:hAnsi="Segoe UI" w:cs="Segoe UI"/>
            <w:color w:val="333333"/>
          </w:rPr>
          <w:t>Synchronicity is used to bind the client to the execution of the service. In synchronous invocations, the client blocks and waits for the service to complete its operation before continuing. On the other hand, synchronous operations facilitate a client to invoke a service and then execute different functions.</w:t>
        </w:r>
      </w:ins>
    </w:p>
    <w:p w:rsidR="00DB0EA8" w:rsidRDefault="00DB0EA8" w:rsidP="00DB0EA8">
      <w:pPr>
        <w:rPr>
          <w:ins w:id="188" w:author="Unknown"/>
          <w:rFonts w:ascii="Times New Roman" w:hAnsi="Times New Roman" w:cs="Times New Roman"/>
        </w:rPr>
      </w:pPr>
      <w:ins w:id="189" w:author="Unknown">
        <w:r>
          <w:pict>
            <v:rect id="_x0000_i1070"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190" w:author="Unknown"/>
          <w:rFonts w:ascii="Helvetica" w:hAnsi="Helvetica"/>
          <w:b w:val="0"/>
          <w:bCs w:val="0"/>
          <w:color w:val="610B4B"/>
          <w:sz w:val="32"/>
          <w:szCs w:val="32"/>
        </w:rPr>
      </w:pPr>
      <w:ins w:id="191" w:author="Unknown">
        <w:r>
          <w:rPr>
            <w:rFonts w:ascii="Helvetica" w:hAnsi="Helvetica"/>
            <w:b w:val="0"/>
            <w:bCs w:val="0"/>
            <w:color w:val="610B4B"/>
            <w:sz w:val="32"/>
            <w:szCs w:val="32"/>
          </w:rPr>
          <w:t>23) What is the usage of Service Transport Layer in Web service protocol stack?</w:t>
        </w:r>
      </w:ins>
    </w:p>
    <w:p w:rsidR="00DB0EA8" w:rsidRDefault="00DB0EA8" w:rsidP="00DB0EA8">
      <w:pPr>
        <w:pStyle w:val="NormalWeb"/>
        <w:shd w:val="clear" w:color="auto" w:fill="FFFFFF"/>
        <w:jc w:val="both"/>
        <w:rPr>
          <w:ins w:id="192" w:author="Unknown"/>
          <w:rFonts w:ascii="Segoe UI" w:hAnsi="Segoe UI" w:cs="Segoe UI"/>
          <w:color w:val="333333"/>
        </w:rPr>
      </w:pPr>
      <w:ins w:id="193" w:author="Unknown">
        <w:r>
          <w:rPr>
            <w:rFonts w:ascii="Segoe UI" w:hAnsi="Segoe UI" w:cs="Segoe UI"/>
            <w:color w:val="333333"/>
          </w:rPr>
          <w:t>The Service Transport Layer is used to transport messages between applications.</w:t>
        </w:r>
      </w:ins>
    </w:p>
    <w:p w:rsidR="00DB0EA8" w:rsidRDefault="00DB0EA8" w:rsidP="00DB0EA8">
      <w:pPr>
        <w:pStyle w:val="NormalWeb"/>
        <w:shd w:val="clear" w:color="auto" w:fill="FFFFFF"/>
        <w:jc w:val="both"/>
        <w:rPr>
          <w:ins w:id="194" w:author="Unknown"/>
          <w:rFonts w:ascii="Segoe UI" w:hAnsi="Segoe UI" w:cs="Segoe UI"/>
          <w:color w:val="333333"/>
        </w:rPr>
      </w:pPr>
      <w:ins w:id="195" w:author="Unknown">
        <w:r>
          <w:rPr>
            <w:rFonts w:ascii="Segoe UI" w:hAnsi="Segoe UI" w:cs="Segoe UI"/>
            <w:color w:val="333333"/>
          </w:rPr>
          <w:t>This layer includes Hypertext Transport Protocol (HTTP), Simple Mail Transfer Protocol (SMTP), File Transfer Protocol (FTP), and newer protocols like Blocks Extensible Exchange Protocol (BEEP).</w:t>
        </w:r>
      </w:ins>
    </w:p>
    <w:p w:rsidR="00DB0EA8" w:rsidRDefault="00DB0EA8" w:rsidP="00DB0EA8">
      <w:pPr>
        <w:rPr>
          <w:ins w:id="196" w:author="Unknown"/>
          <w:rFonts w:ascii="Times New Roman" w:hAnsi="Times New Roman" w:cs="Times New Roman"/>
        </w:rPr>
      </w:pPr>
      <w:ins w:id="197" w:author="Unknown">
        <w:r>
          <w:pict>
            <v:rect id="_x0000_i1071"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198" w:author="Unknown"/>
          <w:rFonts w:ascii="Helvetica" w:hAnsi="Helvetica"/>
          <w:b w:val="0"/>
          <w:bCs w:val="0"/>
          <w:color w:val="610B4B"/>
          <w:sz w:val="32"/>
          <w:szCs w:val="32"/>
        </w:rPr>
      </w:pPr>
      <w:ins w:id="199" w:author="Unknown">
        <w:r>
          <w:rPr>
            <w:rFonts w:ascii="Helvetica" w:hAnsi="Helvetica"/>
            <w:b w:val="0"/>
            <w:bCs w:val="0"/>
            <w:color w:val="610B4B"/>
            <w:sz w:val="32"/>
            <w:szCs w:val="32"/>
          </w:rPr>
          <w:t>24) What is the usage of Service Description layer in Web Service Protocol Stack?</w:t>
        </w:r>
      </w:ins>
    </w:p>
    <w:p w:rsidR="00DB0EA8" w:rsidRDefault="00DB0EA8" w:rsidP="00DB0EA8">
      <w:pPr>
        <w:pStyle w:val="NormalWeb"/>
        <w:shd w:val="clear" w:color="auto" w:fill="FFFFFF"/>
        <w:jc w:val="both"/>
        <w:rPr>
          <w:ins w:id="200" w:author="Unknown"/>
          <w:rFonts w:ascii="Segoe UI" w:hAnsi="Segoe UI" w:cs="Segoe UI"/>
          <w:color w:val="333333"/>
        </w:rPr>
      </w:pPr>
      <w:ins w:id="201" w:author="Unknown">
        <w:r>
          <w:rPr>
            <w:rFonts w:ascii="Segoe UI" w:hAnsi="Segoe UI" w:cs="Segoe UI"/>
            <w:color w:val="333333"/>
          </w:rPr>
          <w:t>The Service Description layer is used to describe the public interface to a specific web service. Currently, service description is handled via the Web Service Description Language (WSDL).</w:t>
        </w:r>
      </w:ins>
    </w:p>
    <w:p w:rsidR="00DB0EA8" w:rsidRDefault="00DB0EA8" w:rsidP="00DB0EA8">
      <w:pPr>
        <w:rPr>
          <w:ins w:id="202" w:author="Unknown"/>
          <w:rFonts w:ascii="Times New Roman" w:hAnsi="Times New Roman" w:cs="Times New Roman"/>
        </w:rPr>
      </w:pPr>
      <w:ins w:id="203" w:author="Unknown">
        <w:r>
          <w:pict>
            <v:rect id="_x0000_i1072"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204" w:author="Unknown"/>
          <w:rFonts w:ascii="Helvetica" w:hAnsi="Helvetica"/>
          <w:b w:val="0"/>
          <w:bCs w:val="0"/>
          <w:color w:val="610B4B"/>
          <w:sz w:val="32"/>
          <w:szCs w:val="32"/>
        </w:rPr>
      </w:pPr>
      <w:ins w:id="205" w:author="Unknown">
        <w:r>
          <w:rPr>
            <w:rFonts w:ascii="Helvetica" w:hAnsi="Helvetica"/>
            <w:b w:val="0"/>
            <w:bCs w:val="0"/>
            <w:color w:val="610B4B"/>
            <w:sz w:val="32"/>
            <w:szCs w:val="32"/>
          </w:rPr>
          <w:lastRenderedPageBreak/>
          <w:t>25) What is the usage of Service Discovery layer in Web Service Protocol Stack?</w:t>
        </w:r>
      </w:ins>
    </w:p>
    <w:p w:rsidR="00DB0EA8" w:rsidRDefault="00DB0EA8" w:rsidP="00DB0EA8">
      <w:pPr>
        <w:pStyle w:val="NormalWeb"/>
        <w:shd w:val="clear" w:color="auto" w:fill="FFFFFF"/>
        <w:jc w:val="both"/>
        <w:rPr>
          <w:ins w:id="206" w:author="Unknown"/>
          <w:rFonts w:ascii="Segoe UI" w:hAnsi="Segoe UI" w:cs="Segoe UI"/>
          <w:color w:val="333333"/>
        </w:rPr>
      </w:pPr>
      <w:ins w:id="207" w:author="Unknown">
        <w:r>
          <w:rPr>
            <w:rFonts w:ascii="Segoe UI" w:hAnsi="Segoe UI" w:cs="Segoe UI"/>
            <w:color w:val="333333"/>
          </w:rPr>
          <w:t>The Service Discovery layer is used for centralizing services into a universal registry and providing easy publish/find functionality.</w:t>
        </w:r>
      </w:ins>
    </w:p>
    <w:p w:rsidR="00DB0EA8" w:rsidRDefault="00DB0EA8" w:rsidP="00DB0EA8">
      <w:pPr>
        <w:pStyle w:val="NormalWeb"/>
        <w:shd w:val="clear" w:color="auto" w:fill="FFFFFF"/>
        <w:jc w:val="both"/>
        <w:rPr>
          <w:ins w:id="208" w:author="Unknown"/>
          <w:rFonts w:ascii="Segoe UI" w:hAnsi="Segoe UI" w:cs="Segoe UI"/>
          <w:color w:val="333333"/>
        </w:rPr>
      </w:pPr>
      <w:ins w:id="209" w:author="Unknown">
        <w:r>
          <w:rPr>
            <w:rFonts w:ascii="Segoe UI" w:hAnsi="Segoe UI" w:cs="Segoe UI"/>
            <w:color w:val="333333"/>
          </w:rPr>
          <w:t>Currently, service discovery is handled via Universal Description, Discovery, and Integration (UDDI).</w:t>
        </w:r>
      </w:ins>
    </w:p>
    <w:p w:rsidR="00DB0EA8" w:rsidRDefault="00DB0EA8" w:rsidP="00DB0EA8">
      <w:pPr>
        <w:rPr>
          <w:ins w:id="210" w:author="Unknown"/>
          <w:rFonts w:ascii="Times New Roman" w:hAnsi="Times New Roman" w:cs="Times New Roman"/>
        </w:rPr>
      </w:pPr>
      <w:ins w:id="211" w:author="Unknown">
        <w:r>
          <w:pict>
            <v:rect id="_x0000_i1073"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212" w:author="Unknown"/>
          <w:rFonts w:ascii="Helvetica" w:hAnsi="Helvetica"/>
          <w:b w:val="0"/>
          <w:bCs w:val="0"/>
          <w:color w:val="610B4B"/>
          <w:sz w:val="32"/>
          <w:szCs w:val="32"/>
        </w:rPr>
      </w:pPr>
      <w:ins w:id="213" w:author="Unknown">
        <w:r>
          <w:rPr>
            <w:rFonts w:ascii="Helvetica" w:hAnsi="Helvetica"/>
            <w:b w:val="0"/>
            <w:bCs w:val="0"/>
            <w:color w:val="610B4B"/>
            <w:sz w:val="32"/>
            <w:szCs w:val="32"/>
          </w:rPr>
          <w:t>26) What is a remote procedure call (RPC)?</w:t>
        </w:r>
      </w:ins>
    </w:p>
    <w:p w:rsidR="00DB0EA8" w:rsidRDefault="00DB0EA8" w:rsidP="00DB0EA8">
      <w:pPr>
        <w:pStyle w:val="NormalWeb"/>
        <w:shd w:val="clear" w:color="auto" w:fill="FFFFFF"/>
        <w:jc w:val="both"/>
        <w:rPr>
          <w:ins w:id="214" w:author="Unknown"/>
          <w:rFonts w:ascii="Segoe UI" w:hAnsi="Segoe UI" w:cs="Segoe UI"/>
          <w:color w:val="333333"/>
        </w:rPr>
      </w:pPr>
      <w:ins w:id="215" w:author="Unknown">
        <w:r>
          <w:rPr>
            <w:rFonts w:ascii="Segoe UI" w:hAnsi="Segoe UI" w:cs="Segoe UI"/>
            <w:color w:val="333333"/>
          </w:rPr>
          <w:t>The Remote procedure calls refer to the calls made to the methods which are hosted by related web service.</w:t>
        </w:r>
      </w:ins>
    </w:p>
    <w:p w:rsidR="00DB0EA8" w:rsidRDefault="00DB0EA8" w:rsidP="00DB0EA8">
      <w:pPr>
        <w:rPr>
          <w:ins w:id="216" w:author="Unknown"/>
          <w:rFonts w:ascii="Times New Roman" w:hAnsi="Times New Roman" w:cs="Times New Roman"/>
        </w:rPr>
      </w:pPr>
      <w:ins w:id="217" w:author="Unknown">
        <w:r>
          <w:pict>
            <v:rect id="_x0000_i1074"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218" w:author="Unknown"/>
          <w:rFonts w:ascii="Helvetica" w:hAnsi="Helvetica"/>
          <w:b w:val="0"/>
          <w:bCs w:val="0"/>
          <w:color w:val="610B4B"/>
          <w:sz w:val="32"/>
          <w:szCs w:val="32"/>
        </w:rPr>
      </w:pPr>
      <w:ins w:id="219" w:author="Unknown">
        <w:r>
          <w:rPr>
            <w:rFonts w:ascii="Helvetica" w:hAnsi="Helvetica"/>
            <w:b w:val="0"/>
            <w:bCs w:val="0"/>
            <w:color w:val="610B4B"/>
            <w:sz w:val="32"/>
            <w:szCs w:val="32"/>
          </w:rPr>
          <w:t>27) What is meant by SOAP message?</w:t>
        </w:r>
      </w:ins>
    </w:p>
    <w:p w:rsidR="00DB0EA8" w:rsidRDefault="00DB0EA8" w:rsidP="00DB0EA8">
      <w:pPr>
        <w:pStyle w:val="NormalWeb"/>
        <w:shd w:val="clear" w:color="auto" w:fill="FFFFFF"/>
        <w:jc w:val="both"/>
        <w:rPr>
          <w:ins w:id="220" w:author="Unknown"/>
          <w:rFonts w:ascii="Segoe UI" w:hAnsi="Segoe UI" w:cs="Segoe UI"/>
          <w:color w:val="333333"/>
        </w:rPr>
      </w:pPr>
      <w:ins w:id="221" w:author="Unknown">
        <w:r>
          <w:rPr>
            <w:rFonts w:ascii="Segoe UI" w:hAnsi="Segoe UI" w:cs="Segoe UI"/>
            <w:color w:val="333333"/>
          </w:rPr>
          <w:t>The SOAP message refers to the data sent to the application from web services. SOAP message is an XML document which is sent through web services to provide data to the client application written in any programming language.</w:t>
        </w:r>
      </w:ins>
    </w:p>
    <w:p w:rsidR="00DB0EA8" w:rsidRDefault="00DB0EA8" w:rsidP="00DB0EA8">
      <w:pPr>
        <w:pStyle w:val="NormalWeb"/>
        <w:shd w:val="clear" w:color="auto" w:fill="FFFFFF"/>
        <w:jc w:val="both"/>
        <w:rPr>
          <w:ins w:id="222" w:author="Unknown"/>
          <w:rFonts w:ascii="Segoe UI" w:hAnsi="Segoe UI" w:cs="Segoe UI"/>
          <w:color w:val="333333"/>
        </w:rPr>
      </w:pPr>
      <w:ins w:id="223" w:author="Unknown">
        <w:r>
          <w:rPr>
            <w:rFonts w:ascii="Segoe UI" w:hAnsi="Segoe UI" w:cs="Segoe UI"/>
            <w:color w:val="333333"/>
          </w:rPr>
          <w:t>SOAP message sends via using hypertext transfer protocol.</w:t>
        </w:r>
      </w:ins>
    </w:p>
    <w:p w:rsidR="00DB0EA8" w:rsidRDefault="00DB0EA8" w:rsidP="00DB0EA8">
      <w:pPr>
        <w:rPr>
          <w:ins w:id="224" w:author="Unknown"/>
          <w:rFonts w:ascii="Times New Roman" w:hAnsi="Times New Roman" w:cs="Times New Roman"/>
        </w:rPr>
      </w:pPr>
      <w:ins w:id="225" w:author="Unknown">
        <w:r>
          <w:pict>
            <v:rect id="_x0000_i1075"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226" w:author="Unknown"/>
          <w:rFonts w:ascii="Helvetica" w:hAnsi="Helvetica"/>
          <w:b w:val="0"/>
          <w:bCs w:val="0"/>
          <w:color w:val="610B4B"/>
          <w:sz w:val="32"/>
          <w:szCs w:val="32"/>
        </w:rPr>
      </w:pPr>
      <w:ins w:id="227" w:author="Unknown">
        <w:r>
          <w:rPr>
            <w:rFonts w:ascii="Helvetica" w:hAnsi="Helvetica"/>
            <w:b w:val="0"/>
            <w:bCs w:val="0"/>
            <w:color w:val="610B4B"/>
            <w:sz w:val="32"/>
            <w:szCs w:val="32"/>
          </w:rPr>
          <w:t>28) What is the need of &lt;Envelope&gt; element in the SOAP document?</w:t>
        </w:r>
      </w:ins>
    </w:p>
    <w:p w:rsidR="00DB0EA8" w:rsidRDefault="00DB0EA8" w:rsidP="00DB0EA8">
      <w:pPr>
        <w:pStyle w:val="NormalWeb"/>
        <w:shd w:val="clear" w:color="auto" w:fill="FFFFFF"/>
        <w:jc w:val="both"/>
        <w:rPr>
          <w:ins w:id="228" w:author="Unknown"/>
          <w:rFonts w:ascii="Segoe UI" w:hAnsi="Segoe UI" w:cs="Segoe UI"/>
          <w:color w:val="333333"/>
        </w:rPr>
      </w:pPr>
      <w:ins w:id="229" w:author="Unknown">
        <w:r>
          <w:rPr>
            <w:rFonts w:ascii="Segoe UI" w:hAnsi="Segoe UI" w:cs="Segoe UI"/>
            <w:color w:val="333333"/>
          </w:rPr>
          <w:t>The &lt;Envelope&gt; element is used as the root element of every SOAP message.</w:t>
        </w:r>
      </w:ins>
    </w:p>
    <w:p w:rsidR="00DB0EA8" w:rsidRDefault="00DB0EA8" w:rsidP="00DB0EA8">
      <w:pPr>
        <w:pStyle w:val="NormalWeb"/>
        <w:shd w:val="clear" w:color="auto" w:fill="FFFFFF"/>
        <w:jc w:val="both"/>
        <w:rPr>
          <w:ins w:id="230" w:author="Unknown"/>
          <w:rFonts w:ascii="Segoe UI" w:hAnsi="Segoe UI" w:cs="Segoe UI"/>
          <w:color w:val="333333"/>
        </w:rPr>
      </w:pPr>
      <w:ins w:id="231" w:author="Unknown">
        <w:r>
          <w:rPr>
            <w:rFonts w:ascii="Segoe UI" w:hAnsi="Segoe UI" w:cs="Segoe UI"/>
            <w:color w:val="333333"/>
          </w:rPr>
          <w:t>The Root element is known as the first element in the XML Document.</w:t>
        </w:r>
      </w:ins>
    </w:p>
    <w:p w:rsidR="00DB0EA8" w:rsidRDefault="00DB0EA8" w:rsidP="00DB0EA8">
      <w:pPr>
        <w:pStyle w:val="NormalWeb"/>
        <w:shd w:val="clear" w:color="auto" w:fill="FFFFFF"/>
        <w:jc w:val="both"/>
        <w:rPr>
          <w:ins w:id="232" w:author="Unknown"/>
          <w:rFonts w:ascii="Segoe UI" w:hAnsi="Segoe UI" w:cs="Segoe UI"/>
          <w:color w:val="333333"/>
        </w:rPr>
      </w:pPr>
      <w:ins w:id="233" w:author="Unknown">
        <w:r>
          <w:rPr>
            <w:rFonts w:ascii="Segoe UI" w:hAnsi="Segoe UI" w:cs="Segoe UI"/>
            <w:color w:val="333333"/>
          </w:rPr>
          <w:lastRenderedPageBreak/>
          <w:t>The envelope, in turn, separated into two parts. One is the header part and second is the body part. The header contains the routing data which stores the source and destination address of the client. So the body includes the actual data.</w:t>
        </w:r>
      </w:ins>
    </w:p>
    <w:p w:rsidR="00DB0EA8" w:rsidRDefault="00DB0EA8" w:rsidP="00DB0EA8">
      <w:pPr>
        <w:rPr>
          <w:ins w:id="234" w:author="Unknown"/>
          <w:rFonts w:ascii="Times New Roman" w:hAnsi="Times New Roman" w:cs="Times New Roman"/>
        </w:rPr>
      </w:pPr>
      <w:ins w:id="235" w:author="Unknown">
        <w:r>
          <w:pict>
            <v:rect id="_x0000_i1076"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236" w:author="Unknown"/>
          <w:rFonts w:ascii="Helvetica" w:hAnsi="Helvetica"/>
          <w:b w:val="0"/>
          <w:bCs w:val="0"/>
          <w:color w:val="610B4B"/>
          <w:sz w:val="32"/>
          <w:szCs w:val="32"/>
        </w:rPr>
      </w:pPr>
      <w:ins w:id="237" w:author="Unknown">
        <w:r>
          <w:rPr>
            <w:rFonts w:ascii="Helvetica" w:hAnsi="Helvetica"/>
            <w:b w:val="0"/>
            <w:bCs w:val="0"/>
            <w:color w:val="610B4B"/>
            <w:sz w:val="32"/>
            <w:szCs w:val="32"/>
          </w:rPr>
          <w:t>29) Explain web service protocol stack and its layers?</w:t>
        </w:r>
      </w:ins>
    </w:p>
    <w:p w:rsidR="00DB0EA8" w:rsidRDefault="00DB0EA8" w:rsidP="00DB0EA8">
      <w:pPr>
        <w:pStyle w:val="NormalWeb"/>
        <w:shd w:val="clear" w:color="auto" w:fill="FFFFFF"/>
        <w:jc w:val="both"/>
        <w:rPr>
          <w:ins w:id="238" w:author="Unknown"/>
          <w:rFonts w:ascii="Segoe UI" w:hAnsi="Segoe UI" w:cs="Segoe UI"/>
          <w:color w:val="333333"/>
        </w:rPr>
      </w:pPr>
      <w:ins w:id="239" w:author="Unknown">
        <w:r>
          <w:rPr>
            <w:rFonts w:ascii="Segoe UI" w:hAnsi="Segoe UI" w:cs="Segoe UI"/>
            <w:color w:val="333333"/>
          </w:rPr>
          <w:t>The web services consist of four layers, as mentioned below:</w:t>
        </w:r>
      </w:ins>
    </w:p>
    <w:p w:rsidR="00DB0EA8" w:rsidRDefault="00DB0EA8" w:rsidP="00DB0EA8">
      <w:pPr>
        <w:pStyle w:val="NormalWeb"/>
        <w:shd w:val="clear" w:color="auto" w:fill="FFFFFF"/>
        <w:jc w:val="both"/>
        <w:rPr>
          <w:ins w:id="240" w:author="Unknown"/>
          <w:rFonts w:ascii="Segoe UI" w:hAnsi="Segoe UI" w:cs="Segoe UI"/>
          <w:color w:val="333333"/>
        </w:rPr>
      </w:pPr>
      <w:ins w:id="241" w:author="Unknown">
        <w:r>
          <w:rPr>
            <w:rStyle w:val="Strong"/>
            <w:rFonts w:ascii="Segoe UI" w:hAnsi="Segoe UI" w:cs="Segoe UI"/>
            <w:color w:val="333333"/>
          </w:rPr>
          <w:t>Service transport:</w:t>
        </w:r>
      </w:ins>
    </w:p>
    <w:p w:rsidR="00DB0EA8" w:rsidRDefault="00DB0EA8" w:rsidP="00DB0EA8">
      <w:pPr>
        <w:pStyle w:val="NormalWeb"/>
        <w:shd w:val="clear" w:color="auto" w:fill="FFFFFF"/>
        <w:jc w:val="both"/>
        <w:rPr>
          <w:ins w:id="242" w:author="Unknown"/>
          <w:rFonts w:ascii="Segoe UI" w:hAnsi="Segoe UI" w:cs="Segoe UI"/>
          <w:color w:val="333333"/>
        </w:rPr>
      </w:pPr>
      <w:ins w:id="243" w:author="Unknown">
        <w:r>
          <w:rPr>
            <w:rFonts w:ascii="Segoe UI" w:hAnsi="Segoe UI" w:cs="Segoe UI"/>
            <w:color w:val="333333"/>
          </w:rPr>
          <w:t xml:space="preserve">This layer is the first </w:t>
        </w:r>
        <w:proofErr w:type="spellStart"/>
        <w:r>
          <w:rPr>
            <w:rFonts w:ascii="Segoe UI" w:hAnsi="Segoe UI" w:cs="Segoe UI"/>
            <w:color w:val="333333"/>
          </w:rPr>
          <w:t>layer</w:t>
        </w:r>
        <w:proofErr w:type="spellEnd"/>
        <w:r>
          <w:rPr>
            <w:rFonts w:ascii="Segoe UI" w:hAnsi="Segoe UI" w:cs="Segoe UI"/>
            <w:color w:val="333333"/>
          </w:rPr>
          <w:t xml:space="preserve"> in the web services protocol stack used in transporting XML files between various </w:t>
        </w:r>
        <w:proofErr w:type="gramStart"/>
        <w:r>
          <w:rPr>
            <w:rFonts w:ascii="Segoe UI" w:hAnsi="Segoe UI" w:cs="Segoe UI"/>
            <w:color w:val="333333"/>
          </w:rPr>
          <w:t>clients</w:t>
        </w:r>
        <w:proofErr w:type="gramEnd"/>
        <w:r>
          <w:rPr>
            <w:rFonts w:ascii="Segoe UI" w:hAnsi="Segoe UI" w:cs="Segoe UI"/>
            <w:color w:val="333333"/>
          </w:rPr>
          <w:t xml:space="preserve"> applications. </w:t>
        </w:r>
        <w:proofErr w:type="gramStart"/>
        <w:r>
          <w:rPr>
            <w:rFonts w:ascii="Segoe UI" w:hAnsi="Segoe UI" w:cs="Segoe UI"/>
            <w:color w:val="333333"/>
          </w:rPr>
          <w:t>Protocols used in the layer is</w:t>
        </w:r>
        <w:proofErr w:type="gramEnd"/>
        <w:r>
          <w:rPr>
            <w:rFonts w:ascii="Segoe UI" w:hAnsi="Segoe UI" w:cs="Segoe UI"/>
            <w:color w:val="333333"/>
          </w:rPr>
          <w:t xml:space="preserve"> as follows:</w:t>
        </w:r>
      </w:ins>
    </w:p>
    <w:p w:rsidR="00DB0EA8" w:rsidRDefault="00DB0EA8" w:rsidP="00DB0EA8">
      <w:pPr>
        <w:numPr>
          <w:ilvl w:val="0"/>
          <w:numId w:val="98"/>
        </w:numPr>
        <w:shd w:val="clear" w:color="auto" w:fill="FFFFFF"/>
        <w:spacing w:before="60" w:after="100" w:afterAutospacing="1" w:line="375" w:lineRule="atLeast"/>
        <w:jc w:val="both"/>
        <w:rPr>
          <w:ins w:id="244" w:author="Unknown"/>
          <w:rFonts w:ascii="Segoe UI" w:hAnsi="Segoe UI" w:cs="Segoe UI"/>
          <w:color w:val="000000"/>
        </w:rPr>
      </w:pPr>
      <w:ins w:id="245" w:author="Unknown">
        <w:r>
          <w:rPr>
            <w:rFonts w:ascii="Segoe UI" w:hAnsi="Segoe UI" w:cs="Segoe UI"/>
            <w:color w:val="000000"/>
          </w:rPr>
          <w:t>HTTP (Hypertext transfer protocol)</w:t>
        </w:r>
      </w:ins>
    </w:p>
    <w:p w:rsidR="00DB0EA8" w:rsidRDefault="00DB0EA8" w:rsidP="00DB0EA8">
      <w:pPr>
        <w:numPr>
          <w:ilvl w:val="0"/>
          <w:numId w:val="98"/>
        </w:numPr>
        <w:shd w:val="clear" w:color="auto" w:fill="FFFFFF"/>
        <w:spacing w:before="60" w:after="100" w:afterAutospacing="1" w:line="375" w:lineRule="atLeast"/>
        <w:jc w:val="both"/>
        <w:rPr>
          <w:ins w:id="246" w:author="Unknown"/>
          <w:rFonts w:ascii="Segoe UI" w:hAnsi="Segoe UI" w:cs="Segoe UI"/>
          <w:color w:val="000000"/>
        </w:rPr>
      </w:pPr>
      <w:ins w:id="247" w:author="Unknown">
        <w:r>
          <w:rPr>
            <w:rFonts w:ascii="Segoe UI" w:hAnsi="Segoe UI" w:cs="Segoe UI"/>
            <w:color w:val="000000"/>
          </w:rPr>
          <w:t>SMTP (Simple Mail Transfer Protocol)</w:t>
        </w:r>
      </w:ins>
    </w:p>
    <w:p w:rsidR="00DB0EA8" w:rsidRDefault="00DB0EA8" w:rsidP="00DB0EA8">
      <w:pPr>
        <w:numPr>
          <w:ilvl w:val="0"/>
          <w:numId w:val="98"/>
        </w:numPr>
        <w:shd w:val="clear" w:color="auto" w:fill="FFFFFF"/>
        <w:spacing w:before="60" w:after="100" w:afterAutospacing="1" w:line="375" w:lineRule="atLeast"/>
        <w:jc w:val="both"/>
        <w:rPr>
          <w:ins w:id="248" w:author="Unknown"/>
          <w:rFonts w:ascii="Segoe UI" w:hAnsi="Segoe UI" w:cs="Segoe UI"/>
          <w:color w:val="000000"/>
        </w:rPr>
      </w:pPr>
      <w:ins w:id="249" w:author="Unknown">
        <w:r>
          <w:rPr>
            <w:rFonts w:ascii="Segoe UI" w:hAnsi="Segoe UI" w:cs="Segoe UI"/>
            <w:color w:val="000000"/>
          </w:rPr>
          <w:t>FTP (File Transfer Protocol)</w:t>
        </w:r>
      </w:ins>
    </w:p>
    <w:p w:rsidR="00DB0EA8" w:rsidRDefault="00DB0EA8" w:rsidP="00DB0EA8">
      <w:pPr>
        <w:numPr>
          <w:ilvl w:val="0"/>
          <w:numId w:val="98"/>
        </w:numPr>
        <w:shd w:val="clear" w:color="auto" w:fill="FFFFFF"/>
        <w:spacing w:before="60" w:after="100" w:afterAutospacing="1" w:line="375" w:lineRule="atLeast"/>
        <w:jc w:val="both"/>
        <w:rPr>
          <w:ins w:id="250" w:author="Unknown"/>
          <w:rFonts w:ascii="Segoe UI" w:hAnsi="Segoe UI" w:cs="Segoe UI"/>
          <w:color w:val="000000"/>
        </w:rPr>
      </w:pPr>
      <w:ins w:id="251" w:author="Unknown">
        <w:r>
          <w:rPr>
            <w:rFonts w:ascii="Segoe UI" w:hAnsi="Segoe UI" w:cs="Segoe UI"/>
            <w:color w:val="000000"/>
          </w:rPr>
          <w:t>BEEP (Block Extensible Exchange Protocol)</w:t>
        </w:r>
      </w:ins>
    </w:p>
    <w:p w:rsidR="00DB0EA8" w:rsidRDefault="00DB0EA8" w:rsidP="00DB0EA8">
      <w:pPr>
        <w:pStyle w:val="NormalWeb"/>
        <w:shd w:val="clear" w:color="auto" w:fill="FFFFFF"/>
        <w:jc w:val="both"/>
        <w:rPr>
          <w:ins w:id="252" w:author="Unknown"/>
          <w:rFonts w:ascii="Segoe UI" w:hAnsi="Segoe UI" w:cs="Segoe UI"/>
          <w:color w:val="333333"/>
        </w:rPr>
      </w:pPr>
      <w:ins w:id="253" w:author="Unknown">
        <w:r>
          <w:rPr>
            <w:rStyle w:val="Strong"/>
            <w:rFonts w:ascii="Segoe UI" w:hAnsi="Segoe UI" w:cs="Segoe UI"/>
            <w:color w:val="333333"/>
          </w:rPr>
          <w:t>XML Messaging:</w:t>
        </w:r>
      </w:ins>
    </w:p>
    <w:p w:rsidR="00DB0EA8" w:rsidRDefault="00DB0EA8" w:rsidP="00DB0EA8">
      <w:pPr>
        <w:pStyle w:val="NormalWeb"/>
        <w:shd w:val="clear" w:color="auto" w:fill="FFFFFF"/>
        <w:jc w:val="both"/>
        <w:rPr>
          <w:ins w:id="254" w:author="Unknown"/>
          <w:rFonts w:ascii="Segoe UI" w:hAnsi="Segoe UI" w:cs="Segoe UI"/>
          <w:color w:val="333333"/>
        </w:rPr>
      </w:pPr>
      <w:ins w:id="255" w:author="Unknown">
        <w:r>
          <w:rPr>
            <w:rFonts w:ascii="Segoe UI" w:hAnsi="Segoe UI" w:cs="Segoe UI"/>
            <w:color w:val="333333"/>
          </w:rPr>
          <w:t>This layer is the second layer in the web services protocol stack based on XML model where messages are encoded in common XML format which can be understandable to other client applications. This layer includes the following protocols:</w:t>
        </w:r>
      </w:ins>
    </w:p>
    <w:p w:rsidR="00DB0EA8" w:rsidRDefault="00DB0EA8" w:rsidP="00DB0EA8">
      <w:pPr>
        <w:numPr>
          <w:ilvl w:val="0"/>
          <w:numId w:val="99"/>
        </w:numPr>
        <w:shd w:val="clear" w:color="auto" w:fill="FFFFFF"/>
        <w:spacing w:before="60" w:after="100" w:afterAutospacing="1" w:line="375" w:lineRule="atLeast"/>
        <w:jc w:val="both"/>
        <w:rPr>
          <w:ins w:id="256" w:author="Unknown"/>
          <w:rFonts w:ascii="Segoe UI" w:hAnsi="Segoe UI" w:cs="Segoe UI"/>
          <w:color w:val="000000"/>
        </w:rPr>
      </w:pPr>
      <w:ins w:id="257" w:author="Unknown">
        <w:r>
          <w:rPr>
            <w:rFonts w:ascii="Segoe UI" w:hAnsi="Segoe UI" w:cs="Segoe UI"/>
            <w:color w:val="000000"/>
          </w:rPr>
          <w:t>XML - RPC</w:t>
        </w:r>
      </w:ins>
    </w:p>
    <w:p w:rsidR="00DB0EA8" w:rsidRDefault="00DB0EA8" w:rsidP="00DB0EA8">
      <w:pPr>
        <w:numPr>
          <w:ilvl w:val="0"/>
          <w:numId w:val="99"/>
        </w:numPr>
        <w:shd w:val="clear" w:color="auto" w:fill="FFFFFF"/>
        <w:spacing w:before="60" w:after="100" w:afterAutospacing="1" w:line="375" w:lineRule="atLeast"/>
        <w:jc w:val="both"/>
        <w:rPr>
          <w:ins w:id="258" w:author="Unknown"/>
          <w:rFonts w:ascii="Segoe UI" w:hAnsi="Segoe UI" w:cs="Segoe UI"/>
          <w:color w:val="000000"/>
        </w:rPr>
      </w:pPr>
      <w:ins w:id="259" w:author="Unknown">
        <w:r>
          <w:rPr>
            <w:rFonts w:ascii="Segoe UI" w:hAnsi="Segoe UI" w:cs="Segoe UI"/>
            <w:color w:val="000000"/>
          </w:rPr>
          <w:t>SOAP (Simple Object Access Protocol)</w:t>
        </w:r>
      </w:ins>
    </w:p>
    <w:p w:rsidR="00DB0EA8" w:rsidRDefault="00DB0EA8" w:rsidP="00DB0EA8">
      <w:pPr>
        <w:pStyle w:val="NormalWeb"/>
        <w:shd w:val="clear" w:color="auto" w:fill="FFFFFF"/>
        <w:jc w:val="both"/>
        <w:rPr>
          <w:ins w:id="260" w:author="Unknown"/>
          <w:rFonts w:ascii="Segoe UI" w:hAnsi="Segoe UI" w:cs="Segoe UI"/>
          <w:color w:val="333333"/>
        </w:rPr>
      </w:pPr>
      <w:ins w:id="261" w:author="Unknown">
        <w:r>
          <w:rPr>
            <w:rStyle w:val="Strong"/>
            <w:rFonts w:ascii="Segoe UI" w:hAnsi="Segoe UI" w:cs="Segoe UI"/>
            <w:color w:val="333333"/>
          </w:rPr>
          <w:t>Service Description:</w:t>
        </w:r>
      </w:ins>
    </w:p>
    <w:p w:rsidR="00DB0EA8" w:rsidRDefault="00DB0EA8" w:rsidP="00DB0EA8">
      <w:pPr>
        <w:pStyle w:val="NormalWeb"/>
        <w:shd w:val="clear" w:color="auto" w:fill="FFFFFF"/>
        <w:jc w:val="both"/>
        <w:rPr>
          <w:ins w:id="262" w:author="Unknown"/>
          <w:rFonts w:ascii="Segoe UI" w:hAnsi="Segoe UI" w:cs="Segoe UI"/>
          <w:color w:val="333333"/>
        </w:rPr>
      </w:pPr>
      <w:ins w:id="263" w:author="Unknown">
        <w:r>
          <w:rPr>
            <w:rFonts w:ascii="Segoe UI" w:hAnsi="Segoe UI" w:cs="Segoe UI"/>
            <w:color w:val="333333"/>
          </w:rPr>
          <w:lastRenderedPageBreak/>
          <w:t xml:space="preserve">This layer provides the service description to the public interface like the location of web service, Available functions, </w:t>
        </w:r>
        <w:proofErr w:type="gramStart"/>
        <w:r>
          <w:rPr>
            <w:rFonts w:ascii="Segoe UI" w:hAnsi="Segoe UI" w:cs="Segoe UI"/>
            <w:color w:val="333333"/>
          </w:rPr>
          <w:t>And</w:t>
        </w:r>
        <w:proofErr w:type="gramEnd"/>
        <w:r>
          <w:rPr>
            <w:rFonts w:ascii="Segoe UI" w:hAnsi="Segoe UI" w:cs="Segoe UI"/>
            <w:color w:val="333333"/>
          </w:rPr>
          <w:t xml:space="preserve"> the data types for XML messaging. This layer only includes one language:</w:t>
        </w:r>
      </w:ins>
    </w:p>
    <w:p w:rsidR="00DB0EA8" w:rsidRDefault="00DB0EA8" w:rsidP="00DB0EA8">
      <w:pPr>
        <w:numPr>
          <w:ilvl w:val="0"/>
          <w:numId w:val="100"/>
        </w:numPr>
        <w:shd w:val="clear" w:color="auto" w:fill="FFFFFF"/>
        <w:spacing w:before="60" w:after="100" w:afterAutospacing="1" w:line="375" w:lineRule="atLeast"/>
        <w:jc w:val="both"/>
        <w:rPr>
          <w:ins w:id="264" w:author="Unknown"/>
          <w:rFonts w:ascii="Segoe UI" w:hAnsi="Segoe UI" w:cs="Segoe UI"/>
          <w:color w:val="000000"/>
        </w:rPr>
      </w:pPr>
      <w:ins w:id="265" w:author="Unknown">
        <w:r>
          <w:rPr>
            <w:rFonts w:ascii="Segoe UI" w:hAnsi="Segoe UI" w:cs="Segoe UI"/>
            <w:color w:val="000000"/>
          </w:rPr>
          <w:t>WSDL: WSDL stands for Web Service Description Language.</w:t>
        </w:r>
      </w:ins>
    </w:p>
    <w:p w:rsidR="00DB0EA8" w:rsidRDefault="00DB0EA8" w:rsidP="00DB0EA8">
      <w:pPr>
        <w:pStyle w:val="NormalWeb"/>
        <w:shd w:val="clear" w:color="auto" w:fill="FFFFFF"/>
        <w:jc w:val="both"/>
        <w:rPr>
          <w:ins w:id="266" w:author="Unknown"/>
          <w:rFonts w:ascii="Segoe UI" w:hAnsi="Segoe UI" w:cs="Segoe UI"/>
          <w:color w:val="333333"/>
        </w:rPr>
      </w:pPr>
      <w:ins w:id="267" w:author="Unknown">
        <w:r>
          <w:rPr>
            <w:rStyle w:val="Strong"/>
            <w:rFonts w:ascii="Segoe UI" w:hAnsi="Segoe UI" w:cs="Segoe UI"/>
            <w:color w:val="333333"/>
          </w:rPr>
          <w:t>Service Discovery:</w:t>
        </w:r>
      </w:ins>
    </w:p>
    <w:p w:rsidR="00DB0EA8" w:rsidRDefault="00DB0EA8" w:rsidP="00DB0EA8">
      <w:pPr>
        <w:pStyle w:val="NormalWeb"/>
        <w:shd w:val="clear" w:color="auto" w:fill="FFFFFF"/>
        <w:jc w:val="both"/>
        <w:rPr>
          <w:ins w:id="268" w:author="Unknown"/>
          <w:rFonts w:ascii="Segoe UI" w:hAnsi="Segoe UI" w:cs="Segoe UI"/>
          <w:color w:val="333333"/>
        </w:rPr>
      </w:pPr>
      <w:ins w:id="269" w:author="Unknown">
        <w:r>
          <w:rPr>
            <w:rFonts w:ascii="Segoe UI" w:hAnsi="Segoe UI" w:cs="Segoe UI"/>
            <w:color w:val="333333"/>
          </w:rPr>
          <w:t>This layer in the Web Services protocol stack is used to publish or finding web services over the web. This layer includes:</w:t>
        </w:r>
      </w:ins>
    </w:p>
    <w:p w:rsidR="00DB0EA8" w:rsidRDefault="00DB0EA8" w:rsidP="00DB0EA8">
      <w:pPr>
        <w:pStyle w:val="NormalWeb"/>
        <w:shd w:val="clear" w:color="auto" w:fill="FFFFFF"/>
        <w:jc w:val="both"/>
        <w:rPr>
          <w:ins w:id="270" w:author="Unknown"/>
          <w:rFonts w:ascii="Segoe UI" w:hAnsi="Segoe UI" w:cs="Segoe UI"/>
          <w:color w:val="333333"/>
        </w:rPr>
      </w:pPr>
      <w:proofErr w:type="gramStart"/>
      <w:ins w:id="271" w:author="Unknown">
        <w:r>
          <w:rPr>
            <w:rFonts w:ascii="Segoe UI" w:hAnsi="Segoe UI" w:cs="Segoe UI"/>
            <w:color w:val="333333"/>
          </w:rPr>
          <w:t>UDDI (Universal Description, Discovery, and integration).</w:t>
        </w:r>
        <w:proofErr w:type="gramEnd"/>
      </w:ins>
    </w:p>
    <w:p w:rsidR="00DB0EA8" w:rsidRDefault="00DB0EA8" w:rsidP="00DB0EA8">
      <w:pPr>
        <w:rPr>
          <w:ins w:id="272" w:author="Unknown"/>
          <w:rFonts w:ascii="Times New Roman" w:hAnsi="Times New Roman" w:cs="Times New Roman"/>
        </w:rPr>
      </w:pPr>
      <w:ins w:id="273" w:author="Unknown">
        <w:r>
          <w:pict>
            <v:rect id="_x0000_i1077"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274" w:author="Unknown"/>
          <w:rFonts w:ascii="Helvetica" w:hAnsi="Helvetica"/>
          <w:b w:val="0"/>
          <w:bCs w:val="0"/>
          <w:color w:val="610B4B"/>
          <w:sz w:val="32"/>
          <w:szCs w:val="32"/>
        </w:rPr>
      </w:pPr>
      <w:ins w:id="275" w:author="Unknown">
        <w:r>
          <w:rPr>
            <w:rFonts w:ascii="Helvetica" w:hAnsi="Helvetica"/>
            <w:b w:val="0"/>
            <w:bCs w:val="0"/>
            <w:color w:val="610B4B"/>
            <w:sz w:val="32"/>
            <w:szCs w:val="32"/>
          </w:rPr>
          <w:t>30) Explain web service architecture?</w:t>
        </w:r>
      </w:ins>
    </w:p>
    <w:p w:rsidR="00DB0EA8" w:rsidRDefault="00DB0EA8" w:rsidP="00DB0EA8">
      <w:pPr>
        <w:pStyle w:val="NormalWeb"/>
        <w:shd w:val="clear" w:color="auto" w:fill="FFFFFF"/>
        <w:jc w:val="both"/>
        <w:rPr>
          <w:ins w:id="276" w:author="Unknown"/>
          <w:rFonts w:ascii="Segoe UI" w:hAnsi="Segoe UI" w:cs="Segoe UI"/>
          <w:color w:val="333333"/>
        </w:rPr>
      </w:pPr>
      <w:ins w:id="277" w:author="Unknown">
        <w:r>
          <w:rPr>
            <w:rFonts w:ascii="Segoe UI" w:hAnsi="Segoe UI" w:cs="Segoe UI"/>
            <w:color w:val="333333"/>
          </w:rPr>
          <w:t>The web service framework includes three different layers.</w:t>
        </w:r>
      </w:ins>
    </w:p>
    <w:p w:rsidR="00DB0EA8" w:rsidRDefault="00DB0EA8" w:rsidP="00DB0EA8">
      <w:pPr>
        <w:pStyle w:val="NormalWeb"/>
        <w:shd w:val="clear" w:color="auto" w:fill="FFFFFF"/>
        <w:jc w:val="both"/>
        <w:rPr>
          <w:ins w:id="278" w:author="Unknown"/>
          <w:rFonts w:ascii="Segoe UI" w:hAnsi="Segoe UI" w:cs="Segoe UI"/>
          <w:color w:val="333333"/>
        </w:rPr>
      </w:pPr>
      <w:ins w:id="279" w:author="Unknown">
        <w:r>
          <w:rPr>
            <w:rFonts w:ascii="Segoe UI" w:hAnsi="Segoe UI" w:cs="Segoe UI"/>
            <w:color w:val="333333"/>
          </w:rPr>
          <w:t>The roles of these layers are:</w:t>
        </w:r>
      </w:ins>
    </w:p>
    <w:p w:rsidR="00DB0EA8" w:rsidRDefault="00DB0EA8" w:rsidP="00DB0EA8">
      <w:pPr>
        <w:numPr>
          <w:ilvl w:val="0"/>
          <w:numId w:val="101"/>
        </w:numPr>
        <w:shd w:val="clear" w:color="auto" w:fill="FFFFFF"/>
        <w:spacing w:before="60" w:after="100" w:afterAutospacing="1" w:line="375" w:lineRule="atLeast"/>
        <w:jc w:val="both"/>
        <w:rPr>
          <w:ins w:id="280" w:author="Unknown"/>
          <w:rFonts w:ascii="Segoe UI" w:hAnsi="Segoe UI" w:cs="Segoe UI"/>
          <w:color w:val="000000"/>
        </w:rPr>
      </w:pPr>
      <w:ins w:id="281" w:author="Unknown">
        <w:r>
          <w:rPr>
            <w:rStyle w:val="Strong"/>
            <w:rFonts w:ascii="Segoe UI" w:hAnsi="Segoe UI" w:cs="Segoe UI"/>
            <w:color w:val="000000"/>
          </w:rPr>
          <w:t>Service Provider</w:t>
        </w:r>
        <w:r>
          <w:rPr>
            <w:rFonts w:ascii="Segoe UI" w:hAnsi="Segoe UI" w:cs="Segoe UI"/>
            <w:color w:val="000000"/>
          </w:rPr>
          <w:t>: Role of Service provider is to make the web service which makes it accessible to the client applications over the Web.</w:t>
        </w:r>
      </w:ins>
    </w:p>
    <w:p w:rsidR="00DB0EA8" w:rsidRDefault="00DB0EA8" w:rsidP="00DB0EA8">
      <w:pPr>
        <w:numPr>
          <w:ilvl w:val="0"/>
          <w:numId w:val="101"/>
        </w:numPr>
        <w:shd w:val="clear" w:color="auto" w:fill="FFFFFF"/>
        <w:spacing w:before="60" w:after="100" w:afterAutospacing="1" w:line="375" w:lineRule="atLeast"/>
        <w:jc w:val="both"/>
        <w:rPr>
          <w:ins w:id="282" w:author="Unknown"/>
          <w:rFonts w:ascii="Segoe UI" w:hAnsi="Segoe UI" w:cs="Segoe UI"/>
          <w:color w:val="000000"/>
        </w:rPr>
      </w:pPr>
      <w:ins w:id="283" w:author="Unknown">
        <w:r>
          <w:rPr>
            <w:rStyle w:val="Strong"/>
            <w:rFonts w:ascii="Segoe UI" w:hAnsi="Segoe UI" w:cs="Segoe UI"/>
            <w:color w:val="000000"/>
          </w:rPr>
          <w:t>Service Requestor</w:t>
        </w:r>
        <w:r>
          <w:rPr>
            <w:rFonts w:ascii="Segoe UI" w:hAnsi="Segoe UI" w:cs="Segoe UI"/>
            <w:color w:val="000000"/>
          </w:rPr>
          <w:t>: Service requestor refers to any consumer of web service like any client application. Client applications are written in any language contact web service for any functionality by sending XML request over the available network connection.</w:t>
        </w:r>
      </w:ins>
    </w:p>
    <w:p w:rsidR="00DB0EA8" w:rsidRDefault="00DB0EA8" w:rsidP="00DB0EA8">
      <w:pPr>
        <w:numPr>
          <w:ilvl w:val="0"/>
          <w:numId w:val="101"/>
        </w:numPr>
        <w:shd w:val="clear" w:color="auto" w:fill="FFFFFF"/>
        <w:spacing w:before="60" w:after="100" w:afterAutospacing="1" w:line="375" w:lineRule="atLeast"/>
        <w:jc w:val="both"/>
        <w:rPr>
          <w:ins w:id="284" w:author="Unknown"/>
          <w:rFonts w:ascii="Segoe UI" w:hAnsi="Segoe UI" w:cs="Segoe UI"/>
          <w:color w:val="000000"/>
        </w:rPr>
      </w:pPr>
      <w:ins w:id="285" w:author="Unknown">
        <w:r>
          <w:rPr>
            <w:rStyle w:val="Strong"/>
            <w:rFonts w:ascii="Segoe UI" w:hAnsi="Segoe UI" w:cs="Segoe UI"/>
            <w:color w:val="000000"/>
          </w:rPr>
          <w:t>Service Registry</w:t>
        </w:r>
        <w:r>
          <w:rPr>
            <w:rFonts w:ascii="Segoe UI" w:hAnsi="Segoe UI" w:cs="Segoe UI"/>
            <w:color w:val="000000"/>
          </w:rPr>
          <w:t>: Service Registry is the centralized directory System which helps to locate the web services for client applications. Used to find the existing web services, as well as developers, can also create the brand new one web service also.</w:t>
        </w:r>
      </w:ins>
    </w:p>
    <w:p w:rsidR="00DB0EA8" w:rsidRDefault="00DB0EA8" w:rsidP="00DB0EA8">
      <w:pPr>
        <w:pStyle w:val="NormalWeb"/>
        <w:shd w:val="clear" w:color="auto" w:fill="FFFFFF"/>
        <w:jc w:val="both"/>
        <w:rPr>
          <w:ins w:id="286" w:author="Unknown"/>
          <w:rFonts w:ascii="Segoe UI" w:hAnsi="Segoe UI" w:cs="Segoe UI"/>
          <w:color w:val="333333"/>
        </w:rPr>
      </w:pPr>
      <w:ins w:id="287" w:author="Unknown">
        <w:r>
          <w:rPr>
            <w:rFonts w:ascii="Segoe UI" w:hAnsi="Segoe UI" w:cs="Segoe UI"/>
            <w:color w:val="333333"/>
          </w:rPr>
          <w:lastRenderedPageBreak/>
          <w:t xml:space="preserve">The Service Provider uses the interface named </w:t>
        </w:r>
        <w:proofErr w:type="gramStart"/>
        <w:r>
          <w:rPr>
            <w:rFonts w:ascii="Segoe UI" w:hAnsi="Segoe UI" w:cs="Segoe UI"/>
            <w:color w:val="333333"/>
          </w:rPr>
          <w:t>as ?Publish</w:t>
        </w:r>
        <w:proofErr w:type="gramEnd"/>
        <w:r>
          <w:rPr>
            <w:rFonts w:ascii="Segoe UI" w:hAnsi="Segoe UI" w:cs="Segoe UI"/>
            <w:color w:val="333333"/>
          </w:rPr>
          <w:t xml:space="preserve">? </w:t>
        </w:r>
        <w:proofErr w:type="gramStart"/>
        <w:r>
          <w:rPr>
            <w:rFonts w:ascii="Segoe UI" w:hAnsi="Segoe UI" w:cs="Segoe UI"/>
            <w:color w:val="333333"/>
          </w:rPr>
          <w:t>interface</w:t>
        </w:r>
        <w:proofErr w:type="gramEnd"/>
        <w:r>
          <w:rPr>
            <w:rFonts w:ascii="Segoe UI" w:hAnsi="Segoe UI" w:cs="Segoe UI"/>
            <w:color w:val="333333"/>
          </w:rPr>
          <w:t xml:space="preserve"> of Service Registry to make the existing web services available to client applications. With all the information provided by the service registry, service requestor able to find or invoke services.</w:t>
        </w:r>
      </w:ins>
    </w:p>
    <w:p w:rsidR="00DB0EA8" w:rsidRDefault="00DB0EA8" w:rsidP="00DB0EA8">
      <w:pPr>
        <w:rPr>
          <w:ins w:id="288" w:author="Unknown"/>
          <w:rFonts w:ascii="Times New Roman" w:hAnsi="Times New Roman" w:cs="Times New Roman"/>
        </w:rPr>
      </w:pPr>
      <w:ins w:id="289" w:author="Unknown">
        <w:r>
          <w:pict>
            <v:rect id="_x0000_i1078"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290" w:author="Unknown"/>
          <w:rFonts w:ascii="Helvetica" w:hAnsi="Helvetica"/>
          <w:b w:val="0"/>
          <w:bCs w:val="0"/>
          <w:color w:val="610B4B"/>
          <w:sz w:val="32"/>
          <w:szCs w:val="32"/>
        </w:rPr>
      </w:pPr>
      <w:ins w:id="291" w:author="Unknown">
        <w:r>
          <w:rPr>
            <w:rFonts w:ascii="Helvetica" w:hAnsi="Helvetica"/>
            <w:b w:val="0"/>
            <w:bCs w:val="0"/>
            <w:color w:val="610B4B"/>
            <w:sz w:val="32"/>
            <w:szCs w:val="32"/>
          </w:rPr>
          <w:t>31) What is XML-RPC?</w:t>
        </w:r>
      </w:ins>
    </w:p>
    <w:p w:rsidR="00DB0EA8" w:rsidRDefault="00DB0EA8" w:rsidP="00DB0EA8">
      <w:pPr>
        <w:pStyle w:val="NormalWeb"/>
        <w:shd w:val="clear" w:color="auto" w:fill="FFFFFF"/>
        <w:jc w:val="both"/>
        <w:rPr>
          <w:ins w:id="292" w:author="Unknown"/>
          <w:rFonts w:ascii="Segoe UI" w:hAnsi="Segoe UI" w:cs="Segoe UI"/>
          <w:color w:val="333333"/>
        </w:rPr>
      </w:pPr>
      <w:ins w:id="293" w:author="Unknown">
        <w:r>
          <w:rPr>
            <w:rFonts w:ascii="Segoe UI" w:hAnsi="Segoe UI" w:cs="Segoe UI"/>
            <w:color w:val="333333"/>
          </w:rPr>
          <w:t>The RPC is Remote Procedure Call. It is the method used for calling a procedure or function available on any remote computer on the web.</w:t>
        </w:r>
      </w:ins>
    </w:p>
    <w:p w:rsidR="00DB0EA8" w:rsidRDefault="00DB0EA8" w:rsidP="00DB0EA8">
      <w:pPr>
        <w:pStyle w:val="NormalWeb"/>
        <w:shd w:val="clear" w:color="auto" w:fill="FFFFFF"/>
        <w:jc w:val="both"/>
        <w:rPr>
          <w:ins w:id="294" w:author="Unknown"/>
          <w:rFonts w:ascii="Segoe UI" w:hAnsi="Segoe UI" w:cs="Segoe UI"/>
          <w:color w:val="333333"/>
        </w:rPr>
      </w:pPr>
      <w:ins w:id="295" w:author="Unknown">
        <w:r>
          <w:rPr>
            <w:rFonts w:ascii="Segoe UI" w:hAnsi="Segoe UI" w:cs="Segoe UI"/>
            <w:color w:val="333333"/>
          </w:rPr>
          <w:t>XML-RPC refers to a simple protocol used to perform RPCs by using XML messaging. It is an excellent tool for connecting different environments and also establishing connections between wide varieties of computers.</w:t>
        </w:r>
      </w:ins>
    </w:p>
    <w:p w:rsidR="00DB0EA8" w:rsidRDefault="00DB0EA8" w:rsidP="00DB0EA8">
      <w:pPr>
        <w:rPr>
          <w:ins w:id="296" w:author="Unknown"/>
          <w:rFonts w:ascii="Times New Roman" w:hAnsi="Times New Roman" w:cs="Times New Roman"/>
        </w:rPr>
      </w:pPr>
      <w:ins w:id="297" w:author="Unknown">
        <w:r>
          <w:pict>
            <v:rect id="_x0000_i1079"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298" w:author="Unknown"/>
          <w:rFonts w:ascii="Helvetica" w:hAnsi="Helvetica"/>
          <w:b w:val="0"/>
          <w:bCs w:val="0"/>
          <w:color w:val="610B4B"/>
          <w:sz w:val="32"/>
          <w:szCs w:val="32"/>
        </w:rPr>
      </w:pPr>
      <w:ins w:id="299" w:author="Unknown">
        <w:r>
          <w:rPr>
            <w:rFonts w:ascii="Helvetica" w:hAnsi="Helvetica"/>
            <w:b w:val="0"/>
            <w:bCs w:val="0"/>
            <w:color w:val="610B4B"/>
            <w:sz w:val="32"/>
            <w:szCs w:val="32"/>
          </w:rPr>
          <w:t>32) Explain BEEP?</w:t>
        </w:r>
      </w:ins>
    </w:p>
    <w:p w:rsidR="00DB0EA8" w:rsidRDefault="00DB0EA8" w:rsidP="00DB0EA8">
      <w:pPr>
        <w:pStyle w:val="NormalWeb"/>
        <w:shd w:val="clear" w:color="auto" w:fill="FFFFFF"/>
        <w:jc w:val="both"/>
        <w:rPr>
          <w:ins w:id="300" w:author="Unknown"/>
          <w:rFonts w:ascii="Segoe UI" w:hAnsi="Segoe UI" w:cs="Segoe UI"/>
          <w:color w:val="333333"/>
        </w:rPr>
      </w:pPr>
      <w:ins w:id="301" w:author="Unknown">
        <w:r>
          <w:rPr>
            <w:rFonts w:ascii="Segoe UI" w:hAnsi="Segoe UI" w:cs="Segoe UI"/>
            <w:color w:val="333333"/>
          </w:rPr>
          <w:t>The BEEP stands for Blocks Extensible Exchange Protocol. BEEP is an alternative to HTTP and FTP. BEEP is determined as building new protocols for the variety of applications such as instant messaging, network management, file transfer. It is termed as new Internet Engineering Task Force (IETF) which is layered directly over TCP.</w:t>
        </w:r>
      </w:ins>
    </w:p>
    <w:p w:rsidR="00DB0EA8" w:rsidRDefault="00DB0EA8" w:rsidP="00DB0EA8">
      <w:pPr>
        <w:pStyle w:val="NormalWeb"/>
        <w:shd w:val="clear" w:color="auto" w:fill="FFFFFF"/>
        <w:jc w:val="both"/>
        <w:rPr>
          <w:ins w:id="302" w:author="Unknown"/>
          <w:rFonts w:ascii="Segoe UI" w:hAnsi="Segoe UI" w:cs="Segoe UI"/>
          <w:color w:val="333333"/>
        </w:rPr>
      </w:pPr>
      <w:ins w:id="303" w:author="Unknown">
        <w:r>
          <w:rPr>
            <w:rFonts w:ascii="Segoe UI" w:hAnsi="Segoe UI" w:cs="Segoe UI"/>
            <w:color w:val="333333"/>
          </w:rPr>
          <w:t>Some of the Build-in features of BEEP protocol are listed below:</w:t>
        </w:r>
      </w:ins>
    </w:p>
    <w:p w:rsidR="00DB0EA8" w:rsidRDefault="00DB0EA8" w:rsidP="00DB0EA8">
      <w:pPr>
        <w:numPr>
          <w:ilvl w:val="0"/>
          <w:numId w:val="102"/>
        </w:numPr>
        <w:shd w:val="clear" w:color="auto" w:fill="FFFFFF"/>
        <w:spacing w:before="60" w:after="100" w:afterAutospacing="1" w:line="375" w:lineRule="atLeast"/>
        <w:jc w:val="both"/>
        <w:rPr>
          <w:ins w:id="304" w:author="Unknown"/>
          <w:rFonts w:ascii="Segoe UI" w:hAnsi="Segoe UI" w:cs="Segoe UI"/>
          <w:color w:val="000000"/>
        </w:rPr>
      </w:pPr>
      <w:ins w:id="305" w:author="Unknown">
        <w:r>
          <w:rPr>
            <w:rFonts w:ascii="Segoe UI" w:hAnsi="Segoe UI" w:cs="Segoe UI"/>
            <w:color w:val="000000"/>
          </w:rPr>
          <w:t>Authentication</w:t>
        </w:r>
      </w:ins>
    </w:p>
    <w:p w:rsidR="00DB0EA8" w:rsidRDefault="00DB0EA8" w:rsidP="00DB0EA8">
      <w:pPr>
        <w:numPr>
          <w:ilvl w:val="0"/>
          <w:numId w:val="102"/>
        </w:numPr>
        <w:shd w:val="clear" w:color="auto" w:fill="FFFFFF"/>
        <w:spacing w:before="60" w:after="100" w:afterAutospacing="1" w:line="375" w:lineRule="atLeast"/>
        <w:jc w:val="both"/>
        <w:rPr>
          <w:ins w:id="306" w:author="Unknown"/>
          <w:rFonts w:ascii="Segoe UI" w:hAnsi="Segoe UI" w:cs="Segoe UI"/>
          <w:color w:val="000000"/>
        </w:rPr>
      </w:pPr>
      <w:ins w:id="307" w:author="Unknown">
        <w:r>
          <w:rPr>
            <w:rFonts w:ascii="Segoe UI" w:hAnsi="Segoe UI" w:cs="Segoe UI"/>
            <w:color w:val="000000"/>
          </w:rPr>
          <w:t>Security</w:t>
        </w:r>
      </w:ins>
    </w:p>
    <w:p w:rsidR="00DB0EA8" w:rsidRDefault="00DB0EA8" w:rsidP="00DB0EA8">
      <w:pPr>
        <w:numPr>
          <w:ilvl w:val="0"/>
          <w:numId w:val="102"/>
        </w:numPr>
        <w:shd w:val="clear" w:color="auto" w:fill="FFFFFF"/>
        <w:spacing w:before="60" w:after="100" w:afterAutospacing="1" w:line="375" w:lineRule="atLeast"/>
        <w:jc w:val="both"/>
        <w:rPr>
          <w:ins w:id="308" w:author="Unknown"/>
          <w:rFonts w:ascii="Segoe UI" w:hAnsi="Segoe UI" w:cs="Segoe UI"/>
          <w:color w:val="000000"/>
        </w:rPr>
      </w:pPr>
      <w:ins w:id="309" w:author="Unknown">
        <w:r>
          <w:rPr>
            <w:rFonts w:ascii="Segoe UI" w:hAnsi="Segoe UI" w:cs="Segoe UI"/>
            <w:color w:val="000000"/>
          </w:rPr>
          <w:t>Error handling</w:t>
        </w:r>
      </w:ins>
    </w:p>
    <w:p w:rsidR="00DB0EA8" w:rsidRDefault="00DB0EA8" w:rsidP="00DB0EA8">
      <w:pPr>
        <w:numPr>
          <w:ilvl w:val="0"/>
          <w:numId w:val="102"/>
        </w:numPr>
        <w:shd w:val="clear" w:color="auto" w:fill="FFFFFF"/>
        <w:spacing w:before="60" w:after="100" w:afterAutospacing="1" w:line="375" w:lineRule="atLeast"/>
        <w:jc w:val="both"/>
        <w:rPr>
          <w:ins w:id="310" w:author="Unknown"/>
          <w:rFonts w:ascii="Segoe UI" w:hAnsi="Segoe UI" w:cs="Segoe UI"/>
          <w:color w:val="000000"/>
        </w:rPr>
      </w:pPr>
      <w:ins w:id="311" w:author="Unknown">
        <w:r>
          <w:rPr>
            <w:rFonts w:ascii="Segoe UI" w:hAnsi="Segoe UI" w:cs="Segoe UI"/>
            <w:color w:val="000000"/>
          </w:rPr>
          <w:t>Initial Handshake Protocol</w:t>
        </w:r>
      </w:ins>
    </w:p>
    <w:p w:rsidR="00DB0EA8" w:rsidRDefault="00DB0EA8" w:rsidP="00DB0EA8">
      <w:pPr>
        <w:spacing w:after="0" w:line="240" w:lineRule="auto"/>
        <w:rPr>
          <w:ins w:id="312" w:author="Unknown"/>
          <w:rFonts w:ascii="Times New Roman" w:hAnsi="Times New Roman" w:cs="Times New Roman"/>
        </w:rPr>
      </w:pPr>
      <w:ins w:id="313" w:author="Unknown">
        <w:r>
          <w:lastRenderedPageBreak/>
          <w:pict>
            <v:rect id="_x0000_i1080"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314" w:author="Unknown"/>
          <w:rFonts w:ascii="Helvetica" w:hAnsi="Helvetica"/>
          <w:b w:val="0"/>
          <w:bCs w:val="0"/>
          <w:color w:val="610B4B"/>
          <w:sz w:val="32"/>
          <w:szCs w:val="32"/>
        </w:rPr>
      </w:pPr>
      <w:ins w:id="315" w:author="Unknown">
        <w:r>
          <w:rPr>
            <w:rFonts w:ascii="Helvetica" w:hAnsi="Helvetica"/>
            <w:b w:val="0"/>
            <w:bCs w:val="0"/>
            <w:color w:val="610B4B"/>
            <w:sz w:val="32"/>
            <w:szCs w:val="32"/>
          </w:rPr>
          <w:t>33) What are the requirements to access a Web Service?</w:t>
        </w:r>
      </w:ins>
    </w:p>
    <w:p w:rsidR="00DB0EA8" w:rsidRDefault="00DB0EA8" w:rsidP="00DB0EA8">
      <w:pPr>
        <w:pStyle w:val="NormalWeb"/>
        <w:shd w:val="clear" w:color="auto" w:fill="FFFFFF"/>
        <w:jc w:val="both"/>
        <w:rPr>
          <w:ins w:id="316" w:author="Unknown"/>
          <w:rFonts w:ascii="Segoe UI" w:hAnsi="Segoe UI" w:cs="Segoe UI"/>
          <w:color w:val="333333"/>
        </w:rPr>
      </w:pPr>
      <w:ins w:id="317" w:author="Unknown">
        <w:r>
          <w:rPr>
            <w:rFonts w:ascii="Segoe UI" w:hAnsi="Segoe UI" w:cs="Segoe UI"/>
            <w:color w:val="333333"/>
          </w:rPr>
          <w:t>The requirement for accessing web services from any application is that should support XML-based request and response. Hence there is no need to install any app for accessing web services.</w:t>
        </w:r>
      </w:ins>
    </w:p>
    <w:p w:rsidR="00DB0EA8" w:rsidRDefault="00DB0EA8" w:rsidP="00DB0EA8">
      <w:pPr>
        <w:rPr>
          <w:ins w:id="318" w:author="Unknown"/>
          <w:rFonts w:ascii="Times New Roman" w:hAnsi="Times New Roman" w:cs="Times New Roman"/>
        </w:rPr>
      </w:pPr>
      <w:ins w:id="319" w:author="Unknown">
        <w:r>
          <w:pict>
            <v:rect id="_x0000_i1081"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320" w:author="Unknown"/>
          <w:rFonts w:ascii="Helvetica" w:hAnsi="Helvetica"/>
          <w:b w:val="0"/>
          <w:bCs w:val="0"/>
          <w:color w:val="610B4B"/>
          <w:sz w:val="32"/>
          <w:szCs w:val="32"/>
        </w:rPr>
      </w:pPr>
      <w:ins w:id="321" w:author="Unknown">
        <w:r>
          <w:rPr>
            <w:rFonts w:ascii="Helvetica" w:hAnsi="Helvetica"/>
            <w:b w:val="0"/>
            <w:bCs w:val="0"/>
            <w:color w:val="610B4B"/>
            <w:sz w:val="32"/>
            <w:szCs w:val="32"/>
          </w:rPr>
          <w:t>34) Which language does UDDI use?</w:t>
        </w:r>
      </w:ins>
    </w:p>
    <w:p w:rsidR="00DB0EA8" w:rsidRDefault="00DB0EA8" w:rsidP="00DB0EA8">
      <w:pPr>
        <w:pStyle w:val="NormalWeb"/>
        <w:shd w:val="clear" w:color="auto" w:fill="FFFFFF"/>
        <w:jc w:val="both"/>
        <w:rPr>
          <w:ins w:id="322" w:author="Unknown"/>
          <w:rFonts w:ascii="Segoe UI" w:hAnsi="Segoe UI" w:cs="Segoe UI"/>
          <w:color w:val="333333"/>
        </w:rPr>
      </w:pPr>
      <w:ins w:id="323" w:author="Unknown">
        <w:r>
          <w:rPr>
            <w:rFonts w:ascii="Segoe UI" w:hAnsi="Segoe UI" w:cs="Segoe UI"/>
            <w:color w:val="333333"/>
          </w:rPr>
          <w:t>The UDDI uses the language known as WSDL (Web Service Description Language).</w:t>
        </w:r>
      </w:ins>
    </w:p>
    <w:p w:rsidR="00DB0EA8" w:rsidRDefault="00DB0EA8" w:rsidP="00DB0EA8">
      <w:pPr>
        <w:rPr>
          <w:ins w:id="324" w:author="Unknown"/>
          <w:rFonts w:ascii="Times New Roman" w:hAnsi="Times New Roman" w:cs="Times New Roman"/>
        </w:rPr>
      </w:pPr>
      <w:ins w:id="325" w:author="Unknown">
        <w:r>
          <w:pict>
            <v:rect id="_x0000_i1082"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326" w:author="Unknown"/>
          <w:rFonts w:ascii="Helvetica" w:hAnsi="Helvetica"/>
          <w:b w:val="0"/>
          <w:bCs w:val="0"/>
          <w:color w:val="610B4B"/>
          <w:sz w:val="32"/>
          <w:szCs w:val="32"/>
        </w:rPr>
      </w:pPr>
      <w:ins w:id="327" w:author="Unknown">
        <w:r>
          <w:rPr>
            <w:rFonts w:ascii="Helvetica" w:hAnsi="Helvetica"/>
            <w:b w:val="0"/>
            <w:bCs w:val="0"/>
            <w:color w:val="610B4B"/>
            <w:sz w:val="32"/>
            <w:szCs w:val="32"/>
          </w:rPr>
          <w:t xml:space="preserve">35) Explain different HTTP methods supported by </w:t>
        </w:r>
        <w:proofErr w:type="spellStart"/>
        <w:r>
          <w:rPr>
            <w:rFonts w:ascii="Helvetica" w:hAnsi="Helvetica"/>
            <w:b w:val="0"/>
            <w:bCs w:val="0"/>
            <w:color w:val="610B4B"/>
            <w:sz w:val="32"/>
            <w:szCs w:val="32"/>
          </w:rPr>
          <w:t>RESTful</w:t>
        </w:r>
        <w:proofErr w:type="spellEnd"/>
        <w:r>
          <w:rPr>
            <w:rFonts w:ascii="Helvetica" w:hAnsi="Helvetica"/>
            <w:b w:val="0"/>
            <w:bCs w:val="0"/>
            <w:color w:val="610B4B"/>
            <w:sz w:val="32"/>
            <w:szCs w:val="32"/>
          </w:rPr>
          <w:t xml:space="preserve"> web services?</w:t>
        </w:r>
      </w:ins>
    </w:p>
    <w:p w:rsidR="00DB0EA8" w:rsidRDefault="00DB0EA8" w:rsidP="00DB0EA8">
      <w:pPr>
        <w:pStyle w:val="NormalWeb"/>
        <w:shd w:val="clear" w:color="auto" w:fill="FFFFFF"/>
        <w:jc w:val="both"/>
        <w:rPr>
          <w:ins w:id="328" w:author="Unknown"/>
          <w:rFonts w:ascii="Segoe UI" w:hAnsi="Segoe UI" w:cs="Segoe UI"/>
          <w:color w:val="333333"/>
        </w:rPr>
      </w:pPr>
      <w:ins w:id="329" w:author="Unknown">
        <w:r>
          <w:rPr>
            <w:rFonts w:ascii="Segoe UI" w:hAnsi="Segoe UI" w:cs="Segoe UI"/>
            <w:color w:val="333333"/>
          </w:rPr>
          <w:t xml:space="preserve">Enlisted below are some common HTTP methods along with their functions that are supported by </w:t>
        </w:r>
        <w:proofErr w:type="spellStart"/>
        <w:r>
          <w:rPr>
            <w:rFonts w:ascii="Segoe UI" w:hAnsi="Segoe UI" w:cs="Segoe UI"/>
            <w:color w:val="333333"/>
          </w:rPr>
          <w:t>RESTful</w:t>
        </w:r>
        <w:proofErr w:type="spellEnd"/>
        <w:r>
          <w:rPr>
            <w:rFonts w:ascii="Segoe UI" w:hAnsi="Segoe UI" w:cs="Segoe UI"/>
            <w:color w:val="333333"/>
          </w:rPr>
          <w:t xml:space="preserve"> web services.</w:t>
        </w:r>
      </w:ins>
    </w:p>
    <w:p w:rsidR="00DB0EA8" w:rsidRDefault="00DB0EA8" w:rsidP="00DB0EA8">
      <w:pPr>
        <w:numPr>
          <w:ilvl w:val="0"/>
          <w:numId w:val="103"/>
        </w:numPr>
        <w:shd w:val="clear" w:color="auto" w:fill="FFFFFF"/>
        <w:spacing w:before="60" w:after="100" w:afterAutospacing="1" w:line="375" w:lineRule="atLeast"/>
        <w:jc w:val="both"/>
        <w:rPr>
          <w:ins w:id="330" w:author="Unknown"/>
          <w:rFonts w:ascii="Segoe UI" w:hAnsi="Segoe UI" w:cs="Segoe UI"/>
          <w:color w:val="000000"/>
        </w:rPr>
      </w:pPr>
      <w:ins w:id="331" w:author="Unknown">
        <w:r>
          <w:rPr>
            <w:rStyle w:val="Strong"/>
            <w:rFonts w:ascii="Segoe UI" w:hAnsi="Segoe UI" w:cs="Segoe UI"/>
            <w:color w:val="000000"/>
          </w:rPr>
          <w:t>GET</w:t>
        </w:r>
        <w:r>
          <w:rPr>
            <w:rFonts w:ascii="Segoe UI" w:hAnsi="Segoe UI" w:cs="Segoe UI"/>
            <w:color w:val="000000"/>
          </w:rPr>
          <w:t>: Read-only access to the resource.</w:t>
        </w:r>
      </w:ins>
    </w:p>
    <w:p w:rsidR="00DB0EA8" w:rsidRDefault="00DB0EA8" w:rsidP="00DB0EA8">
      <w:pPr>
        <w:numPr>
          <w:ilvl w:val="0"/>
          <w:numId w:val="103"/>
        </w:numPr>
        <w:shd w:val="clear" w:color="auto" w:fill="FFFFFF"/>
        <w:spacing w:before="60" w:after="100" w:afterAutospacing="1" w:line="375" w:lineRule="atLeast"/>
        <w:jc w:val="both"/>
        <w:rPr>
          <w:ins w:id="332" w:author="Unknown"/>
          <w:rFonts w:ascii="Segoe UI" w:hAnsi="Segoe UI" w:cs="Segoe UI"/>
          <w:color w:val="000000"/>
        </w:rPr>
      </w:pPr>
      <w:ins w:id="333" w:author="Unknown">
        <w:r>
          <w:rPr>
            <w:rStyle w:val="Strong"/>
            <w:rFonts w:ascii="Segoe UI" w:hAnsi="Segoe UI" w:cs="Segoe UI"/>
            <w:color w:val="000000"/>
          </w:rPr>
          <w:t>PUT</w:t>
        </w:r>
        <w:r>
          <w:rPr>
            <w:rFonts w:ascii="Segoe UI" w:hAnsi="Segoe UI" w:cs="Segoe UI"/>
            <w:color w:val="000000"/>
          </w:rPr>
          <w:t>: Creation of new resource.</w:t>
        </w:r>
      </w:ins>
    </w:p>
    <w:p w:rsidR="00DB0EA8" w:rsidRDefault="00DB0EA8" w:rsidP="00DB0EA8">
      <w:pPr>
        <w:numPr>
          <w:ilvl w:val="0"/>
          <w:numId w:val="103"/>
        </w:numPr>
        <w:shd w:val="clear" w:color="auto" w:fill="FFFFFF"/>
        <w:spacing w:before="60" w:after="100" w:afterAutospacing="1" w:line="375" w:lineRule="atLeast"/>
        <w:jc w:val="both"/>
        <w:rPr>
          <w:ins w:id="334" w:author="Unknown"/>
          <w:rFonts w:ascii="Segoe UI" w:hAnsi="Segoe UI" w:cs="Segoe UI"/>
          <w:color w:val="000000"/>
        </w:rPr>
      </w:pPr>
      <w:ins w:id="335" w:author="Unknown">
        <w:r>
          <w:rPr>
            <w:rStyle w:val="Strong"/>
            <w:rFonts w:ascii="Segoe UI" w:hAnsi="Segoe UI" w:cs="Segoe UI"/>
            <w:color w:val="000000"/>
          </w:rPr>
          <w:t>DELETE</w:t>
        </w:r>
        <w:r>
          <w:rPr>
            <w:rFonts w:ascii="Segoe UI" w:hAnsi="Segoe UI" w:cs="Segoe UI"/>
            <w:color w:val="000000"/>
          </w:rPr>
          <w:t>: Removal of a resource.</w:t>
        </w:r>
      </w:ins>
    </w:p>
    <w:p w:rsidR="00DB0EA8" w:rsidRDefault="00DB0EA8" w:rsidP="00DB0EA8">
      <w:pPr>
        <w:numPr>
          <w:ilvl w:val="0"/>
          <w:numId w:val="103"/>
        </w:numPr>
        <w:shd w:val="clear" w:color="auto" w:fill="FFFFFF"/>
        <w:spacing w:before="60" w:after="100" w:afterAutospacing="1" w:line="375" w:lineRule="atLeast"/>
        <w:jc w:val="both"/>
        <w:rPr>
          <w:ins w:id="336" w:author="Unknown"/>
          <w:rFonts w:ascii="Segoe UI" w:hAnsi="Segoe UI" w:cs="Segoe UI"/>
          <w:color w:val="000000"/>
        </w:rPr>
      </w:pPr>
      <w:ins w:id="337" w:author="Unknown">
        <w:r>
          <w:rPr>
            <w:rStyle w:val="Strong"/>
            <w:rFonts w:ascii="Segoe UI" w:hAnsi="Segoe UI" w:cs="Segoe UI"/>
            <w:color w:val="000000"/>
          </w:rPr>
          <w:t>POST</w:t>
        </w:r>
        <w:r>
          <w:rPr>
            <w:rFonts w:ascii="Segoe UI" w:hAnsi="Segoe UI" w:cs="Segoe UI"/>
            <w:color w:val="000000"/>
          </w:rPr>
          <w:t>: Update of an existing resource.</w:t>
        </w:r>
      </w:ins>
    </w:p>
    <w:p w:rsidR="00DB0EA8" w:rsidRDefault="00DB0EA8" w:rsidP="00DB0EA8">
      <w:pPr>
        <w:numPr>
          <w:ilvl w:val="0"/>
          <w:numId w:val="103"/>
        </w:numPr>
        <w:shd w:val="clear" w:color="auto" w:fill="FFFFFF"/>
        <w:spacing w:before="60" w:after="100" w:afterAutospacing="1" w:line="375" w:lineRule="atLeast"/>
        <w:jc w:val="both"/>
        <w:rPr>
          <w:ins w:id="338" w:author="Unknown"/>
          <w:rFonts w:ascii="Segoe UI" w:hAnsi="Segoe UI" w:cs="Segoe UI"/>
          <w:color w:val="000000"/>
        </w:rPr>
      </w:pPr>
      <w:ins w:id="339" w:author="Unknown">
        <w:r>
          <w:rPr>
            <w:rStyle w:val="Strong"/>
            <w:rFonts w:ascii="Segoe UI" w:hAnsi="Segoe UI" w:cs="Segoe UI"/>
            <w:color w:val="000000"/>
          </w:rPr>
          <w:t>OPTIONS</w:t>
        </w:r>
        <w:r>
          <w:rPr>
            <w:rFonts w:ascii="Segoe UI" w:hAnsi="Segoe UI" w:cs="Segoe UI"/>
            <w:color w:val="000000"/>
          </w:rPr>
          <w:t>: Get supported operations on the resource.</w:t>
        </w:r>
      </w:ins>
    </w:p>
    <w:p w:rsidR="00DB0EA8" w:rsidRDefault="00DB0EA8" w:rsidP="00DB0EA8">
      <w:pPr>
        <w:numPr>
          <w:ilvl w:val="0"/>
          <w:numId w:val="103"/>
        </w:numPr>
        <w:shd w:val="clear" w:color="auto" w:fill="FFFFFF"/>
        <w:spacing w:before="60" w:after="100" w:afterAutospacing="1" w:line="375" w:lineRule="atLeast"/>
        <w:jc w:val="both"/>
        <w:rPr>
          <w:ins w:id="340" w:author="Unknown"/>
          <w:rFonts w:ascii="Segoe UI" w:hAnsi="Segoe UI" w:cs="Segoe UI"/>
          <w:color w:val="000000"/>
        </w:rPr>
      </w:pPr>
      <w:ins w:id="341" w:author="Unknown">
        <w:r>
          <w:rPr>
            <w:rStyle w:val="Strong"/>
            <w:rFonts w:ascii="Segoe UI" w:hAnsi="Segoe UI" w:cs="Segoe UI"/>
            <w:color w:val="000000"/>
          </w:rPr>
          <w:t>HEAD</w:t>
        </w:r>
        <w:r>
          <w:rPr>
            <w:rFonts w:ascii="Segoe UI" w:hAnsi="Segoe UI" w:cs="Segoe UI"/>
            <w:color w:val="000000"/>
          </w:rPr>
          <w:t>: Returns HTTP header only, nobody.</w:t>
        </w:r>
      </w:ins>
    </w:p>
    <w:p w:rsidR="00DB0EA8" w:rsidRDefault="00DB0EA8" w:rsidP="00DB0EA8">
      <w:pPr>
        <w:spacing w:after="0" w:line="240" w:lineRule="auto"/>
        <w:rPr>
          <w:ins w:id="342" w:author="Unknown"/>
          <w:rFonts w:ascii="Times New Roman" w:hAnsi="Times New Roman" w:cs="Times New Roman"/>
        </w:rPr>
      </w:pPr>
      <w:ins w:id="343" w:author="Unknown">
        <w:r>
          <w:pict>
            <v:rect id="_x0000_i1083"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344" w:author="Unknown"/>
          <w:rFonts w:ascii="Helvetica" w:hAnsi="Helvetica"/>
          <w:b w:val="0"/>
          <w:bCs w:val="0"/>
          <w:color w:val="610B4B"/>
          <w:sz w:val="32"/>
          <w:szCs w:val="32"/>
        </w:rPr>
      </w:pPr>
      <w:ins w:id="345" w:author="Unknown">
        <w:r>
          <w:rPr>
            <w:rFonts w:ascii="Helvetica" w:hAnsi="Helvetica"/>
            <w:b w:val="0"/>
            <w:bCs w:val="0"/>
            <w:color w:val="610B4B"/>
            <w:sz w:val="32"/>
            <w:szCs w:val="32"/>
          </w:rPr>
          <w:lastRenderedPageBreak/>
          <w:t>36) What are the steps involved in accessing a web service?</w:t>
        </w:r>
      </w:ins>
    </w:p>
    <w:p w:rsidR="00DB0EA8" w:rsidRDefault="00DB0EA8" w:rsidP="00DB0EA8">
      <w:pPr>
        <w:pStyle w:val="NormalWeb"/>
        <w:shd w:val="clear" w:color="auto" w:fill="FFFFFF"/>
        <w:jc w:val="both"/>
        <w:rPr>
          <w:ins w:id="346" w:author="Unknown"/>
          <w:rFonts w:ascii="Segoe UI" w:hAnsi="Segoe UI" w:cs="Segoe UI"/>
          <w:color w:val="333333"/>
        </w:rPr>
      </w:pPr>
      <w:ins w:id="347" w:author="Unknown">
        <w:r>
          <w:rPr>
            <w:rFonts w:ascii="Segoe UI" w:hAnsi="Segoe UI" w:cs="Segoe UI"/>
            <w:color w:val="333333"/>
          </w:rPr>
          <w:t>These are the steps involved in accessing a web service:</w:t>
        </w:r>
      </w:ins>
    </w:p>
    <w:p w:rsidR="00DB0EA8" w:rsidRDefault="00DB0EA8" w:rsidP="00DB0EA8">
      <w:pPr>
        <w:shd w:val="clear" w:color="auto" w:fill="808080"/>
        <w:jc w:val="center"/>
        <w:rPr>
          <w:ins w:id="348" w:author="Unknown"/>
          <w:rFonts w:ascii="Helvetica" w:hAnsi="Helvetica" w:cs="Arial"/>
          <w:b/>
          <w:bCs/>
          <w:color w:val="FFFFFF"/>
          <w:sz w:val="17"/>
          <w:szCs w:val="17"/>
        </w:rPr>
      </w:pPr>
      <w:ins w:id="349" w:author="Unknown">
        <w:r>
          <w:rPr>
            <w:rFonts w:ascii="Helvetica" w:hAnsi="Helvetica" w:cs="Arial"/>
            <w:b/>
            <w:bCs/>
            <w:color w:val="FFFFFF"/>
            <w:sz w:val="17"/>
            <w:szCs w:val="17"/>
          </w:rPr>
          <w:t>          </w:t>
        </w:r>
      </w:ins>
    </w:p>
    <w:p w:rsidR="00DB0EA8" w:rsidRDefault="00DB0EA8" w:rsidP="00DB0EA8">
      <w:pPr>
        <w:shd w:val="clear" w:color="auto" w:fill="808080"/>
        <w:jc w:val="center"/>
        <w:rPr>
          <w:ins w:id="350" w:author="Unknown"/>
          <w:rStyle w:val="Hyperlink"/>
          <w:rFonts w:ascii="Arial" w:hAnsi="Arial"/>
          <w:color w:val="FFFFFF"/>
          <w:sz w:val="36"/>
          <w:szCs w:val="36"/>
          <w:u w:val="none"/>
          <w:shd w:val="clear" w:color="auto" w:fill="808080"/>
        </w:rPr>
      </w:pPr>
      <w:ins w:id="351" w:author="Unknown">
        <w:r>
          <w:rPr>
            <w:rFonts w:ascii="Arial" w:hAnsi="Arial" w:cs="Arial"/>
          </w:rPr>
          <w:fldChar w:fldCharType="begin"/>
        </w:r>
        <w:r>
          <w:rPr>
            <w:rFonts w:ascii="Arial" w:hAnsi="Arial" w:cs="Arial"/>
          </w:rPr>
          <w:instrText xml:space="preserve"> HYPERLINK "https://aax-eu.amazon-adsystem.com/x/c/QgtUiGA9TEiB3h_QKStKeCEAAAF_nTX7TAMAAAalBKj-YWQ/https:/www.amazon.de/gp/product/B09S8FKYFP?tag=ms-de-21&amp;ref=aap_588963350312460649" \t "_blank" </w:instrText>
        </w:r>
        <w:r>
          <w:rPr>
            <w:rFonts w:ascii="Arial" w:hAnsi="Arial" w:cs="Arial"/>
          </w:rPr>
          <w:fldChar w:fldCharType="separate"/>
        </w:r>
        <w:r>
          <w:rPr>
            <w:rStyle w:val="Hyperlink"/>
            <w:rFonts w:ascii="Arial" w:hAnsi="Arial" w:cs="Arial"/>
            <w:color w:val="FFFFFF"/>
            <w:sz w:val="36"/>
            <w:szCs w:val="36"/>
            <w:shd w:val="clear" w:color="auto" w:fill="808080"/>
          </w:rPr>
          <w:t>Learn more</w:t>
        </w:r>
        <w:r>
          <w:rPr>
            <w:rFonts w:ascii="Arial" w:hAnsi="Arial" w:cs="Arial"/>
            <w:color w:val="FFFFFF"/>
            <w:sz w:val="36"/>
            <w:szCs w:val="36"/>
            <w:shd w:val="clear" w:color="auto" w:fill="808080"/>
          </w:rPr>
          <w:br/>
        </w:r>
      </w:ins>
    </w:p>
    <w:p w:rsidR="00DB0EA8" w:rsidRDefault="00DB0EA8" w:rsidP="00DB0EA8">
      <w:pPr>
        <w:shd w:val="clear" w:color="auto" w:fill="808080"/>
        <w:jc w:val="center"/>
        <w:rPr>
          <w:ins w:id="352" w:author="Unknown"/>
          <w:sz w:val="24"/>
          <w:szCs w:val="24"/>
        </w:rPr>
      </w:pPr>
      <w:ins w:id="353" w:author="Unknown">
        <w:r>
          <w:rPr>
            <w:rFonts w:ascii="Arial" w:hAnsi="Arial" w:cs="Arial"/>
          </w:rPr>
          <w:fldChar w:fldCharType="end"/>
        </w:r>
      </w:ins>
    </w:p>
    <w:p w:rsidR="00DB0EA8" w:rsidRDefault="00DB0EA8" w:rsidP="00DB0EA8">
      <w:pPr>
        <w:jc w:val="center"/>
        <w:textAlignment w:val="baseline"/>
        <w:rPr>
          <w:ins w:id="354" w:author="Unknown"/>
          <w:rFonts w:ascii="Ubuntu" w:hAnsi="Ubuntu" w:cs="Arial"/>
          <w:color w:val="FFFFFF"/>
        </w:rPr>
      </w:pPr>
      <w:proofErr w:type="gramStart"/>
      <w:ins w:id="355" w:author="Unknown">
        <w:r>
          <w:rPr>
            <w:rFonts w:ascii="Ubuntu" w:hAnsi="Ubuntu" w:cs="Arial"/>
            <w:color w:val="FFFFFF"/>
            <w:bdr w:val="none" w:sz="0" w:space="0" w:color="auto" w:frame="1"/>
          </w:rPr>
          <w:t>volume</w:t>
        </w:r>
        <w:proofErr w:type="gramEnd"/>
        <w:r>
          <w:rPr>
            <w:rFonts w:ascii="Ubuntu" w:hAnsi="Ubuntu" w:cs="Arial"/>
            <w:color w:val="FFFFFF"/>
            <w:bdr w:val="none" w:sz="0" w:space="0" w:color="auto" w:frame="1"/>
          </w:rPr>
          <w:t xml:space="preserve"> is </w:t>
        </w:r>
        <w:proofErr w:type="spellStart"/>
        <w:r>
          <w:rPr>
            <w:rFonts w:ascii="Ubuntu" w:hAnsi="Ubuntu" w:cs="Arial"/>
            <w:color w:val="FFFFFF"/>
            <w:bdr w:val="none" w:sz="0" w:space="0" w:color="auto" w:frame="1"/>
          </w:rPr>
          <w:t>gedempt</w:t>
        </w:r>
        <w:proofErr w:type="spellEnd"/>
      </w:ins>
    </w:p>
    <w:p w:rsidR="00DB0EA8" w:rsidRDefault="00DB0EA8" w:rsidP="00DB0EA8">
      <w:pPr>
        <w:numPr>
          <w:ilvl w:val="0"/>
          <w:numId w:val="104"/>
        </w:numPr>
        <w:shd w:val="clear" w:color="auto" w:fill="FFFFFF"/>
        <w:spacing w:before="60" w:after="100" w:afterAutospacing="1" w:line="375" w:lineRule="atLeast"/>
        <w:jc w:val="both"/>
        <w:rPr>
          <w:ins w:id="356" w:author="Unknown"/>
          <w:rFonts w:ascii="Segoe UI" w:hAnsi="Segoe UI" w:cs="Segoe UI"/>
          <w:color w:val="000000"/>
        </w:rPr>
      </w:pPr>
      <w:ins w:id="357" w:author="Unknown">
        <w:r>
          <w:rPr>
            <w:rFonts w:ascii="Segoe UI" w:hAnsi="Segoe UI" w:cs="Segoe UI"/>
            <w:color w:val="000000"/>
          </w:rPr>
          <w:t xml:space="preserve">Client application bundled the information and into </w:t>
        </w:r>
        <w:proofErr w:type="gramStart"/>
        <w:r>
          <w:rPr>
            <w:rFonts w:ascii="Segoe UI" w:hAnsi="Segoe UI" w:cs="Segoe UI"/>
            <w:color w:val="000000"/>
          </w:rPr>
          <w:t>a SOAP</w:t>
        </w:r>
        <w:proofErr w:type="gramEnd"/>
        <w:r>
          <w:rPr>
            <w:rFonts w:ascii="Segoe UI" w:hAnsi="Segoe UI" w:cs="Segoe UI"/>
            <w:color w:val="000000"/>
          </w:rPr>
          <w:t xml:space="preserve"> message.</w:t>
        </w:r>
      </w:ins>
    </w:p>
    <w:p w:rsidR="00DB0EA8" w:rsidRDefault="00DB0EA8" w:rsidP="00DB0EA8">
      <w:pPr>
        <w:numPr>
          <w:ilvl w:val="0"/>
          <w:numId w:val="104"/>
        </w:numPr>
        <w:shd w:val="clear" w:color="auto" w:fill="FFFFFF"/>
        <w:spacing w:before="60" w:after="100" w:afterAutospacing="1" w:line="375" w:lineRule="atLeast"/>
        <w:jc w:val="both"/>
        <w:rPr>
          <w:ins w:id="358" w:author="Unknown"/>
          <w:rFonts w:ascii="Segoe UI" w:hAnsi="Segoe UI" w:cs="Segoe UI"/>
          <w:color w:val="000000"/>
        </w:rPr>
      </w:pPr>
      <w:ins w:id="359" w:author="Unknown">
        <w:r>
          <w:rPr>
            <w:rFonts w:ascii="Segoe UI" w:hAnsi="Segoe UI" w:cs="Segoe UI"/>
            <w:color w:val="000000"/>
          </w:rPr>
          <w:t>SOAP message sends to the server as a body of Hyper-Text markup language using POST method.</w:t>
        </w:r>
      </w:ins>
    </w:p>
    <w:p w:rsidR="00DB0EA8" w:rsidRDefault="00DB0EA8" w:rsidP="00DB0EA8">
      <w:pPr>
        <w:numPr>
          <w:ilvl w:val="0"/>
          <w:numId w:val="104"/>
        </w:numPr>
        <w:shd w:val="clear" w:color="auto" w:fill="FFFFFF"/>
        <w:spacing w:before="60" w:after="100" w:afterAutospacing="1" w:line="375" w:lineRule="atLeast"/>
        <w:jc w:val="both"/>
        <w:rPr>
          <w:ins w:id="360" w:author="Unknown"/>
          <w:rFonts w:ascii="Segoe UI" w:hAnsi="Segoe UI" w:cs="Segoe UI"/>
          <w:color w:val="000000"/>
        </w:rPr>
      </w:pPr>
      <w:ins w:id="361" w:author="Unknown">
        <w:r>
          <w:rPr>
            <w:rFonts w:ascii="Segoe UI" w:hAnsi="Segoe UI" w:cs="Segoe UI"/>
            <w:color w:val="000000"/>
          </w:rPr>
          <w:t>Web service unpacks the SOAP message and converts it into a command understandable by the application.</w:t>
        </w:r>
      </w:ins>
    </w:p>
    <w:p w:rsidR="00DB0EA8" w:rsidRDefault="00DB0EA8" w:rsidP="00DB0EA8">
      <w:pPr>
        <w:numPr>
          <w:ilvl w:val="0"/>
          <w:numId w:val="104"/>
        </w:numPr>
        <w:shd w:val="clear" w:color="auto" w:fill="FFFFFF"/>
        <w:spacing w:before="60" w:after="100" w:afterAutospacing="1" w:line="375" w:lineRule="atLeast"/>
        <w:jc w:val="both"/>
        <w:rPr>
          <w:ins w:id="362" w:author="Unknown"/>
          <w:rFonts w:ascii="Segoe UI" w:hAnsi="Segoe UI" w:cs="Segoe UI"/>
          <w:color w:val="000000"/>
        </w:rPr>
      </w:pPr>
      <w:ins w:id="363" w:author="Unknown">
        <w:r>
          <w:rPr>
            <w:rFonts w:ascii="Segoe UI" w:hAnsi="Segoe UI" w:cs="Segoe UI"/>
            <w:color w:val="000000"/>
          </w:rPr>
          <w:t>Application processes the information and in turn bundled the info and send it back to the client as a SOAP message.</w:t>
        </w:r>
      </w:ins>
    </w:p>
    <w:p w:rsidR="00DB0EA8" w:rsidRDefault="00DB0EA8" w:rsidP="00DB0EA8">
      <w:pPr>
        <w:numPr>
          <w:ilvl w:val="0"/>
          <w:numId w:val="104"/>
        </w:numPr>
        <w:shd w:val="clear" w:color="auto" w:fill="FFFFFF"/>
        <w:spacing w:before="60" w:after="100" w:afterAutospacing="1" w:line="375" w:lineRule="atLeast"/>
        <w:jc w:val="both"/>
        <w:rPr>
          <w:ins w:id="364" w:author="Unknown"/>
          <w:rFonts w:ascii="Segoe UI" w:hAnsi="Segoe UI" w:cs="Segoe UI"/>
          <w:color w:val="000000"/>
        </w:rPr>
      </w:pPr>
      <w:ins w:id="365" w:author="Unknown">
        <w:r>
          <w:rPr>
            <w:rFonts w:ascii="Segoe UI" w:hAnsi="Segoe UI" w:cs="Segoe UI"/>
            <w:color w:val="000000"/>
          </w:rPr>
          <w:t>A Client then unpacks the SOAP message to obtain the results.</w:t>
        </w:r>
      </w:ins>
    </w:p>
    <w:p w:rsidR="00DB0EA8" w:rsidRDefault="00DB0EA8" w:rsidP="00DB0EA8">
      <w:pPr>
        <w:spacing w:after="0" w:line="240" w:lineRule="auto"/>
        <w:rPr>
          <w:ins w:id="366" w:author="Unknown"/>
          <w:rFonts w:ascii="Times New Roman" w:hAnsi="Times New Roman" w:cs="Times New Roman"/>
        </w:rPr>
      </w:pPr>
      <w:ins w:id="367" w:author="Unknown">
        <w:r>
          <w:pict>
            <v:rect id="_x0000_i1084"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368" w:author="Unknown"/>
          <w:rFonts w:ascii="Helvetica" w:hAnsi="Helvetica"/>
          <w:b w:val="0"/>
          <w:bCs w:val="0"/>
          <w:color w:val="610B4B"/>
          <w:sz w:val="32"/>
          <w:szCs w:val="32"/>
        </w:rPr>
      </w:pPr>
      <w:ins w:id="369" w:author="Unknown">
        <w:r>
          <w:rPr>
            <w:rFonts w:ascii="Helvetica" w:hAnsi="Helvetica"/>
            <w:b w:val="0"/>
            <w:bCs w:val="0"/>
            <w:color w:val="610B4B"/>
            <w:sz w:val="32"/>
            <w:szCs w:val="32"/>
          </w:rPr>
          <w:t>37) How many Communication protocols can be used to implement a SOAP message? Is SOAP messages are tied to any protocol?</w:t>
        </w:r>
      </w:ins>
    </w:p>
    <w:p w:rsidR="00DB0EA8" w:rsidRDefault="00DB0EA8" w:rsidP="00DB0EA8">
      <w:pPr>
        <w:pStyle w:val="NormalWeb"/>
        <w:shd w:val="clear" w:color="auto" w:fill="FFFFFF"/>
        <w:jc w:val="both"/>
        <w:rPr>
          <w:ins w:id="370" w:author="Unknown"/>
          <w:rFonts w:ascii="Segoe UI" w:hAnsi="Segoe UI" w:cs="Segoe UI"/>
          <w:color w:val="333333"/>
        </w:rPr>
      </w:pPr>
      <w:ins w:id="371" w:author="Unknown">
        <w:r>
          <w:rPr>
            <w:rFonts w:ascii="Segoe UI" w:hAnsi="Segoe UI" w:cs="Segoe UI"/>
            <w:color w:val="333333"/>
          </w:rPr>
          <w:t>Communication protocol refers to the protocols which were used to transmit information over the web. By using Transport protocols, applications from the different background can quickly communicate with each other without knowing the inside functioning of the various systems. HTTP (Hyper-Text Transfer Protocol) can be used to implement a SOAP message whereas FTP (File Transfer Protocol) can be used as the reliable transport mechanism. SMTP and BEEP can also be used for transport mechanism.</w:t>
        </w:r>
      </w:ins>
    </w:p>
    <w:p w:rsidR="00DB0EA8" w:rsidRDefault="00DB0EA8" w:rsidP="00DB0EA8">
      <w:pPr>
        <w:pStyle w:val="NormalWeb"/>
        <w:shd w:val="clear" w:color="auto" w:fill="FFFFFF"/>
        <w:jc w:val="both"/>
        <w:rPr>
          <w:ins w:id="372" w:author="Unknown"/>
          <w:rFonts w:ascii="Segoe UI" w:hAnsi="Segoe UI" w:cs="Segoe UI"/>
          <w:color w:val="333333"/>
        </w:rPr>
      </w:pPr>
      <w:ins w:id="373" w:author="Unknown">
        <w:r>
          <w:rPr>
            <w:rFonts w:ascii="Segoe UI" w:hAnsi="Segoe UI" w:cs="Segoe UI"/>
            <w:color w:val="333333"/>
          </w:rPr>
          <w:lastRenderedPageBreak/>
          <w:t>SOAP message is not tied to any protocol. It can use any of the open Transport protocol.</w:t>
        </w:r>
      </w:ins>
    </w:p>
    <w:p w:rsidR="00DB0EA8" w:rsidRDefault="00DB0EA8" w:rsidP="00DB0EA8">
      <w:pPr>
        <w:rPr>
          <w:ins w:id="374" w:author="Unknown"/>
          <w:rFonts w:ascii="Times New Roman" w:hAnsi="Times New Roman" w:cs="Times New Roman"/>
        </w:rPr>
      </w:pPr>
      <w:ins w:id="375" w:author="Unknown">
        <w:r>
          <w:pict>
            <v:rect id="_x0000_i1085"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376" w:author="Unknown"/>
          <w:rFonts w:ascii="Helvetica" w:hAnsi="Helvetica"/>
          <w:b w:val="0"/>
          <w:bCs w:val="0"/>
          <w:color w:val="610B4B"/>
          <w:sz w:val="32"/>
          <w:szCs w:val="32"/>
        </w:rPr>
      </w:pPr>
      <w:ins w:id="377" w:author="Unknown">
        <w:r>
          <w:rPr>
            <w:rFonts w:ascii="Helvetica" w:hAnsi="Helvetica"/>
            <w:b w:val="0"/>
            <w:bCs w:val="0"/>
            <w:color w:val="610B4B"/>
            <w:sz w:val="32"/>
            <w:szCs w:val="32"/>
          </w:rPr>
          <w:t>38) How are the terms "Platform independent" and "Diverse Application" are related to each other in the context of XML-RPC?</w:t>
        </w:r>
      </w:ins>
    </w:p>
    <w:p w:rsidR="00DB0EA8" w:rsidRDefault="00DB0EA8" w:rsidP="00DB0EA8">
      <w:pPr>
        <w:pStyle w:val="NormalWeb"/>
        <w:shd w:val="clear" w:color="auto" w:fill="FFFFFF"/>
        <w:jc w:val="both"/>
        <w:rPr>
          <w:ins w:id="378" w:author="Unknown"/>
          <w:rFonts w:ascii="Segoe UI" w:hAnsi="Segoe UI" w:cs="Segoe UI"/>
          <w:color w:val="333333"/>
        </w:rPr>
      </w:pPr>
      <w:ins w:id="379" w:author="Unknown">
        <w:r>
          <w:rPr>
            <w:rFonts w:ascii="Segoe UI" w:hAnsi="Segoe UI" w:cs="Segoe UI"/>
            <w:color w:val="333333"/>
          </w:rPr>
          <w:t>The terms "Platform independent" and "Diverse Application" were related to each other because XML-RPC uses HTTP for transporting SOAP messages over the web. The HTTP is a universal standard protocol for exchanging information on the Web. Hence, it leads to Cross Platform support/ Platform independent. So because it is Platform independent, it leads to the diverse application capable of accessing the web services.</w:t>
        </w:r>
      </w:ins>
    </w:p>
    <w:p w:rsidR="00DB0EA8" w:rsidRDefault="00DB0EA8" w:rsidP="00DB0EA8">
      <w:pPr>
        <w:rPr>
          <w:ins w:id="380" w:author="Unknown"/>
          <w:rFonts w:ascii="Times New Roman" w:hAnsi="Times New Roman" w:cs="Times New Roman"/>
        </w:rPr>
      </w:pPr>
      <w:ins w:id="381" w:author="Unknown">
        <w:r>
          <w:pict>
            <v:rect id="_x0000_i1086"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382" w:author="Unknown"/>
          <w:rFonts w:ascii="Helvetica" w:hAnsi="Helvetica"/>
          <w:b w:val="0"/>
          <w:bCs w:val="0"/>
          <w:color w:val="610B4B"/>
          <w:sz w:val="32"/>
          <w:szCs w:val="32"/>
        </w:rPr>
      </w:pPr>
      <w:ins w:id="383" w:author="Unknown">
        <w:r>
          <w:rPr>
            <w:rFonts w:ascii="Helvetica" w:hAnsi="Helvetica"/>
            <w:b w:val="0"/>
            <w:bCs w:val="0"/>
            <w:color w:val="610B4B"/>
            <w:sz w:val="32"/>
            <w:szCs w:val="32"/>
          </w:rPr>
          <w:t>39) Explain the role of web service provider/ Publisher.</w:t>
        </w:r>
      </w:ins>
    </w:p>
    <w:p w:rsidR="00DB0EA8" w:rsidRDefault="00DB0EA8" w:rsidP="00DB0EA8">
      <w:pPr>
        <w:pStyle w:val="NormalWeb"/>
        <w:shd w:val="clear" w:color="auto" w:fill="FFFFFF"/>
        <w:jc w:val="both"/>
        <w:rPr>
          <w:ins w:id="384" w:author="Unknown"/>
          <w:rFonts w:ascii="Segoe UI" w:hAnsi="Segoe UI" w:cs="Segoe UI"/>
          <w:color w:val="333333"/>
        </w:rPr>
      </w:pPr>
      <w:ins w:id="385" w:author="Unknown">
        <w:r>
          <w:rPr>
            <w:rFonts w:ascii="Segoe UI" w:hAnsi="Segoe UI" w:cs="Segoe UI"/>
            <w:color w:val="333333"/>
          </w:rPr>
          <w:t>The role of a Web Service provider is to implement web service and make it available to the web service requestor/ consumer.</w:t>
        </w:r>
      </w:ins>
    </w:p>
    <w:p w:rsidR="00DB0EA8" w:rsidRDefault="00DB0EA8" w:rsidP="00DB0EA8">
      <w:pPr>
        <w:rPr>
          <w:ins w:id="386" w:author="Unknown"/>
          <w:rFonts w:ascii="Times New Roman" w:hAnsi="Times New Roman" w:cs="Times New Roman"/>
        </w:rPr>
      </w:pPr>
      <w:ins w:id="387" w:author="Unknown">
        <w:r>
          <w:pict>
            <v:rect id="_x0000_i1087"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388" w:author="Unknown"/>
          <w:rFonts w:ascii="Helvetica" w:hAnsi="Helvetica"/>
          <w:b w:val="0"/>
          <w:bCs w:val="0"/>
          <w:color w:val="610B4B"/>
          <w:sz w:val="32"/>
          <w:szCs w:val="32"/>
        </w:rPr>
      </w:pPr>
      <w:ins w:id="389" w:author="Unknown">
        <w:r>
          <w:rPr>
            <w:rFonts w:ascii="Helvetica" w:hAnsi="Helvetica"/>
            <w:b w:val="0"/>
            <w:bCs w:val="0"/>
            <w:color w:val="610B4B"/>
            <w:sz w:val="32"/>
            <w:szCs w:val="32"/>
          </w:rPr>
          <w:t>40) Explain the role of web service requestor/ consumer.</w:t>
        </w:r>
      </w:ins>
    </w:p>
    <w:p w:rsidR="00DB0EA8" w:rsidRDefault="00DB0EA8" w:rsidP="00DB0EA8">
      <w:pPr>
        <w:pStyle w:val="NormalWeb"/>
        <w:shd w:val="clear" w:color="auto" w:fill="FFFFFF"/>
        <w:jc w:val="both"/>
        <w:rPr>
          <w:ins w:id="390" w:author="Unknown"/>
          <w:rFonts w:ascii="Segoe UI" w:hAnsi="Segoe UI" w:cs="Segoe UI"/>
          <w:color w:val="333333"/>
        </w:rPr>
      </w:pPr>
      <w:ins w:id="391" w:author="Unknown">
        <w:r>
          <w:rPr>
            <w:rFonts w:ascii="Segoe UI" w:hAnsi="Segoe UI" w:cs="Segoe UI"/>
            <w:color w:val="333333"/>
          </w:rPr>
          <w:t>The role of Web Service Requestor / Consumer is to utilize the pre-existing web service provided by the Web Service Provider/ Publisher. Web Service Requestor/ Consumer request the Web Service provider for the information by sending a SOAP message to the Web Service provider. Then in-Turn Web Service Publisher sends the requested information back to the requestor in the form of a SOAP message.</w:t>
        </w:r>
      </w:ins>
    </w:p>
    <w:p w:rsidR="00DB0EA8" w:rsidRDefault="00DB0EA8" w:rsidP="00DB0EA8">
      <w:pPr>
        <w:rPr>
          <w:ins w:id="392" w:author="Unknown"/>
          <w:rFonts w:ascii="Times New Roman" w:hAnsi="Times New Roman" w:cs="Times New Roman"/>
        </w:rPr>
      </w:pPr>
      <w:ins w:id="393" w:author="Unknown">
        <w:r>
          <w:pict>
            <v:rect id="_x0000_i1088"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394" w:author="Unknown"/>
          <w:rFonts w:ascii="Helvetica" w:hAnsi="Helvetica"/>
          <w:b w:val="0"/>
          <w:bCs w:val="0"/>
          <w:color w:val="610B4B"/>
          <w:sz w:val="32"/>
          <w:szCs w:val="32"/>
        </w:rPr>
      </w:pPr>
      <w:ins w:id="395" w:author="Unknown">
        <w:r>
          <w:rPr>
            <w:rFonts w:ascii="Helvetica" w:hAnsi="Helvetica"/>
            <w:b w:val="0"/>
            <w:bCs w:val="0"/>
            <w:color w:val="610B4B"/>
            <w:sz w:val="32"/>
            <w:szCs w:val="32"/>
          </w:rPr>
          <w:lastRenderedPageBreak/>
          <w:t>41) Write an example to demonstrate the working of the Web Service Provider.</w:t>
        </w:r>
      </w:ins>
    </w:p>
    <w:p w:rsidR="00DB0EA8" w:rsidRDefault="00DB0EA8" w:rsidP="00DB0EA8">
      <w:pPr>
        <w:pStyle w:val="NormalWeb"/>
        <w:shd w:val="clear" w:color="auto" w:fill="FFFFFF"/>
        <w:jc w:val="both"/>
        <w:rPr>
          <w:ins w:id="396" w:author="Unknown"/>
          <w:rFonts w:ascii="Segoe UI" w:hAnsi="Segoe UI" w:cs="Segoe UI"/>
          <w:color w:val="333333"/>
        </w:rPr>
      </w:pPr>
      <w:ins w:id="397" w:author="Unknown">
        <w:r>
          <w:rPr>
            <w:rFonts w:ascii="Segoe UI" w:hAnsi="Segoe UI" w:cs="Segoe UI"/>
            <w:color w:val="333333"/>
          </w:rPr>
          <w:t>Here is the example of a Web Service Provider:</w:t>
        </w:r>
      </w:ins>
    </w:p>
    <w:p w:rsidR="00DB0EA8" w:rsidRDefault="00DB0EA8" w:rsidP="00DB0EA8">
      <w:pPr>
        <w:numPr>
          <w:ilvl w:val="0"/>
          <w:numId w:val="105"/>
        </w:numPr>
        <w:spacing w:after="0" w:line="375" w:lineRule="atLeast"/>
        <w:ind w:left="0"/>
        <w:jc w:val="both"/>
        <w:rPr>
          <w:ins w:id="398" w:author="Unknown"/>
          <w:rFonts w:ascii="Segoe UI" w:hAnsi="Segoe UI" w:cs="Segoe UI"/>
          <w:color w:val="000000"/>
        </w:rPr>
      </w:pPr>
      <w:ins w:id="399" w:author="Unknown">
        <w:r>
          <w:rPr>
            <w:rFonts w:ascii="Segoe UI" w:hAnsi="Segoe UI" w:cs="Segoe UI"/>
            <w:color w:val="000000"/>
            <w:bdr w:val="none" w:sz="0" w:space="0" w:color="auto" w:frame="1"/>
          </w:rPr>
          <w:t>using System;  </w:t>
        </w:r>
      </w:ins>
    </w:p>
    <w:p w:rsidR="00DB0EA8" w:rsidRDefault="00DB0EA8" w:rsidP="00DB0EA8">
      <w:pPr>
        <w:numPr>
          <w:ilvl w:val="0"/>
          <w:numId w:val="105"/>
        </w:numPr>
        <w:spacing w:after="0" w:line="375" w:lineRule="atLeast"/>
        <w:ind w:left="0"/>
        <w:jc w:val="both"/>
        <w:rPr>
          <w:ins w:id="400" w:author="Unknown"/>
          <w:rFonts w:ascii="Segoe UI" w:hAnsi="Segoe UI" w:cs="Segoe UI"/>
          <w:color w:val="000000"/>
        </w:rPr>
      </w:pPr>
      <w:ins w:id="401" w:author="Unknown">
        <w:r>
          <w:rPr>
            <w:rFonts w:ascii="Segoe UI" w:hAnsi="Segoe UI" w:cs="Segoe UI"/>
            <w:color w:val="000000"/>
            <w:bdr w:val="none" w:sz="0" w:space="0" w:color="auto" w:frame="1"/>
          </w:rPr>
          <w:t>using </w:t>
        </w:r>
        <w:proofErr w:type="spellStart"/>
        <w:r>
          <w:rPr>
            <w:rFonts w:ascii="Segoe UI" w:hAnsi="Segoe UI" w:cs="Segoe UI"/>
            <w:color w:val="000000"/>
            <w:bdr w:val="none" w:sz="0" w:space="0" w:color="auto" w:frame="1"/>
          </w:rPr>
          <w:t>System.Web.Services</w:t>
        </w:r>
        <w:proofErr w:type="spellEnd"/>
        <w:r>
          <w:rPr>
            <w:rFonts w:ascii="Segoe UI" w:hAnsi="Segoe UI" w:cs="Segoe UI"/>
            <w:color w:val="000000"/>
            <w:bdr w:val="none" w:sz="0" w:space="0" w:color="auto" w:frame="1"/>
          </w:rPr>
          <w:t>;  </w:t>
        </w:r>
      </w:ins>
    </w:p>
    <w:p w:rsidR="00DB0EA8" w:rsidRDefault="00DB0EA8" w:rsidP="00DB0EA8">
      <w:pPr>
        <w:numPr>
          <w:ilvl w:val="0"/>
          <w:numId w:val="105"/>
        </w:numPr>
        <w:spacing w:after="0" w:line="375" w:lineRule="atLeast"/>
        <w:ind w:left="0"/>
        <w:jc w:val="both"/>
        <w:rPr>
          <w:ins w:id="402" w:author="Unknown"/>
          <w:rFonts w:ascii="Segoe UI" w:hAnsi="Segoe UI" w:cs="Segoe UI"/>
          <w:color w:val="000000"/>
        </w:rPr>
      </w:pPr>
      <w:ins w:id="403" w:author="Unknown">
        <w:r>
          <w:rPr>
            <w:rFonts w:ascii="Segoe UI" w:hAnsi="Segoe UI" w:cs="Segoe UI"/>
            <w:color w:val="000000"/>
            <w:bdr w:val="none" w:sz="0" w:space="0" w:color="auto" w:frame="1"/>
          </w:rPr>
          <w:t>using </w:t>
        </w:r>
        <w:proofErr w:type="spellStart"/>
        <w:r>
          <w:rPr>
            <w:rFonts w:ascii="Segoe UI" w:hAnsi="Segoe UI" w:cs="Segoe UI"/>
            <w:color w:val="000000"/>
            <w:bdr w:val="none" w:sz="0" w:space="0" w:color="auto" w:frame="1"/>
          </w:rPr>
          <w:t>System.Xml.Serialization</w:t>
        </w:r>
        <w:proofErr w:type="spellEnd"/>
        <w:r>
          <w:rPr>
            <w:rFonts w:ascii="Segoe UI" w:hAnsi="Segoe UI" w:cs="Segoe UI"/>
            <w:color w:val="000000"/>
            <w:bdr w:val="none" w:sz="0" w:space="0" w:color="auto" w:frame="1"/>
          </w:rPr>
          <w:t>;  </w:t>
        </w:r>
      </w:ins>
    </w:p>
    <w:p w:rsidR="00DB0EA8" w:rsidRDefault="00DB0EA8" w:rsidP="00DB0EA8">
      <w:pPr>
        <w:numPr>
          <w:ilvl w:val="0"/>
          <w:numId w:val="105"/>
        </w:numPr>
        <w:spacing w:after="0" w:line="375" w:lineRule="atLeast"/>
        <w:ind w:left="0"/>
        <w:jc w:val="both"/>
        <w:rPr>
          <w:ins w:id="404" w:author="Unknown"/>
          <w:rFonts w:ascii="Segoe UI" w:hAnsi="Segoe UI" w:cs="Segoe UI"/>
          <w:color w:val="000000"/>
        </w:rPr>
      </w:pPr>
      <w:ins w:id="405" w:author="Unknown">
        <w:r>
          <w:rPr>
            <w:rFonts w:ascii="Segoe UI" w:hAnsi="Segoe UI" w:cs="Segoe UI"/>
            <w:color w:val="000000"/>
            <w:bdr w:val="none" w:sz="0" w:space="0" w:color="auto" w:frame="1"/>
          </w:rPr>
          <w:t>  </w:t>
        </w:r>
      </w:ins>
    </w:p>
    <w:p w:rsidR="00DB0EA8" w:rsidRDefault="00DB0EA8" w:rsidP="00DB0EA8">
      <w:pPr>
        <w:numPr>
          <w:ilvl w:val="0"/>
          <w:numId w:val="105"/>
        </w:numPr>
        <w:spacing w:after="0" w:line="375" w:lineRule="atLeast"/>
        <w:ind w:left="0"/>
        <w:jc w:val="both"/>
        <w:rPr>
          <w:ins w:id="406" w:author="Unknown"/>
          <w:rFonts w:ascii="Segoe UI" w:hAnsi="Segoe UI" w:cs="Segoe UI"/>
          <w:color w:val="000000"/>
        </w:rPr>
      </w:pPr>
      <w:ins w:id="407" w:author="Unknown">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WebService</w:t>
        </w:r>
        <w:proofErr w:type="spellEnd"/>
        <w:r>
          <w:rPr>
            <w:rFonts w:ascii="Segoe UI" w:hAnsi="Segoe UI" w:cs="Segoe UI"/>
            <w:color w:val="000000"/>
            <w:bdr w:val="none" w:sz="0" w:space="0" w:color="auto" w:frame="1"/>
          </w:rPr>
          <w:t>(</w:t>
        </w:r>
        <w:r>
          <w:rPr>
            <w:rStyle w:val="attribute"/>
            <w:rFonts w:ascii="Segoe UI" w:hAnsi="Segoe UI" w:cs="Segoe UI"/>
            <w:color w:val="FF0000"/>
            <w:bdr w:val="none" w:sz="0" w:space="0" w:color="auto" w:frame="1"/>
          </w:rPr>
          <w:t>Namespace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"http://localhost/MyWebServices/"</w:t>
        </w:r>
        <w:r>
          <w:rPr>
            <w:rFonts w:ascii="Segoe UI" w:hAnsi="Segoe UI" w:cs="Segoe UI"/>
            <w:color w:val="000000"/>
            <w:bdr w:val="none" w:sz="0" w:space="0" w:color="auto" w:frame="1"/>
          </w:rPr>
          <w:t>)]  </w:t>
        </w:r>
      </w:ins>
    </w:p>
    <w:p w:rsidR="00DB0EA8" w:rsidRDefault="00DB0EA8" w:rsidP="00DB0EA8">
      <w:pPr>
        <w:numPr>
          <w:ilvl w:val="0"/>
          <w:numId w:val="105"/>
        </w:numPr>
        <w:spacing w:after="0" w:line="375" w:lineRule="atLeast"/>
        <w:ind w:left="0"/>
        <w:jc w:val="both"/>
        <w:rPr>
          <w:ins w:id="408" w:author="Unknown"/>
          <w:rFonts w:ascii="Segoe UI" w:hAnsi="Segoe UI" w:cs="Segoe UI"/>
          <w:color w:val="000000"/>
        </w:rPr>
      </w:pPr>
      <w:ins w:id="409" w:author="Unknown">
        <w:r>
          <w:rPr>
            <w:rFonts w:ascii="Segoe UI" w:hAnsi="Segoe UI" w:cs="Segoe UI"/>
            <w:color w:val="000000"/>
            <w:bdr w:val="none" w:sz="0" w:space="0" w:color="auto" w:frame="1"/>
          </w:rPr>
          <w:t>public class </w:t>
        </w:r>
        <w:proofErr w:type="spellStart"/>
        <w:r>
          <w:rPr>
            <w:rFonts w:ascii="Segoe UI" w:hAnsi="Segoe UI" w:cs="Segoe UI"/>
            <w:color w:val="000000"/>
            <w:bdr w:val="none" w:sz="0" w:space="0" w:color="auto" w:frame="1"/>
          </w:rPr>
          <w:t>FirstService</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WebService</w:t>
        </w:r>
        <w:proofErr w:type="spellEnd"/>
        <w:r>
          <w:rPr>
            <w:rFonts w:ascii="Segoe UI" w:hAnsi="Segoe UI" w:cs="Segoe UI"/>
            <w:color w:val="000000"/>
            <w:bdr w:val="none" w:sz="0" w:space="0" w:color="auto" w:frame="1"/>
          </w:rPr>
          <w:t>{  </w:t>
        </w:r>
      </w:ins>
    </w:p>
    <w:p w:rsidR="00DB0EA8" w:rsidRDefault="00DB0EA8" w:rsidP="00DB0EA8">
      <w:pPr>
        <w:numPr>
          <w:ilvl w:val="0"/>
          <w:numId w:val="105"/>
        </w:numPr>
        <w:spacing w:after="0" w:line="375" w:lineRule="atLeast"/>
        <w:ind w:left="0"/>
        <w:jc w:val="both"/>
        <w:rPr>
          <w:ins w:id="410" w:author="Unknown"/>
          <w:rFonts w:ascii="Segoe UI" w:hAnsi="Segoe UI" w:cs="Segoe UI"/>
          <w:color w:val="000000"/>
        </w:rPr>
      </w:pPr>
      <w:ins w:id="411" w:author="Unknown">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WebMethod</w:t>
        </w:r>
        <w:proofErr w:type="spellEnd"/>
        <w:r>
          <w:rPr>
            <w:rFonts w:ascii="Segoe UI" w:hAnsi="Segoe UI" w:cs="Segoe UI"/>
            <w:color w:val="000000"/>
            <w:bdr w:val="none" w:sz="0" w:space="0" w:color="auto" w:frame="1"/>
          </w:rPr>
          <w:t>]  </w:t>
        </w:r>
      </w:ins>
    </w:p>
    <w:p w:rsidR="00DB0EA8" w:rsidRDefault="00DB0EA8" w:rsidP="00DB0EA8">
      <w:pPr>
        <w:numPr>
          <w:ilvl w:val="0"/>
          <w:numId w:val="105"/>
        </w:numPr>
        <w:spacing w:after="0" w:line="375" w:lineRule="atLeast"/>
        <w:ind w:left="0"/>
        <w:jc w:val="both"/>
        <w:rPr>
          <w:ins w:id="412" w:author="Unknown"/>
          <w:rFonts w:ascii="Segoe UI" w:hAnsi="Segoe UI" w:cs="Segoe UI"/>
          <w:color w:val="000000"/>
        </w:rPr>
      </w:pPr>
      <w:ins w:id="413" w:author="Unknown">
        <w:r>
          <w:rPr>
            <w:rFonts w:ascii="Segoe UI" w:hAnsi="Segoe UI" w:cs="Segoe UI"/>
            <w:color w:val="000000"/>
            <w:bdr w:val="none" w:sz="0" w:space="0" w:color="auto" w:frame="1"/>
          </w:rPr>
          <w:t>   public </w:t>
        </w:r>
        <w:proofErr w:type="spellStart"/>
        <w:r>
          <w:rPr>
            <w:rFonts w:ascii="Segoe UI" w:hAnsi="Segoe UI" w:cs="Segoe UI"/>
            <w:color w:val="000000"/>
            <w:bdr w:val="none" w:sz="0" w:space="0" w:color="auto" w:frame="1"/>
          </w:rPr>
          <w:t>int</w:t>
        </w:r>
        <w:proofErr w:type="spellEnd"/>
        <w:r>
          <w:rPr>
            <w:rFonts w:ascii="Segoe UI" w:hAnsi="Segoe UI" w:cs="Segoe UI"/>
            <w:color w:val="000000"/>
            <w:bdr w:val="none" w:sz="0" w:space="0" w:color="auto" w:frame="1"/>
          </w:rPr>
          <w:t> Add(</w:t>
        </w:r>
        <w:proofErr w:type="spellStart"/>
        <w:r>
          <w:rPr>
            <w:rFonts w:ascii="Segoe UI" w:hAnsi="Segoe UI" w:cs="Segoe UI"/>
            <w:color w:val="000000"/>
            <w:bdr w:val="none" w:sz="0" w:space="0" w:color="auto" w:frame="1"/>
          </w:rPr>
          <w:t>int</w:t>
        </w:r>
        <w:proofErr w:type="spellEnd"/>
        <w:r>
          <w:rPr>
            <w:rFonts w:ascii="Segoe UI" w:hAnsi="Segoe UI" w:cs="Segoe UI"/>
            <w:color w:val="000000"/>
            <w:bdr w:val="none" w:sz="0" w:space="0" w:color="auto" w:frame="1"/>
          </w:rPr>
          <w:t> a, </w:t>
        </w:r>
        <w:proofErr w:type="spellStart"/>
        <w:r>
          <w:rPr>
            <w:rFonts w:ascii="Segoe UI" w:hAnsi="Segoe UI" w:cs="Segoe UI"/>
            <w:color w:val="000000"/>
            <w:bdr w:val="none" w:sz="0" w:space="0" w:color="auto" w:frame="1"/>
          </w:rPr>
          <w:t>int</w:t>
        </w:r>
        <w:proofErr w:type="spellEnd"/>
        <w:r>
          <w:rPr>
            <w:rFonts w:ascii="Segoe UI" w:hAnsi="Segoe UI" w:cs="Segoe UI"/>
            <w:color w:val="000000"/>
            <w:bdr w:val="none" w:sz="0" w:space="0" w:color="auto" w:frame="1"/>
          </w:rPr>
          <w:t> b) {  </w:t>
        </w:r>
      </w:ins>
    </w:p>
    <w:p w:rsidR="00DB0EA8" w:rsidRDefault="00DB0EA8" w:rsidP="00DB0EA8">
      <w:pPr>
        <w:numPr>
          <w:ilvl w:val="0"/>
          <w:numId w:val="105"/>
        </w:numPr>
        <w:spacing w:after="0" w:line="375" w:lineRule="atLeast"/>
        <w:ind w:left="0"/>
        <w:jc w:val="both"/>
        <w:rPr>
          <w:ins w:id="414" w:author="Unknown"/>
          <w:rFonts w:ascii="Segoe UI" w:hAnsi="Segoe UI" w:cs="Segoe UI"/>
          <w:color w:val="000000"/>
        </w:rPr>
      </w:pPr>
      <w:ins w:id="415" w:author="Unknown">
        <w:r>
          <w:rPr>
            <w:rFonts w:ascii="Segoe UI" w:hAnsi="Segoe UI" w:cs="Segoe UI"/>
            <w:color w:val="000000"/>
            <w:bdr w:val="none" w:sz="0" w:space="0" w:color="auto" w:frame="1"/>
          </w:rPr>
          <w:t>      return a + b;  </w:t>
        </w:r>
      </w:ins>
    </w:p>
    <w:p w:rsidR="00DB0EA8" w:rsidRDefault="00DB0EA8" w:rsidP="00DB0EA8">
      <w:pPr>
        <w:numPr>
          <w:ilvl w:val="0"/>
          <w:numId w:val="105"/>
        </w:numPr>
        <w:spacing w:after="0" w:line="375" w:lineRule="atLeast"/>
        <w:ind w:left="0"/>
        <w:jc w:val="both"/>
        <w:rPr>
          <w:ins w:id="416" w:author="Unknown"/>
          <w:rFonts w:ascii="Segoe UI" w:hAnsi="Segoe UI" w:cs="Segoe UI"/>
          <w:color w:val="000000"/>
        </w:rPr>
      </w:pPr>
      <w:ins w:id="417" w:author="Unknown">
        <w:r>
          <w:rPr>
            <w:rFonts w:ascii="Segoe UI" w:hAnsi="Segoe UI" w:cs="Segoe UI"/>
            <w:color w:val="000000"/>
            <w:bdr w:val="none" w:sz="0" w:space="0" w:color="auto" w:frame="1"/>
          </w:rPr>
          <w:t>   }  </w:t>
        </w:r>
      </w:ins>
    </w:p>
    <w:p w:rsidR="00DB0EA8" w:rsidRDefault="00DB0EA8" w:rsidP="00DB0EA8">
      <w:pPr>
        <w:numPr>
          <w:ilvl w:val="0"/>
          <w:numId w:val="105"/>
        </w:numPr>
        <w:spacing w:after="0" w:line="375" w:lineRule="atLeast"/>
        <w:ind w:left="0"/>
        <w:jc w:val="both"/>
        <w:rPr>
          <w:ins w:id="418" w:author="Unknown"/>
          <w:rFonts w:ascii="Segoe UI" w:hAnsi="Segoe UI" w:cs="Segoe UI"/>
          <w:color w:val="000000"/>
        </w:rPr>
      </w:pPr>
      <w:ins w:id="419" w:author="Unknown">
        <w:r>
          <w:rPr>
            <w:rFonts w:ascii="Segoe UI" w:hAnsi="Segoe UI" w:cs="Segoe UI"/>
            <w:color w:val="000000"/>
            <w:bdr w:val="none" w:sz="0" w:space="0" w:color="auto" w:frame="1"/>
          </w:rPr>
          <w:t>  </w:t>
        </w:r>
      </w:ins>
    </w:p>
    <w:p w:rsidR="00DB0EA8" w:rsidRDefault="00DB0EA8" w:rsidP="00DB0EA8">
      <w:pPr>
        <w:numPr>
          <w:ilvl w:val="0"/>
          <w:numId w:val="105"/>
        </w:numPr>
        <w:spacing w:after="0" w:line="375" w:lineRule="atLeast"/>
        <w:ind w:left="0"/>
        <w:jc w:val="both"/>
        <w:rPr>
          <w:ins w:id="420" w:author="Unknown"/>
          <w:rFonts w:ascii="Segoe UI" w:hAnsi="Segoe UI" w:cs="Segoe UI"/>
          <w:color w:val="000000"/>
        </w:rPr>
      </w:pPr>
      <w:ins w:id="421" w:author="Unknown">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WebMethod</w:t>
        </w:r>
        <w:proofErr w:type="spellEnd"/>
        <w:r>
          <w:rPr>
            <w:rFonts w:ascii="Segoe UI" w:hAnsi="Segoe UI" w:cs="Segoe UI"/>
            <w:color w:val="000000"/>
            <w:bdr w:val="none" w:sz="0" w:space="0" w:color="auto" w:frame="1"/>
          </w:rPr>
          <w:t>]  </w:t>
        </w:r>
      </w:ins>
    </w:p>
    <w:p w:rsidR="00DB0EA8" w:rsidRDefault="00DB0EA8" w:rsidP="00DB0EA8">
      <w:pPr>
        <w:numPr>
          <w:ilvl w:val="0"/>
          <w:numId w:val="105"/>
        </w:numPr>
        <w:spacing w:after="0" w:line="375" w:lineRule="atLeast"/>
        <w:ind w:left="0"/>
        <w:jc w:val="both"/>
        <w:rPr>
          <w:ins w:id="422" w:author="Unknown"/>
          <w:rFonts w:ascii="Segoe UI" w:hAnsi="Segoe UI" w:cs="Segoe UI"/>
          <w:color w:val="000000"/>
        </w:rPr>
      </w:pPr>
      <w:ins w:id="423" w:author="Unknown">
        <w:r>
          <w:rPr>
            <w:rFonts w:ascii="Segoe UI" w:hAnsi="Segoe UI" w:cs="Segoe UI"/>
            <w:color w:val="000000"/>
            <w:bdr w:val="none" w:sz="0" w:space="0" w:color="auto" w:frame="1"/>
          </w:rPr>
          <w:t>   public String </w:t>
        </w:r>
        <w:proofErr w:type="spellStart"/>
        <w:r>
          <w:rPr>
            <w:rFonts w:ascii="Segoe UI" w:hAnsi="Segoe UI" w:cs="Segoe UI"/>
            <w:color w:val="000000"/>
            <w:bdr w:val="none" w:sz="0" w:space="0" w:color="auto" w:frame="1"/>
          </w:rPr>
          <w:t>SayHello</w:t>
        </w:r>
        <w:proofErr w:type="spellEnd"/>
        <w:r>
          <w:rPr>
            <w:rFonts w:ascii="Segoe UI" w:hAnsi="Segoe UI" w:cs="Segoe UI"/>
            <w:color w:val="000000"/>
            <w:bdr w:val="none" w:sz="0" w:space="0" w:color="auto" w:frame="1"/>
          </w:rPr>
          <w:t>() {  </w:t>
        </w:r>
      </w:ins>
    </w:p>
    <w:p w:rsidR="00DB0EA8" w:rsidRDefault="00DB0EA8" w:rsidP="00DB0EA8">
      <w:pPr>
        <w:numPr>
          <w:ilvl w:val="0"/>
          <w:numId w:val="105"/>
        </w:numPr>
        <w:spacing w:after="0" w:line="375" w:lineRule="atLeast"/>
        <w:ind w:left="0"/>
        <w:jc w:val="both"/>
        <w:rPr>
          <w:ins w:id="424" w:author="Unknown"/>
          <w:rFonts w:ascii="Segoe UI" w:hAnsi="Segoe UI" w:cs="Segoe UI"/>
          <w:color w:val="000000"/>
        </w:rPr>
      </w:pPr>
      <w:ins w:id="425" w:author="Unknown">
        <w:r>
          <w:rPr>
            <w:rFonts w:ascii="Segoe UI" w:hAnsi="Segoe UI" w:cs="Segoe UI"/>
            <w:color w:val="000000"/>
            <w:bdr w:val="none" w:sz="0" w:space="0" w:color="auto" w:frame="1"/>
          </w:rPr>
          <w:t>      return "Hello World";  </w:t>
        </w:r>
      </w:ins>
    </w:p>
    <w:p w:rsidR="00DB0EA8" w:rsidRDefault="00DB0EA8" w:rsidP="00DB0EA8">
      <w:pPr>
        <w:numPr>
          <w:ilvl w:val="0"/>
          <w:numId w:val="105"/>
        </w:numPr>
        <w:spacing w:after="0" w:line="375" w:lineRule="atLeast"/>
        <w:ind w:left="0"/>
        <w:jc w:val="both"/>
        <w:rPr>
          <w:ins w:id="426" w:author="Unknown"/>
          <w:rFonts w:ascii="Segoe UI" w:hAnsi="Segoe UI" w:cs="Segoe UI"/>
          <w:color w:val="000000"/>
        </w:rPr>
      </w:pPr>
      <w:ins w:id="427" w:author="Unknown">
        <w:r>
          <w:rPr>
            <w:rFonts w:ascii="Segoe UI" w:hAnsi="Segoe UI" w:cs="Segoe UI"/>
            <w:color w:val="000000"/>
            <w:bdr w:val="none" w:sz="0" w:space="0" w:color="auto" w:frame="1"/>
          </w:rPr>
          <w:t>   }  </w:t>
        </w:r>
      </w:ins>
    </w:p>
    <w:p w:rsidR="00DB0EA8" w:rsidRDefault="00DB0EA8" w:rsidP="00DB0EA8">
      <w:pPr>
        <w:numPr>
          <w:ilvl w:val="0"/>
          <w:numId w:val="105"/>
        </w:numPr>
        <w:spacing w:after="0" w:line="375" w:lineRule="atLeast"/>
        <w:ind w:left="0"/>
        <w:jc w:val="both"/>
        <w:rPr>
          <w:ins w:id="428" w:author="Unknown"/>
          <w:rFonts w:ascii="Segoe UI" w:hAnsi="Segoe UI" w:cs="Segoe UI"/>
          <w:color w:val="000000"/>
        </w:rPr>
      </w:pPr>
      <w:ins w:id="429" w:author="Unknown">
        <w:r>
          <w:rPr>
            <w:rFonts w:ascii="Segoe UI" w:hAnsi="Segoe UI" w:cs="Segoe UI"/>
            <w:color w:val="000000"/>
            <w:bdr w:val="none" w:sz="0" w:space="0" w:color="auto" w:frame="1"/>
          </w:rPr>
          <w:t>}  </w:t>
        </w:r>
      </w:ins>
    </w:p>
    <w:p w:rsidR="00DB0EA8" w:rsidRDefault="00DB0EA8" w:rsidP="00DB0EA8">
      <w:pPr>
        <w:spacing w:line="240" w:lineRule="auto"/>
        <w:rPr>
          <w:ins w:id="430" w:author="Unknown"/>
          <w:rFonts w:ascii="Times New Roman" w:hAnsi="Times New Roman" w:cs="Times New Roman"/>
        </w:rPr>
      </w:pPr>
      <w:ins w:id="431" w:author="Unknown">
        <w:r>
          <w:pict>
            <v:rect id="_x0000_i1089" style="width:0;height:.75pt" o:hralign="left" o:hrstd="t" o:hrnoshade="t" o:hr="t" fillcolor="#d4d4d4" stroked="f"/>
          </w:pict>
        </w:r>
      </w:ins>
    </w:p>
    <w:p w:rsidR="00DB0EA8" w:rsidRDefault="00DB0EA8" w:rsidP="00DB0EA8">
      <w:pPr>
        <w:pStyle w:val="Heading3"/>
        <w:shd w:val="clear" w:color="auto" w:fill="FFFFFF"/>
        <w:spacing w:line="312" w:lineRule="atLeast"/>
        <w:jc w:val="both"/>
        <w:rPr>
          <w:ins w:id="432" w:author="Unknown"/>
          <w:rFonts w:ascii="Helvetica" w:hAnsi="Helvetica"/>
          <w:b w:val="0"/>
          <w:bCs w:val="0"/>
          <w:color w:val="610B4B"/>
          <w:sz w:val="32"/>
          <w:szCs w:val="32"/>
        </w:rPr>
      </w:pPr>
      <w:ins w:id="433" w:author="Unknown">
        <w:r>
          <w:rPr>
            <w:rFonts w:ascii="Helvetica" w:hAnsi="Helvetica"/>
            <w:b w:val="0"/>
            <w:bCs w:val="0"/>
            <w:color w:val="610B4B"/>
            <w:sz w:val="32"/>
            <w:szCs w:val="32"/>
          </w:rPr>
          <w:t>42) Explain the difference between Web Service Provider/Publisher and Web Service requestor/Consumer.</w:t>
        </w:r>
      </w:ins>
    </w:p>
    <w:p w:rsidR="00DB0EA8" w:rsidRDefault="00DB0EA8" w:rsidP="00DB0EA8">
      <w:pPr>
        <w:pStyle w:val="NormalWeb"/>
        <w:shd w:val="clear" w:color="auto" w:fill="FFFFFF"/>
        <w:jc w:val="both"/>
        <w:rPr>
          <w:ins w:id="434" w:author="Unknown"/>
          <w:rFonts w:ascii="Segoe UI" w:hAnsi="Segoe UI" w:cs="Segoe UI"/>
          <w:color w:val="333333"/>
        </w:rPr>
      </w:pPr>
      <w:ins w:id="435" w:author="Unknown">
        <w:r>
          <w:rPr>
            <w:rFonts w:ascii="Segoe UI" w:hAnsi="Segoe UI" w:cs="Segoe UI"/>
            <w:color w:val="333333"/>
          </w:rPr>
          <w:t>As the name suggests Web Service Provider provides the web services to the various application irrespective of their background, and Web Service Requestor/ Consumer as the name suggests is the requestor for the web services.</w:t>
        </w:r>
      </w:ins>
    </w:p>
    <w:p w:rsidR="00DB0EA8" w:rsidRDefault="00C07EEA" w:rsidP="00DB0EA8">
      <w:pPr>
        <w:pStyle w:val="Heading1"/>
        <w:numPr>
          <w:ilvl w:val="0"/>
          <w:numId w:val="18"/>
        </w:numPr>
      </w:pPr>
      <w:proofErr w:type="spellStart"/>
      <w:r>
        <w:lastRenderedPageBreak/>
        <w:t>Katalon</w:t>
      </w:r>
      <w:proofErr w:type="spellEnd"/>
      <w:r>
        <w:t>: 61Q</w:t>
      </w:r>
    </w:p>
    <w:p w:rsidR="00C07EEA" w:rsidRDefault="00C07EEA" w:rsidP="00C07EEA"/>
    <w:p w:rsidR="00C07EEA" w:rsidRDefault="00C07EEA" w:rsidP="00C07EEA">
      <w:pPr>
        <w:pStyle w:val="Heading2"/>
        <w:shd w:val="clear" w:color="auto" w:fill="FFFFFF"/>
        <w:spacing w:before="300" w:after="150" w:line="600" w:lineRule="atLeast"/>
        <w:rPr>
          <w:rFonts w:ascii="TTNorms-Regular" w:hAnsi="TTNorms-Regular"/>
          <w:color w:val="060038"/>
          <w:sz w:val="35"/>
          <w:szCs w:val="35"/>
        </w:rPr>
      </w:pPr>
      <w:r>
        <w:rPr>
          <w:rFonts w:ascii="TTNorms-Regular" w:hAnsi="TTNorms-Regular"/>
          <w:color w:val="060038"/>
          <w:sz w:val="35"/>
          <w:szCs w:val="35"/>
        </w:rPr>
        <w:t>Definition &amp; Functions of an API (Common Web API Testing interview questions)</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1. What is an API?</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An API (Application Programming Interface) is a software intermediary that enables two applications to communicate with each other. It comprises a number of subroutine definitions, logs, and tools for creating application software.</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In an API testing interview, you could be asked to give some API examples, here are the well-known ones: Google Maps API, Amazon Advertising API, Twitter API, YouTube API, etc.</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2. What are main differences between API and Web Service?</w:t>
      </w:r>
    </w:p>
    <w:p w:rsidR="00C07EEA" w:rsidRDefault="00C07EEA" w:rsidP="00C07EEA">
      <w:pPr>
        <w:numPr>
          <w:ilvl w:val="0"/>
          <w:numId w:val="106"/>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All Web services are APIs but not all APIs are Web services.</w:t>
      </w:r>
    </w:p>
    <w:p w:rsidR="00C07EEA" w:rsidRDefault="00C07EEA" w:rsidP="00C07EEA">
      <w:pPr>
        <w:numPr>
          <w:ilvl w:val="0"/>
          <w:numId w:val="106"/>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Web services might not contain all the specifications and cannot perform all the tasks that APIs would perform.</w:t>
      </w:r>
    </w:p>
    <w:p w:rsidR="00C07EEA" w:rsidRDefault="00C07EEA" w:rsidP="00C07EEA">
      <w:pPr>
        <w:numPr>
          <w:ilvl w:val="0"/>
          <w:numId w:val="106"/>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A Web service uses only three styles of use: SOAP, REST and XML-RPC for communication whereas API may be exposed to in multiple ways.</w:t>
      </w:r>
    </w:p>
    <w:p w:rsidR="00C07EEA" w:rsidRDefault="00C07EEA" w:rsidP="00C07EEA">
      <w:pPr>
        <w:numPr>
          <w:ilvl w:val="0"/>
          <w:numId w:val="106"/>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A Web service always needs a network to operate while APIs don’t need a network for operation.</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lastRenderedPageBreak/>
        <w:t>3. What are the Limits of API Usage?</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Many APIs have a certain limit set up by the provider. Thus, try to estimate your usage and understand how that will impact the overall cost of the offering. Whether this will be a problem depends in large part on how data is leveraged. Getting caught by a quota and effectively cut-off because of budget limitations will render the service (and any system or process depending on it) virtually useless.</w:t>
      </w:r>
    </w:p>
    <w:p w:rsidR="00C07EEA" w:rsidRDefault="00C07EEA" w:rsidP="00C07EEA">
      <w:pPr>
        <w:pStyle w:val="Heading2"/>
        <w:shd w:val="clear" w:color="auto" w:fill="FFFFFF"/>
        <w:spacing w:before="300" w:after="150" w:line="600" w:lineRule="atLeast"/>
        <w:rPr>
          <w:rFonts w:ascii="TTNorms-Regular" w:hAnsi="TTNorms-Regular"/>
          <w:color w:val="060038"/>
          <w:sz w:val="35"/>
          <w:szCs w:val="35"/>
        </w:rPr>
      </w:pPr>
      <w:r>
        <w:rPr>
          <w:rFonts w:ascii="TTNorms-Regular" w:hAnsi="TTNorms-Regular"/>
          <w:color w:val="060038"/>
          <w:sz w:val="35"/>
          <w:szCs w:val="35"/>
        </w:rPr>
        <w:t>Creating an API (Common Web API Testing interview questions)</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4. What are some architectural styles for creating a Web API?</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This is one of the fundamental Web API interview questions. Bellows are four common Web API architectural styles:</w:t>
      </w:r>
    </w:p>
    <w:p w:rsidR="00C07EEA" w:rsidRDefault="00C07EEA" w:rsidP="00C07EEA">
      <w:pPr>
        <w:numPr>
          <w:ilvl w:val="0"/>
          <w:numId w:val="107"/>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HTTP for client-server communication</w:t>
      </w:r>
    </w:p>
    <w:p w:rsidR="00C07EEA" w:rsidRDefault="00C07EEA" w:rsidP="00C07EEA">
      <w:pPr>
        <w:numPr>
          <w:ilvl w:val="0"/>
          <w:numId w:val="107"/>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XML/JSON as formatting language</w:t>
      </w:r>
    </w:p>
    <w:p w:rsidR="00C07EEA" w:rsidRDefault="00C07EEA" w:rsidP="00C07EEA">
      <w:pPr>
        <w:numPr>
          <w:ilvl w:val="0"/>
          <w:numId w:val="107"/>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Simple URI as the address for the services</w:t>
      </w:r>
    </w:p>
    <w:p w:rsidR="00C07EEA" w:rsidRDefault="00C07EEA" w:rsidP="00C07EEA">
      <w:pPr>
        <w:numPr>
          <w:ilvl w:val="0"/>
          <w:numId w:val="107"/>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Stateless communication</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5. Who can use a Web API?</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xml:space="preserve">Web API can be consumed by any clients </w:t>
      </w:r>
      <w:proofErr w:type="gramStart"/>
      <w:r>
        <w:rPr>
          <w:rFonts w:ascii="TTNorms-Light" w:hAnsi="TTNorms-Light"/>
          <w:color w:val="334156"/>
          <w:sz w:val="29"/>
          <w:szCs w:val="29"/>
        </w:rPr>
        <w:t>which</w:t>
      </w:r>
      <w:proofErr w:type="gramEnd"/>
      <w:r>
        <w:rPr>
          <w:rFonts w:ascii="TTNorms-Light" w:hAnsi="TTNorms-Light"/>
          <w:color w:val="334156"/>
          <w:sz w:val="29"/>
          <w:szCs w:val="29"/>
        </w:rPr>
        <w:t xml:space="preserve"> support HTTP verbs such as GET, PUT, DELETE, POST. Since Web API services do not require configuration, they can be easily used by any client. In fact, even </w:t>
      </w:r>
      <w:r>
        <w:rPr>
          <w:rFonts w:ascii="TTNorms-Light" w:hAnsi="TTNorms-Light"/>
          <w:color w:val="334156"/>
          <w:sz w:val="29"/>
          <w:szCs w:val="29"/>
        </w:rPr>
        <w:lastRenderedPageBreak/>
        <w:t>portable devices such as mobile devices can easily use Web API, which is undoubtedly the biggest advantage of this technology.</w:t>
      </w:r>
    </w:p>
    <w:p w:rsidR="00C07EEA" w:rsidRDefault="00C07EEA" w:rsidP="00C07EEA">
      <w:pPr>
        <w:pStyle w:val="Heading2"/>
        <w:shd w:val="clear" w:color="auto" w:fill="FFFFFF"/>
        <w:spacing w:before="300" w:after="150" w:line="600" w:lineRule="atLeast"/>
        <w:rPr>
          <w:rFonts w:ascii="TTNorms-Regular" w:hAnsi="TTNorms-Regular"/>
          <w:color w:val="060038"/>
          <w:sz w:val="35"/>
          <w:szCs w:val="35"/>
        </w:rPr>
      </w:pPr>
      <w:r>
        <w:rPr>
          <w:rFonts w:ascii="TTNorms-Regular" w:hAnsi="TTNorms-Regular"/>
          <w:color w:val="060038"/>
          <w:sz w:val="35"/>
          <w:szCs w:val="35"/>
        </w:rPr>
        <w:t>Testing an API – Top Web API Testing interview questions &amp; answers</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6. What is API Testing?</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hyperlink r:id="rId82" w:tgtFrame="_blank" w:history="1">
        <w:r>
          <w:rPr>
            <w:rStyle w:val="Hyperlink"/>
            <w:rFonts w:ascii="TTNorms-Light" w:eastAsiaTheme="majorEastAsia" w:hAnsi="TTNorms-Light"/>
            <w:color w:val="318AE5"/>
            <w:sz w:val="29"/>
            <w:szCs w:val="29"/>
          </w:rPr>
          <w:t>API testing</w:t>
        </w:r>
      </w:hyperlink>
      <w:r>
        <w:rPr>
          <w:rFonts w:ascii="TTNorms-Light" w:hAnsi="TTNorms-Light"/>
          <w:color w:val="334156"/>
          <w:sz w:val="29"/>
          <w:szCs w:val="29"/>
        </w:rPr>
        <w:t> is a kind of software testing that determines if the developed APIs meet expectations regarding the functionality, reliability, performance, and security of the application.</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7. What are the advantages of API Testing?  </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In an API interview, they are likely to ask about the advantages of API testing. So be prepared with the significant ones such as:</w:t>
      </w:r>
    </w:p>
    <w:p w:rsidR="00C07EEA" w:rsidRDefault="00C07EEA" w:rsidP="00C07EEA">
      <w:pPr>
        <w:numPr>
          <w:ilvl w:val="0"/>
          <w:numId w:val="108"/>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Test for Core Functionality:</w:t>
      </w:r>
      <w:r>
        <w:rPr>
          <w:rStyle w:val="Strong"/>
          <w:rFonts w:ascii="TTNorms-Regular" w:hAnsi="TTNorms-Regular"/>
          <w:color w:val="334156"/>
          <w:sz w:val="29"/>
          <w:szCs w:val="29"/>
        </w:rPr>
        <w:t> </w:t>
      </w:r>
      <w:r>
        <w:rPr>
          <w:rFonts w:ascii="TTNorms-Light" w:hAnsi="TTNorms-Light"/>
          <w:color w:val="334156"/>
          <w:sz w:val="29"/>
          <w:szCs w:val="29"/>
        </w:rPr>
        <w:t>API testing provides access to the application without a user interface. The core and code-level of functionalities of the application will be tested and evaluated early before the GUI tests. This will help detect the minor issues which can become bigger during the GUI testing.</w:t>
      </w:r>
    </w:p>
    <w:p w:rsidR="00C07EEA" w:rsidRDefault="00C07EEA" w:rsidP="00C07EEA">
      <w:pPr>
        <w:numPr>
          <w:ilvl w:val="0"/>
          <w:numId w:val="108"/>
        </w:numPr>
        <w:shd w:val="clear" w:color="auto" w:fill="FFFFFF"/>
        <w:spacing w:before="150" w:after="0" w:line="450" w:lineRule="atLeast"/>
        <w:ind w:left="0"/>
        <w:rPr>
          <w:rFonts w:ascii="TTNorms-Light" w:hAnsi="TTNorms-Light"/>
          <w:color w:val="334156"/>
          <w:sz w:val="29"/>
          <w:szCs w:val="29"/>
        </w:rPr>
      </w:pPr>
      <w:r>
        <w:rPr>
          <w:rStyle w:val="Strong"/>
          <w:rFonts w:ascii="TTNorms-Regular" w:hAnsi="TTNorms-Regular"/>
          <w:i/>
          <w:iCs/>
          <w:color w:val="334156"/>
          <w:sz w:val="29"/>
          <w:szCs w:val="29"/>
        </w:rPr>
        <w:t>Time Effective:</w:t>
      </w:r>
      <w:r>
        <w:rPr>
          <w:rStyle w:val="Emphasis"/>
          <w:rFonts w:ascii="TTNorms-Light" w:hAnsi="TTNorms-Light"/>
          <w:color w:val="334156"/>
          <w:sz w:val="29"/>
          <w:szCs w:val="29"/>
        </w:rPr>
        <w:t> </w:t>
      </w:r>
      <w:r>
        <w:rPr>
          <w:rFonts w:ascii="TTNorms-Light" w:hAnsi="TTNorms-Light"/>
          <w:color w:val="334156"/>
          <w:sz w:val="29"/>
          <w:szCs w:val="29"/>
        </w:rPr>
        <w:t>API testing usually is less time consuming than functional GUI testing. The web elements in GUI testing must be polled, which makes the testing process slower. Particularly, API test automation requires less code so it can provide better and faster test coverage compared to GUI test automation. These will result in the cost saving for the testing project.</w:t>
      </w:r>
    </w:p>
    <w:p w:rsidR="00C07EEA" w:rsidRDefault="00C07EEA" w:rsidP="00C07EEA">
      <w:pPr>
        <w:numPr>
          <w:ilvl w:val="0"/>
          <w:numId w:val="108"/>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lastRenderedPageBreak/>
        <w:t>Language-Independent:</w:t>
      </w:r>
      <w:r>
        <w:rPr>
          <w:rFonts w:ascii="TTNorms-Light" w:hAnsi="TTNorms-Light"/>
          <w:color w:val="334156"/>
          <w:sz w:val="29"/>
          <w:szCs w:val="29"/>
        </w:rPr>
        <w:t> In API testing, data is exchanged using XML or JSON. These transfer modes are completely language-independent, allowing users to select any code language when adopting automation testing services for the project.</w:t>
      </w:r>
    </w:p>
    <w:p w:rsidR="00C07EEA" w:rsidRDefault="00C07EEA" w:rsidP="00C07EEA">
      <w:pPr>
        <w:numPr>
          <w:ilvl w:val="0"/>
          <w:numId w:val="108"/>
        </w:numPr>
        <w:shd w:val="clear" w:color="auto" w:fill="FFFFFF"/>
        <w:spacing w:before="150" w:after="0" w:line="450" w:lineRule="atLeast"/>
        <w:ind w:left="0"/>
        <w:rPr>
          <w:rFonts w:ascii="TTNorms-Light" w:hAnsi="TTNorms-Light"/>
          <w:color w:val="334156"/>
          <w:sz w:val="29"/>
          <w:szCs w:val="29"/>
        </w:rPr>
      </w:pPr>
      <w:r>
        <w:rPr>
          <w:rStyle w:val="Strong"/>
          <w:rFonts w:ascii="TTNorms-Regular" w:hAnsi="TTNorms-Regular"/>
          <w:i/>
          <w:iCs/>
          <w:color w:val="334156"/>
          <w:sz w:val="29"/>
          <w:szCs w:val="29"/>
        </w:rPr>
        <w:t>Easy Integration with GUI:</w:t>
      </w:r>
      <w:r>
        <w:rPr>
          <w:rFonts w:ascii="TTNorms-Light" w:hAnsi="TTNorms-Light"/>
          <w:color w:val="334156"/>
          <w:sz w:val="29"/>
          <w:szCs w:val="29"/>
        </w:rPr>
        <w:t xml:space="preserve"> API tests enable highly </w:t>
      </w:r>
      <w:proofErr w:type="spellStart"/>
      <w:r>
        <w:rPr>
          <w:rFonts w:ascii="TTNorms-Light" w:hAnsi="TTNorms-Light"/>
          <w:color w:val="334156"/>
          <w:sz w:val="29"/>
          <w:szCs w:val="29"/>
        </w:rPr>
        <w:t>integrable</w:t>
      </w:r>
      <w:proofErr w:type="spellEnd"/>
      <w:r>
        <w:rPr>
          <w:rFonts w:ascii="TTNorms-Light" w:hAnsi="TTNorms-Light"/>
          <w:color w:val="334156"/>
          <w:sz w:val="29"/>
          <w:szCs w:val="29"/>
        </w:rPr>
        <w:t xml:space="preserve"> tests, which is particularly useful if you want to perform functional GUI tests after API testing. For instance, simple integration would allow new user accounts to be created within the application before a GUI test started.</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8. Some common protocols used in API testing?</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Many protocols are now available to be used in API testing, such as JMS, REST, HTTP, UDDI and SOAP.</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9. What is the test environment of API?</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Setting up the API’s test environment is not an easy task, so you should have a ready answer if your API testing interview is coming. The test environment of API is a bit complete and requires the configuration of the database and server, depending on the software requirements. No GUI (Graphical User Interface) is available in this test form.</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When the installation process is complete, API is verified for the proper operation. Throughout the process, the API called from the original environment is set up with different parameters to study the test results.  </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10. What are principles of an API test design?</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 five most important principles of an API test design are:</w:t>
      </w:r>
    </w:p>
    <w:p w:rsidR="00C07EEA" w:rsidRDefault="00C07EEA" w:rsidP="00C07EEA">
      <w:pPr>
        <w:numPr>
          <w:ilvl w:val="0"/>
          <w:numId w:val="10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lastRenderedPageBreak/>
        <w:t>Setup: Create objects, start services, initialize data, etc</w:t>
      </w:r>
    </w:p>
    <w:p w:rsidR="00C07EEA" w:rsidRDefault="00C07EEA" w:rsidP="00C07EEA">
      <w:pPr>
        <w:numPr>
          <w:ilvl w:val="0"/>
          <w:numId w:val="10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Execution: Steps to apply API or the scenario, including logging</w:t>
      </w:r>
    </w:p>
    <w:p w:rsidR="00C07EEA" w:rsidRDefault="00C07EEA" w:rsidP="00C07EEA">
      <w:pPr>
        <w:numPr>
          <w:ilvl w:val="0"/>
          <w:numId w:val="10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Verification: Oracles to evaluate the result of the execution</w:t>
      </w:r>
    </w:p>
    <w:p w:rsidR="00C07EEA" w:rsidRDefault="00C07EEA" w:rsidP="00C07EEA">
      <w:pPr>
        <w:numPr>
          <w:ilvl w:val="0"/>
          <w:numId w:val="10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Reporting: Pass, failed or blocked</w:t>
      </w:r>
    </w:p>
    <w:p w:rsidR="00C07EEA" w:rsidRDefault="00C07EEA" w:rsidP="00C07EEA">
      <w:pPr>
        <w:numPr>
          <w:ilvl w:val="0"/>
          <w:numId w:val="10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Clean up: Pre-test state</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11. What are the common API testing types?</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While there are certainly specialty tests, and no list can be asked to be comprehensive in this realm, most tests fit broadly into these following nine categories that you should remember before attending in an API testing interview.</w:t>
      </w:r>
    </w:p>
    <w:p w:rsidR="00C07EEA" w:rsidRDefault="00C07EEA" w:rsidP="00C07EEA">
      <w:pPr>
        <w:numPr>
          <w:ilvl w:val="0"/>
          <w:numId w:val="110"/>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Validation Testing</w:t>
      </w:r>
    </w:p>
    <w:p w:rsidR="00C07EEA" w:rsidRDefault="00C07EEA" w:rsidP="00C07EEA">
      <w:pPr>
        <w:numPr>
          <w:ilvl w:val="0"/>
          <w:numId w:val="110"/>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Functional Testing</w:t>
      </w:r>
    </w:p>
    <w:p w:rsidR="00C07EEA" w:rsidRDefault="00C07EEA" w:rsidP="00C07EEA">
      <w:pPr>
        <w:numPr>
          <w:ilvl w:val="0"/>
          <w:numId w:val="110"/>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UI testing</w:t>
      </w:r>
    </w:p>
    <w:p w:rsidR="00C07EEA" w:rsidRDefault="00C07EEA" w:rsidP="00C07EEA">
      <w:pPr>
        <w:numPr>
          <w:ilvl w:val="0"/>
          <w:numId w:val="110"/>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Load testing</w:t>
      </w:r>
    </w:p>
    <w:p w:rsidR="00C07EEA" w:rsidRDefault="00C07EEA" w:rsidP="00C07EEA">
      <w:pPr>
        <w:numPr>
          <w:ilvl w:val="0"/>
          <w:numId w:val="110"/>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Runtime/ Error Detection</w:t>
      </w:r>
    </w:p>
    <w:p w:rsidR="00C07EEA" w:rsidRDefault="00C07EEA" w:rsidP="00C07EEA">
      <w:pPr>
        <w:numPr>
          <w:ilvl w:val="0"/>
          <w:numId w:val="110"/>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Security testing</w:t>
      </w:r>
    </w:p>
    <w:p w:rsidR="00C07EEA" w:rsidRDefault="00C07EEA" w:rsidP="00C07EEA">
      <w:pPr>
        <w:numPr>
          <w:ilvl w:val="0"/>
          <w:numId w:val="110"/>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Penetration testing</w:t>
      </w:r>
    </w:p>
    <w:p w:rsidR="00C07EEA" w:rsidRDefault="00C07EEA" w:rsidP="00C07EEA">
      <w:pPr>
        <w:numPr>
          <w:ilvl w:val="0"/>
          <w:numId w:val="110"/>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lastRenderedPageBreak/>
        <w:t>Fuzz testing</w:t>
      </w:r>
    </w:p>
    <w:p w:rsidR="00C07EEA" w:rsidRDefault="00C07EEA" w:rsidP="00C07EEA">
      <w:pPr>
        <w:numPr>
          <w:ilvl w:val="0"/>
          <w:numId w:val="110"/>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Interoperability and WS Compliance testing</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12. What is the procedure to perform API testing?</w:t>
      </w:r>
    </w:p>
    <w:p w:rsidR="00C07EEA" w:rsidRDefault="00C07EEA" w:rsidP="00C07EEA">
      <w:pPr>
        <w:numPr>
          <w:ilvl w:val="0"/>
          <w:numId w:val="11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Choose the suite to add the API test case</w:t>
      </w:r>
    </w:p>
    <w:p w:rsidR="00C07EEA" w:rsidRDefault="00C07EEA" w:rsidP="00C07EEA">
      <w:pPr>
        <w:numPr>
          <w:ilvl w:val="0"/>
          <w:numId w:val="11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Choose the test development mode</w:t>
      </w:r>
    </w:p>
    <w:p w:rsidR="00C07EEA" w:rsidRDefault="00C07EEA" w:rsidP="00C07EEA">
      <w:pPr>
        <w:numPr>
          <w:ilvl w:val="0"/>
          <w:numId w:val="11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Demand the development of test cases for the required API methods</w:t>
      </w:r>
    </w:p>
    <w:p w:rsidR="00C07EEA" w:rsidRDefault="00C07EEA" w:rsidP="00C07EEA">
      <w:pPr>
        <w:numPr>
          <w:ilvl w:val="0"/>
          <w:numId w:val="11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Configure the control parameters of the application and then test conditions</w:t>
      </w:r>
    </w:p>
    <w:p w:rsidR="00C07EEA" w:rsidRDefault="00C07EEA" w:rsidP="00C07EEA">
      <w:pPr>
        <w:numPr>
          <w:ilvl w:val="0"/>
          <w:numId w:val="11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Configure method validation</w:t>
      </w:r>
    </w:p>
    <w:p w:rsidR="00C07EEA" w:rsidRDefault="00C07EEA" w:rsidP="00C07EEA">
      <w:pPr>
        <w:numPr>
          <w:ilvl w:val="0"/>
          <w:numId w:val="11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Execute the API test</w:t>
      </w:r>
    </w:p>
    <w:p w:rsidR="00C07EEA" w:rsidRDefault="00C07EEA" w:rsidP="00C07EEA">
      <w:pPr>
        <w:numPr>
          <w:ilvl w:val="0"/>
          <w:numId w:val="11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Check test reports and filter API test cases</w:t>
      </w:r>
    </w:p>
    <w:p w:rsidR="00C07EEA" w:rsidRDefault="00C07EEA" w:rsidP="00C07EEA">
      <w:pPr>
        <w:numPr>
          <w:ilvl w:val="0"/>
          <w:numId w:val="11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Arrange all API test cases</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13. What must be checked when performing API testing?</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During the API testing process, a request is raised to the API with the known data. This way you can analyze the validation response. While testing an API, you should consider:</w:t>
      </w:r>
    </w:p>
    <w:p w:rsidR="00C07EEA" w:rsidRDefault="00C07EEA" w:rsidP="00C07EEA">
      <w:pPr>
        <w:numPr>
          <w:ilvl w:val="0"/>
          <w:numId w:val="112"/>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Accuracy of data</w:t>
      </w:r>
    </w:p>
    <w:p w:rsidR="00C07EEA" w:rsidRDefault="00C07EEA" w:rsidP="00C07EEA">
      <w:pPr>
        <w:numPr>
          <w:ilvl w:val="0"/>
          <w:numId w:val="112"/>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lastRenderedPageBreak/>
        <w:t>Schema validation</w:t>
      </w:r>
    </w:p>
    <w:p w:rsidR="00C07EEA" w:rsidRDefault="00C07EEA" w:rsidP="00C07EEA">
      <w:pPr>
        <w:numPr>
          <w:ilvl w:val="0"/>
          <w:numId w:val="112"/>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HTTP status codes</w:t>
      </w:r>
    </w:p>
    <w:p w:rsidR="00C07EEA" w:rsidRDefault="00C07EEA" w:rsidP="00C07EEA">
      <w:pPr>
        <w:numPr>
          <w:ilvl w:val="0"/>
          <w:numId w:val="112"/>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Data type, validations, order and completeness</w:t>
      </w:r>
    </w:p>
    <w:p w:rsidR="00C07EEA" w:rsidRDefault="00C07EEA" w:rsidP="00C07EEA">
      <w:pPr>
        <w:numPr>
          <w:ilvl w:val="0"/>
          <w:numId w:val="112"/>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Authorization checks</w:t>
      </w:r>
    </w:p>
    <w:p w:rsidR="00C07EEA" w:rsidRDefault="00C07EEA" w:rsidP="00C07EEA">
      <w:pPr>
        <w:numPr>
          <w:ilvl w:val="0"/>
          <w:numId w:val="112"/>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Implementation of response timeout</w:t>
      </w:r>
    </w:p>
    <w:p w:rsidR="00C07EEA" w:rsidRDefault="00C07EEA" w:rsidP="00C07EEA">
      <w:pPr>
        <w:numPr>
          <w:ilvl w:val="0"/>
          <w:numId w:val="112"/>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Error codes in case API returns, and</w:t>
      </w:r>
    </w:p>
    <w:p w:rsidR="00C07EEA" w:rsidRDefault="00C07EEA" w:rsidP="00C07EEA">
      <w:pPr>
        <w:numPr>
          <w:ilvl w:val="0"/>
          <w:numId w:val="112"/>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Non-functional testing like performance and security testing</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14. What is the best approach method to perform API testing?</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 following factors should be considered when performing API testing:</w:t>
      </w:r>
    </w:p>
    <w:p w:rsidR="00C07EEA" w:rsidRDefault="00C07EEA" w:rsidP="00C07EEA">
      <w:pPr>
        <w:numPr>
          <w:ilvl w:val="0"/>
          <w:numId w:val="11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Defining the correct input parameters</w:t>
      </w:r>
    </w:p>
    <w:p w:rsidR="00C07EEA" w:rsidRDefault="00C07EEA" w:rsidP="00C07EEA">
      <w:pPr>
        <w:numPr>
          <w:ilvl w:val="0"/>
          <w:numId w:val="11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Verifying the calls of the mixture of two or more added value parameters</w:t>
      </w:r>
    </w:p>
    <w:p w:rsidR="00C07EEA" w:rsidRDefault="00C07EEA" w:rsidP="00C07EEA">
      <w:pPr>
        <w:numPr>
          <w:ilvl w:val="0"/>
          <w:numId w:val="11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Defining the basic functionality and scope of the API program</w:t>
      </w:r>
    </w:p>
    <w:p w:rsidR="00C07EEA" w:rsidRDefault="00C07EEA" w:rsidP="00C07EEA">
      <w:pPr>
        <w:numPr>
          <w:ilvl w:val="0"/>
          <w:numId w:val="11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Writing appropriate API test cases and making use of testing techniques such as equivalence class, boundary value, etc. to check the operability</w:t>
      </w:r>
    </w:p>
    <w:p w:rsidR="00C07EEA" w:rsidRDefault="00C07EEA" w:rsidP="00C07EEA">
      <w:pPr>
        <w:numPr>
          <w:ilvl w:val="0"/>
          <w:numId w:val="11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Testing case execution</w:t>
      </w:r>
    </w:p>
    <w:p w:rsidR="00C07EEA" w:rsidRDefault="00C07EEA" w:rsidP="00C07EEA">
      <w:pPr>
        <w:numPr>
          <w:ilvl w:val="0"/>
          <w:numId w:val="11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lastRenderedPageBreak/>
        <w:t>Comparing the test result with the expected result</w:t>
      </w:r>
    </w:p>
    <w:p w:rsidR="00C07EEA" w:rsidRDefault="00C07EEA" w:rsidP="00C07EEA">
      <w:pPr>
        <w:numPr>
          <w:ilvl w:val="0"/>
          <w:numId w:val="11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Verifying the API behavior under conditions such as connection to files and so on.</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15. What are tools could be used for API testing?</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There are myriad of different </w:t>
      </w:r>
      <w:hyperlink r:id="rId83" w:history="1">
        <w:r>
          <w:rPr>
            <w:rStyle w:val="Hyperlink"/>
            <w:rFonts w:ascii="TTNorms-Light" w:eastAsiaTheme="majorEastAsia" w:hAnsi="TTNorms-Light"/>
            <w:color w:val="318AE5"/>
            <w:sz w:val="29"/>
            <w:szCs w:val="29"/>
          </w:rPr>
          <w:t>API testing tools</w:t>
        </w:r>
      </w:hyperlink>
      <w:r>
        <w:rPr>
          <w:rFonts w:ascii="TTNorms-Light" w:hAnsi="TTNorms-Light"/>
          <w:color w:val="334156"/>
          <w:sz w:val="29"/>
          <w:szCs w:val="29"/>
        </w:rPr>
        <w:t> available. A few of common tools are </w:t>
      </w:r>
      <w:proofErr w:type="spellStart"/>
      <w:r>
        <w:rPr>
          <w:rFonts w:ascii="TTNorms-Light" w:hAnsi="TTNorms-Light"/>
          <w:color w:val="334156"/>
          <w:sz w:val="29"/>
          <w:szCs w:val="29"/>
        </w:rPr>
        <w:t>Katalon</w:t>
      </w:r>
      <w:proofErr w:type="spellEnd"/>
      <w:r>
        <w:rPr>
          <w:rFonts w:ascii="TTNorms-Light" w:hAnsi="TTNorms-Light"/>
          <w:color w:val="334156"/>
          <w:sz w:val="29"/>
          <w:szCs w:val="29"/>
        </w:rPr>
        <w:t xml:space="preserve"> Studio, Postman, </w:t>
      </w:r>
      <w:proofErr w:type="spellStart"/>
      <w:r>
        <w:rPr>
          <w:rFonts w:ascii="TTNorms-Light" w:hAnsi="TTNorms-Light"/>
          <w:color w:val="334156"/>
          <w:sz w:val="29"/>
          <w:szCs w:val="29"/>
        </w:rPr>
        <w:t>SoapUi</w:t>
      </w:r>
      <w:proofErr w:type="spellEnd"/>
      <w:r>
        <w:rPr>
          <w:rFonts w:ascii="TTNorms-Light" w:hAnsi="TTNorms-Light"/>
          <w:color w:val="334156"/>
          <w:sz w:val="29"/>
          <w:szCs w:val="29"/>
        </w:rPr>
        <w:t xml:space="preserve"> Pro, </w:t>
      </w:r>
      <w:proofErr w:type="spellStart"/>
      <w:r>
        <w:rPr>
          <w:rFonts w:ascii="TTNorms-Light" w:hAnsi="TTNorms-Light"/>
          <w:color w:val="334156"/>
          <w:sz w:val="29"/>
          <w:szCs w:val="29"/>
        </w:rPr>
        <w:t>Apigee</w:t>
      </w:r>
      <w:proofErr w:type="spellEnd"/>
      <w:r>
        <w:rPr>
          <w:rFonts w:ascii="TTNorms-Light" w:hAnsi="TTNorms-Light"/>
          <w:color w:val="334156"/>
          <w:sz w:val="29"/>
          <w:szCs w:val="29"/>
        </w:rPr>
        <w:t>, etc.  While doing Unit and API testing, both targets source code. If an API method uses code based in .NET then another supporting tool must have .NET.</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Learn more: </w:t>
      </w:r>
      <w:proofErr w:type="spellStart"/>
      <w:r>
        <w:rPr>
          <w:rFonts w:ascii="TTNorms-Light" w:hAnsi="TTNorms-Light"/>
          <w:color w:val="334156"/>
          <w:sz w:val="29"/>
          <w:szCs w:val="29"/>
        </w:rPr>
        <w:fldChar w:fldCharType="begin"/>
      </w:r>
      <w:r>
        <w:rPr>
          <w:rFonts w:ascii="TTNorms-Light" w:hAnsi="TTNorms-Light"/>
          <w:color w:val="334156"/>
          <w:sz w:val="29"/>
          <w:szCs w:val="29"/>
        </w:rPr>
        <w:instrText xml:space="preserve"> HYPERLINK "https://www.katalon.com/resources-center/blog/soapui-vs-postman-katalon-api-tools/" </w:instrText>
      </w:r>
      <w:r>
        <w:rPr>
          <w:rFonts w:ascii="TTNorms-Light" w:hAnsi="TTNorms-Light"/>
          <w:color w:val="334156"/>
          <w:sz w:val="29"/>
          <w:szCs w:val="29"/>
        </w:rPr>
        <w:fldChar w:fldCharType="separate"/>
      </w:r>
      <w:r>
        <w:rPr>
          <w:rStyle w:val="Hyperlink"/>
          <w:rFonts w:ascii="TTNorms-Light" w:eastAsiaTheme="majorEastAsia" w:hAnsi="TTNorms-Light"/>
          <w:color w:val="318AE5"/>
          <w:sz w:val="29"/>
          <w:szCs w:val="29"/>
        </w:rPr>
        <w:t>SoapUI</w:t>
      </w:r>
      <w:proofErr w:type="spellEnd"/>
      <w:r>
        <w:rPr>
          <w:rStyle w:val="Hyperlink"/>
          <w:rFonts w:ascii="TTNorms-Light" w:eastAsiaTheme="majorEastAsia" w:hAnsi="TTNorms-Light"/>
          <w:color w:val="318AE5"/>
          <w:sz w:val="29"/>
          <w:szCs w:val="29"/>
        </w:rPr>
        <w:t xml:space="preserve"> </w:t>
      </w:r>
      <w:proofErr w:type="spellStart"/>
      <w:r>
        <w:rPr>
          <w:rStyle w:val="Hyperlink"/>
          <w:rFonts w:ascii="TTNorms-Light" w:eastAsiaTheme="majorEastAsia" w:hAnsi="TTNorms-Light"/>
          <w:color w:val="318AE5"/>
          <w:sz w:val="29"/>
          <w:szCs w:val="29"/>
        </w:rPr>
        <w:t>vs</w:t>
      </w:r>
      <w:proofErr w:type="spellEnd"/>
      <w:r>
        <w:rPr>
          <w:rStyle w:val="Hyperlink"/>
          <w:rFonts w:ascii="TTNorms-Light" w:eastAsiaTheme="majorEastAsia" w:hAnsi="TTNorms-Light"/>
          <w:color w:val="318AE5"/>
          <w:sz w:val="29"/>
          <w:szCs w:val="29"/>
        </w:rPr>
        <w:t xml:space="preserve"> Postman, </w:t>
      </w:r>
      <w:proofErr w:type="spellStart"/>
      <w:r>
        <w:rPr>
          <w:rStyle w:val="Hyperlink"/>
          <w:rFonts w:ascii="TTNorms-Light" w:eastAsiaTheme="majorEastAsia" w:hAnsi="TTNorms-Light"/>
          <w:color w:val="318AE5"/>
          <w:sz w:val="29"/>
          <w:szCs w:val="29"/>
        </w:rPr>
        <w:t>Katalon</w:t>
      </w:r>
      <w:proofErr w:type="spellEnd"/>
      <w:r>
        <w:rPr>
          <w:rStyle w:val="Hyperlink"/>
          <w:rFonts w:ascii="TTNorms-Light" w:eastAsiaTheme="majorEastAsia" w:hAnsi="TTNorms-Light"/>
          <w:color w:val="318AE5"/>
          <w:sz w:val="29"/>
          <w:szCs w:val="29"/>
        </w:rPr>
        <w:t xml:space="preserve"> Studio: A Review of Top 3 API Tools</w:t>
      </w:r>
      <w:r>
        <w:rPr>
          <w:rFonts w:ascii="TTNorms-Light" w:hAnsi="TTNorms-Light"/>
          <w:color w:val="334156"/>
          <w:sz w:val="29"/>
          <w:szCs w:val="29"/>
        </w:rPr>
        <w:fldChar w:fldCharType="end"/>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noProof/>
          <w:color w:val="318AE5"/>
          <w:sz w:val="29"/>
          <w:szCs w:val="29"/>
        </w:rPr>
        <w:drawing>
          <wp:inline distT="0" distB="0" distL="0" distR="0">
            <wp:extent cx="16030575" cy="1581150"/>
            <wp:effectExtent l="19050" t="0" r="9525" b="0"/>
            <wp:docPr id="175" name="Picture 175" descr="https://katalon.com/hs-fs/hubfs/Imported_Blog_Media/api-testing-interview-question-2.png?width=1683&amp;height=166&amp;name=api-testing-interview-question-2.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katalon.com/hs-fs/hubfs/Imported_Blog_Media/api-testing-interview-question-2.png?width=1683&amp;height=166&amp;name=api-testing-interview-question-2.png">
                      <a:hlinkClick r:id="rId84"/>
                    </pic:cNvPr>
                    <pic:cNvPicPr>
                      <a:picLocks noChangeAspect="1" noChangeArrowheads="1"/>
                    </pic:cNvPicPr>
                  </pic:nvPicPr>
                  <pic:blipFill>
                    <a:blip r:embed="rId85"/>
                    <a:srcRect/>
                    <a:stretch>
                      <a:fillRect/>
                    </a:stretch>
                  </pic:blipFill>
                  <pic:spPr bwMode="auto">
                    <a:xfrm>
                      <a:off x="0" y="0"/>
                      <a:ext cx="16030575" cy="1581150"/>
                    </a:xfrm>
                    <a:prstGeom prst="rect">
                      <a:avLst/>
                    </a:prstGeom>
                    <a:noFill/>
                    <a:ln w="9525">
                      <a:noFill/>
                      <a:miter lim="800000"/>
                      <a:headEnd/>
                      <a:tailEnd/>
                    </a:ln>
                  </pic:spPr>
                </pic:pic>
              </a:graphicData>
            </a:graphic>
          </wp:inline>
        </w:drawing>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lastRenderedPageBreak/>
        <w:t>16. What are differences between API Testing and Unit Testing?</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noProof/>
          <w:color w:val="334156"/>
          <w:sz w:val="29"/>
          <w:szCs w:val="29"/>
        </w:rPr>
        <w:drawing>
          <wp:inline distT="0" distB="0" distL="0" distR="0">
            <wp:extent cx="6143625" cy="3095625"/>
            <wp:effectExtent l="19050" t="0" r="9525" b="0"/>
            <wp:docPr id="176" name="Picture 176" descr="api testing vs 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api testing vs unit testing"/>
                    <pic:cNvPicPr>
                      <a:picLocks noChangeAspect="1" noChangeArrowheads="1"/>
                    </pic:cNvPicPr>
                  </pic:nvPicPr>
                  <pic:blipFill>
                    <a:blip r:embed="rId86"/>
                    <a:srcRect/>
                    <a:stretch>
                      <a:fillRect/>
                    </a:stretch>
                  </pic:blipFill>
                  <pic:spPr bwMode="auto">
                    <a:xfrm>
                      <a:off x="0" y="0"/>
                      <a:ext cx="6143625" cy="3095625"/>
                    </a:xfrm>
                    <a:prstGeom prst="rect">
                      <a:avLst/>
                    </a:prstGeom>
                    <a:noFill/>
                    <a:ln w="9525">
                      <a:noFill/>
                      <a:miter lim="800000"/>
                      <a:headEnd/>
                      <a:tailEnd/>
                    </a:ln>
                  </pic:spPr>
                </pic:pic>
              </a:graphicData>
            </a:graphic>
          </wp:inline>
        </w:drawing>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17. What are differences between API Testing and UI Testing?</w:t>
      </w:r>
    </w:p>
    <w:p w:rsidR="00C07EEA" w:rsidRDefault="00C07EEA" w:rsidP="00C07EEA">
      <w:pPr>
        <w:numPr>
          <w:ilvl w:val="0"/>
          <w:numId w:val="114"/>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API enables communication between two separate software systems. A software system implementing an API contains functions or subroutines that can be executed by another software system.</w:t>
      </w:r>
    </w:p>
    <w:p w:rsidR="00C07EEA" w:rsidRDefault="00C07EEA" w:rsidP="00C07EEA">
      <w:pPr>
        <w:numPr>
          <w:ilvl w:val="0"/>
          <w:numId w:val="114"/>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 xml:space="preserve">On the other hand, UI </w:t>
      </w:r>
      <w:proofErr w:type="gramStart"/>
      <w:r>
        <w:rPr>
          <w:rFonts w:ascii="TTNorms-Light" w:hAnsi="TTNorms-Light"/>
          <w:color w:val="334156"/>
          <w:sz w:val="29"/>
          <w:szCs w:val="29"/>
        </w:rPr>
        <w:t>( User</w:t>
      </w:r>
      <w:proofErr w:type="gramEnd"/>
      <w:r>
        <w:rPr>
          <w:rFonts w:ascii="TTNorms-Light" w:hAnsi="TTNorms-Light"/>
          <w:color w:val="334156"/>
          <w:sz w:val="29"/>
          <w:szCs w:val="29"/>
        </w:rPr>
        <w:t xml:space="preserve"> Interface) testing refers to testing graphical interface such as how users interact with the applications, testing application elements like fonts, images, layouts etc. UI testing basically focuses on look and feel of an application.</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lastRenderedPageBreak/>
        <w:t>18. What are major challenges faced in API testing?</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If you can overcome the challenges in API Testing, you can be confident in the API testing interview too. They are:</w:t>
      </w:r>
    </w:p>
    <w:p w:rsidR="00C07EEA" w:rsidRDefault="00C07EEA" w:rsidP="00C07EEA">
      <w:pPr>
        <w:numPr>
          <w:ilvl w:val="0"/>
          <w:numId w:val="11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Parameter Selection</w:t>
      </w:r>
    </w:p>
    <w:p w:rsidR="00C07EEA" w:rsidRDefault="00C07EEA" w:rsidP="00C07EEA">
      <w:pPr>
        <w:numPr>
          <w:ilvl w:val="0"/>
          <w:numId w:val="11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Parameter Combination</w:t>
      </w:r>
    </w:p>
    <w:p w:rsidR="00C07EEA" w:rsidRDefault="00C07EEA" w:rsidP="00C07EEA">
      <w:pPr>
        <w:numPr>
          <w:ilvl w:val="0"/>
          <w:numId w:val="11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Call sequencing</w:t>
      </w:r>
    </w:p>
    <w:p w:rsidR="00C07EEA" w:rsidRDefault="00C07EEA" w:rsidP="00C07EEA">
      <w:pPr>
        <w:numPr>
          <w:ilvl w:val="0"/>
          <w:numId w:val="11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Output verification and validation</w:t>
      </w:r>
    </w:p>
    <w:p w:rsidR="00C07EEA" w:rsidRDefault="00C07EEA" w:rsidP="00C07EEA">
      <w:pPr>
        <w:numPr>
          <w:ilvl w:val="0"/>
          <w:numId w:val="11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Another important challenge is providing input values, which is very difficult as GUI is not available in this case.</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19. What are the testing methods that come under API testing?</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One of the most common Web API testing interview questions is about the testing methods. They are:</w:t>
      </w:r>
    </w:p>
    <w:p w:rsidR="00C07EEA" w:rsidRDefault="00C07EEA" w:rsidP="00C07EEA">
      <w:pPr>
        <w:numPr>
          <w:ilvl w:val="0"/>
          <w:numId w:val="116"/>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Unit testing and Functional testing</w:t>
      </w:r>
    </w:p>
    <w:p w:rsidR="00C07EEA" w:rsidRDefault="00C07EEA" w:rsidP="00C07EEA">
      <w:pPr>
        <w:numPr>
          <w:ilvl w:val="0"/>
          <w:numId w:val="116"/>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Load testing to test the performance under load</w:t>
      </w:r>
    </w:p>
    <w:p w:rsidR="00C07EEA" w:rsidRDefault="00C07EEA" w:rsidP="00C07EEA">
      <w:pPr>
        <w:numPr>
          <w:ilvl w:val="0"/>
          <w:numId w:val="116"/>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Discovery testing to list, create and delete the number of calls documented in API</w:t>
      </w:r>
    </w:p>
    <w:p w:rsidR="00C07EEA" w:rsidRDefault="00C07EEA" w:rsidP="00C07EEA">
      <w:pPr>
        <w:numPr>
          <w:ilvl w:val="0"/>
          <w:numId w:val="116"/>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Usability and Reliability testing to get consistent results</w:t>
      </w:r>
    </w:p>
    <w:p w:rsidR="00C07EEA" w:rsidRDefault="00C07EEA" w:rsidP="00C07EEA">
      <w:pPr>
        <w:numPr>
          <w:ilvl w:val="0"/>
          <w:numId w:val="116"/>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Security and Penetration testing to validate all types of authentication</w:t>
      </w:r>
    </w:p>
    <w:p w:rsidR="00C07EEA" w:rsidRDefault="00C07EEA" w:rsidP="00C07EEA">
      <w:pPr>
        <w:numPr>
          <w:ilvl w:val="0"/>
          <w:numId w:val="116"/>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lastRenderedPageBreak/>
        <w:t>Automation testing to create and run scripts that require regular API calls</w:t>
      </w:r>
    </w:p>
    <w:p w:rsidR="00C07EEA" w:rsidRDefault="00C07EEA" w:rsidP="00C07EEA">
      <w:pPr>
        <w:numPr>
          <w:ilvl w:val="0"/>
          <w:numId w:val="116"/>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End to end Integration and Web UI testing</w:t>
      </w:r>
    </w:p>
    <w:p w:rsidR="00C07EEA" w:rsidRDefault="00C07EEA" w:rsidP="00C07EEA">
      <w:pPr>
        <w:numPr>
          <w:ilvl w:val="0"/>
          <w:numId w:val="116"/>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API documentation testing to determine its efficiency and effectiveness</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20. Why is API testing considered as the most suitable form for Automation testing?</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API testing is now preferred over GUI testing and is considered as most suitable because:</w:t>
      </w:r>
    </w:p>
    <w:p w:rsidR="00C07EEA" w:rsidRDefault="00C07EEA" w:rsidP="00C07EEA">
      <w:pPr>
        <w:numPr>
          <w:ilvl w:val="0"/>
          <w:numId w:val="117"/>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It verifies all the functional paths of the system under test very effectively.</w:t>
      </w:r>
    </w:p>
    <w:p w:rsidR="00C07EEA" w:rsidRDefault="00C07EEA" w:rsidP="00C07EEA">
      <w:pPr>
        <w:numPr>
          <w:ilvl w:val="0"/>
          <w:numId w:val="117"/>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It provides the most stable interface.</w:t>
      </w:r>
    </w:p>
    <w:p w:rsidR="00C07EEA" w:rsidRDefault="00C07EEA" w:rsidP="00C07EEA">
      <w:pPr>
        <w:numPr>
          <w:ilvl w:val="0"/>
          <w:numId w:val="117"/>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It is easier to maintain and provides fast feedback.</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21. What are common API errors that often founded?</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Not only API fundamental questions, the interviewer also determine your knowledge and experience by asking about the API errors in a Web API testing interview. So the most common ones are:</w:t>
      </w:r>
    </w:p>
    <w:p w:rsidR="00C07EEA" w:rsidRDefault="00C07EEA" w:rsidP="00C07EEA">
      <w:pPr>
        <w:numPr>
          <w:ilvl w:val="0"/>
          <w:numId w:val="118"/>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Missing module errors</w:t>
      </w:r>
    </w:p>
    <w:p w:rsidR="00C07EEA" w:rsidRDefault="00C07EEA" w:rsidP="00C07EEA">
      <w:pPr>
        <w:numPr>
          <w:ilvl w:val="0"/>
          <w:numId w:val="118"/>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Documentation errors</w:t>
      </w:r>
    </w:p>
    <w:p w:rsidR="00C07EEA" w:rsidRDefault="00C07EEA" w:rsidP="00C07EEA">
      <w:pPr>
        <w:numPr>
          <w:ilvl w:val="0"/>
          <w:numId w:val="118"/>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Parameter validation errors</w:t>
      </w:r>
    </w:p>
    <w:p w:rsidR="00C07EEA" w:rsidRDefault="00C07EEA" w:rsidP="00C07EEA">
      <w:pPr>
        <w:numPr>
          <w:ilvl w:val="0"/>
          <w:numId w:val="118"/>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lastRenderedPageBreak/>
        <w:t>And some standard error expectations as if the result is not so predicted then the occurrence of errors can be seen and for the same warnings are specified in the form of a message. There can be one or more warnings within an individual module.</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22. What kinds of bugs that API testing would often find?</w:t>
      </w:r>
    </w:p>
    <w:p w:rsidR="00C07EEA" w:rsidRDefault="00C07EEA" w:rsidP="00C07EEA">
      <w:pPr>
        <w:numPr>
          <w:ilvl w:val="0"/>
          <w:numId w:val="11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Missing or duplicate functionality</w:t>
      </w:r>
    </w:p>
    <w:p w:rsidR="00C07EEA" w:rsidRDefault="00C07EEA" w:rsidP="00C07EEA">
      <w:pPr>
        <w:numPr>
          <w:ilvl w:val="0"/>
          <w:numId w:val="11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Fails to handle error conditions gracefully</w:t>
      </w:r>
    </w:p>
    <w:p w:rsidR="00C07EEA" w:rsidRDefault="00C07EEA" w:rsidP="00C07EEA">
      <w:pPr>
        <w:numPr>
          <w:ilvl w:val="0"/>
          <w:numId w:val="11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Stress</w:t>
      </w:r>
    </w:p>
    <w:p w:rsidR="00C07EEA" w:rsidRDefault="00C07EEA" w:rsidP="00C07EEA">
      <w:pPr>
        <w:numPr>
          <w:ilvl w:val="0"/>
          <w:numId w:val="11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Reliability</w:t>
      </w:r>
    </w:p>
    <w:p w:rsidR="00C07EEA" w:rsidRDefault="00C07EEA" w:rsidP="00C07EEA">
      <w:pPr>
        <w:numPr>
          <w:ilvl w:val="0"/>
          <w:numId w:val="11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Security</w:t>
      </w:r>
    </w:p>
    <w:p w:rsidR="00C07EEA" w:rsidRDefault="00C07EEA" w:rsidP="00C07EEA">
      <w:pPr>
        <w:numPr>
          <w:ilvl w:val="0"/>
          <w:numId w:val="11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Unused flags</w:t>
      </w:r>
    </w:p>
    <w:p w:rsidR="00C07EEA" w:rsidRDefault="00C07EEA" w:rsidP="00C07EEA">
      <w:pPr>
        <w:numPr>
          <w:ilvl w:val="0"/>
          <w:numId w:val="11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Not implemented errors</w:t>
      </w:r>
    </w:p>
    <w:p w:rsidR="00C07EEA" w:rsidRDefault="00C07EEA" w:rsidP="00C07EEA">
      <w:pPr>
        <w:numPr>
          <w:ilvl w:val="0"/>
          <w:numId w:val="11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Inconsistent error handling</w:t>
      </w:r>
    </w:p>
    <w:p w:rsidR="00C07EEA" w:rsidRDefault="00C07EEA" w:rsidP="00C07EEA">
      <w:pPr>
        <w:numPr>
          <w:ilvl w:val="0"/>
          <w:numId w:val="11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Performance</w:t>
      </w:r>
    </w:p>
    <w:p w:rsidR="00C07EEA" w:rsidRDefault="00C07EEA" w:rsidP="00C07EEA">
      <w:pPr>
        <w:numPr>
          <w:ilvl w:val="0"/>
          <w:numId w:val="11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Multi-threading issues</w:t>
      </w:r>
    </w:p>
    <w:p w:rsidR="00C07EEA" w:rsidRDefault="00C07EEA" w:rsidP="00C07EEA">
      <w:pPr>
        <w:numPr>
          <w:ilvl w:val="0"/>
          <w:numId w:val="11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Improper errors</w:t>
      </w:r>
    </w:p>
    <w:p w:rsidR="00C07EEA" w:rsidRDefault="00C07EEA" w:rsidP="00C07EEA">
      <w:pPr>
        <w:pStyle w:val="Heading2"/>
        <w:shd w:val="clear" w:color="auto" w:fill="FFFFFF"/>
        <w:spacing w:before="300" w:after="150" w:line="600" w:lineRule="atLeast"/>
        <w:rPr>
          <w:rFonts w:ascii="TTNorms-Regular" w:hAnsi="TTNorms-Regular"/>
          <w:color w:val="060038"/>
          <w:sz w:val="35"/>
          <w:szCs w:val="35"/>
        </w:rPr>
      </w:pPr>
      <w:r>
        <w:rPr>
          <w:rFonts w:ascii="TTNorms-Regular" w:hAnsi="TTNorms-Regular"/>
          <w:color w:val="060038"/>
          <w:sz w:val="35"/>
          <w:szCs w:val="35"/>
        </w:rPr>
        <w:lastRenderedPageBreak/>
        <w:t>Documenting the API (Common Web API Testing interview questions)</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23. What is API documentation?</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xml:space="preserve">The API documentation is a complete, accurate technical writing giving instructions on how to effectively use and integrate with an API. It is a compact reference manual that has all the information needed to work with the API, and helps you answer </w:t>
      </w:r>
      <w:proofErr w:type="gramStart"/>
      <w:r>
        <w:rPr>
          <w:rFonts w:ascii="TTNorms-Light" w:hAnsi="TTNorms-Light"/>
          <w:color w:val="334156"/>
          <w:sz w:val="29"/>
          <w:szCs w:val="29"/>
        </w:rPr>
        <w:t>all the</w:t>
      </w:r>
      <w:proofErr w:type="gramEnd"/>
      <w:r>
        <w:rPr>
          <w:rFonts w:ascii="TTNorms-Light" w:hAnsi="TTNorms-Light"/>
          <w:color w:val="334156"/>
          <w:sz w:val="29"/>
          <w:szCs w:val="29"/>
        </w:rPr>
        <w:t xml:space="preserve"> API testing questions with details on functions, classes, return types, arguments, and also examples and tutorials.</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24. What are API documentation templates that are commonly used?</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There are several available API documentation templates help to make the entire process simple and straightforward, which could be</w:t>
      </w:r>
      <w:proofErr w:type="gramStart"/>
      <w:r>
        <w:rPr>
          <w:rFonts w:ascii="TTNorms-Light" w:hAnsi="TTNorms-Light"/>
          <w:color w:val="334156"/>
          <w:sz w:val="29"/>
          <w:szCs w:val="29"/>
        </w:rPr>
        <w:t>  answered</w:t>
      </w:r>
      <w:proofErr w:type="gramEnd"/>
      <w:r>
        <w:rPr>
          <w:rFonts w:ascii="TTNorms-Light" w:hAnsi="TTNorms-Light"/>
          <w:color w:val="334156"/>
          <w:sz w:val="29"/>
          <w:szCs w:val="29"/>
        </w:rPr>
        <w:t xml:space="preserve"> in your API testing interview, such as:</w:t>
      </w:r>
    </w:p>
    <w:p w:rsidR="00C07EEA" w:rsidRDefault="00C07EEA" w:rsidP="00C07EEA">
      <w:pPr>
        <w:numPr>
          <w:ilvl w:val="0"/>
          <w:numId w:val="120"/>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Swagger</w:t>
      </w:r>
    </w:p>
    <w:p w:rsidR="00C07EEA" w:rsidRDefault="00C07EEA" w:rsidP="00C07EEA">
      <w:pPr>
        <w:numPr>
          <w:ilvl w:val="0"/>
          <w:numId w:val="120"/>
        </w:numPr>
        <w:shd w:val="clear" w:color="auto" w:fill="FFFFFF"/>
        <w:spacing w:before="150" w:after="0" w:line="450" w:lineRule="atLeast"/>
        <w:ind w:left="0"/>
        <w:rPr>
          <w:rFonts w:ascii="TTNorms-Light" w:hAnsi="TTNorms-Light"/>
          <w:color w:val="334156"/>
          <w:sz w:val="29"/>
          <w:szCs w:val="29"/>
        </w:rPr>
      </w:pPr>
      <w:proofErr w:type="spellStart"/>
      <w:r>
        <w:rPr>
          <w:rFonts w:ascii="TTNorms-Light" w:hAnsi="TTNorms-Light"/>
          <w:color w:val="334156"/>
          <w:sz w:val="29"/>
          <w:szCs w:val="29"/>
        </w:rPr>
        <w:t>Miredot</w:t>
      </w:r>
      <w:proofErr w:type="spellEnd"/>
    </w:p>
    <w:p w:rsidR="00C07EEA" w:rsidRDefault="00C07EEA" w:rsidP="00C07EEA">
      <w:pPr>
        <w:numPr>
          <w:ilvl w:val="0"/>
          <w:numId w:val="120"/>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Slate</w:t>
      </w:r>
    </w:p>
    <w:p w:rsidR="00C07EEA" w:rsidRDefault="00C07EEA" w:rsidP="00C07EEA">
      <w:pPr>
        <w:numPr>
          <w:ilvl w:val="0"/>
          <w:numId w:val="120"/>
        </w:numPr>
        <w:shd w:val="clear" w:color="auto" w:fill="FFFFFF"/>
        <w:spacing w:before="150" w:after="0" w:line="450" w:lineRule="atLeast"/>
        <w:ind w:left="0"/>
        <w:rPr>
          <w:rFonts w:ascii="TTNorms-Light" w:hAnsi="TTNorms-Light"/>
          <w:color w:val="334156"/>
          <w:sz w:val="29"/>
          <w:szCs w:val="29"/>
        </w:rPr>
      </w:pPr>
      <w:proofErr w:type="spellStart"/>
      <w:r>
        <w:rPr>
          <w:rFonts w:ascii="TTNorms-Light" w:hAnsi="TTNorms-Light"/>
          <w:color w:val="334156"/>
          <w:sz w:val="29"/>
          <w:szCs w:val="29"/>
        </w:rPr>
        <w:t>FlatDoc</w:t>
      </w:r>
      <w:proofErr w:type="spellEnd"/>
    </w:p>
    <w:p w:rsidR="00C07EEA" w:rsidRDefault="00C07EEA" w:rsidP="00C07EEA">
      <w:pPr>
        <w:numPr>
          <w:ilvl w:val="0"/>
          <w:numId w:val="120"/>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API blueprint</w:t>
      </w:r>
    </w:p>
    <w:p w:rsidR="00C07EEA" w:rsidRDefault="00C07EEA" w:rsidP="00C07EEA">
      <w:pPr>
        <w:numPr>
          <w:ilvl w:val="0"/>
          <w:numId w:val="120"/>
        </w:numPr>
        <w:shd w:val="clear" w:color="auto" w:fill="FFFFFF"/>
        <w:spacing w:before="150" w:after="0" w:line="450" w:lineRule="atLeast"/>
        <w:ind w:left="0"/>
        <w:rPr>
          <w:rFonts w:ascii="TTNorms-Light" w:hAnsi="TTNorms-Light"/>
          <w:color w:val="334156"/>
          <w:sz w:val="29"/>
          <w:szCs w:val="29"/>
        </w:rPr>
      </w:pPr>
      <w:proofErr w:type="spellStart"/>
      <w:r>
        <w:rPr>
          <w:rFonts w:ascii="TTNorms-Light" w:hAnsi="TTNorms-Light"/>
          <w:color w:val="334156"/>
          <w:sz w:val="29"/>
          <w:szCs w:val="29"/>
        </w:rPr>
        <w:t>RestDoc</w:t>
      </w:r>
      <w:proofErr w:type="spellEnd"/>
    </w:p>
    <w:p w:rsidR="00C07EEA" w:rsidRDefault="00C07EEA" w:rsidP="00C07EEA">
      <w:pPr>
        <w:numPr>
          <w:ilvl w:val="0"/>
          <w:numId w:val="120"/>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Web service API specification</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lastRenderedPageBreak/>
        <w:t>25. When writing API document, what must be considered?</w:t>
      </w:r>
    </w:p>
    <w:p w:rsidR="00C07EEA" w:rsidRDefault="00C07EEA" w:rsidP="00C07EEA">
      <w:pPr>
        <w:numPr>
          <w:ilvl w:val="0"/>
          <w:numId w:val="121"/>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Source of the content</w:t>
      </w:r>
    </w:p>
    <w:p w:rsidR="00C07EEA" w:rsidRDefault="00C07EEA" w:rsidP="00C07EEA">
      <w:pPr>
        <w:numPr>
          <w:ilvl w:val="0"/>
          <w:numId w:val="121"/>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Document plan or sketch</w:t>
      </w:r>
    </w:p>
    <w:p w:rsidR="00C07EEA" w:rsidRDefault="00C07EEA" w:rsidP="00C07EEA">
      <w:pPr>
        <w:numPr>
          <w:ilvl w:val="0"/>
          <w:numId w:val="121"/>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Delivery layout</w:t>
      </w:r>
    </w:p>
    <w:p w:rsidR="00C07EEA" w:rsidRDefault="00C07EEA" w:rsidP="00C07EEA">
      <w:pPr>
        <w:numPr>
          <w:ilvl w:val="0"/>
          <w:numId w:val="121"/>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Information needed for every function in the document</w:t>
      </w:r>
    </w:p>
    <w:p w:rsidR="00C07EEA" w:rsidRDefault="00C07EEA" w:rsidP="00C07EEA">
      <w:pPr>
        <w:numPr>
          <w:ilvl w:val="0"/>
          <w:numId w:val="121"/>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Automatic document creation programs</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26. How often are the APIs changed and, more importantly, deprecated?</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xml:space="preserve">APIs, especially modern </w:t>
      </w:r>
      <w:proofErr w:type="spellStart"/>
      <w:r>
        <w:rPr>
          <w:rFonts w:ascii="TTNorms-Light" w:hAnsi="TTNorms-Light"/>
          <w:color w:val="334156"/>
          <w:sz w:val="29"/>
          <w:szCs w:val="29"/>
        </w:rPr>
        <w:t>RESTful</w:t>
      </w:r>
      <w:proofErr w:type="spellEnd"/>
      <w:r>
        <w:rPr>
          <w:rFonts w:ascii="TTNorms-Light" w:hAnsi="TTNorms-Light"/>
          <w:color w:val="334156"/>
          <w:sz w:val="29"/>
          <w:szCs w:val="29"/>
        </w:rPr>
        <w:t xml:space="preserve"> APIs, are a nice creation that can certainly simplify and accelerate integration efforts, which makes it more likely you will benefit from them. But APIs can and do change for various reasons, sometimes abruptly, and hence REST APIs do not differ from traditional integration methods in this respect. If an API call is obsolete and disappears, your procedure will interrupt and it is important to understand how often the APIs you depend on change or are deprecated.</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w:t>
      </w:r>
    </w:p>
    <w:p w:rsidR="00C07EEA" w:rsidRDefault="00C07EEA" w:rsidP="00C07EEA">
      <w:pPr>
        <w:pStyle w:val="Heading2"/>
        <w:shd w:val="clear" w:color="auto" w:fill="FFFFFF"/>
        <w:spacing w:before="300" w:after="150" w:line="600" w:lineRule="atLeast"/>
        <w:rPr>
          <w:rFonts w:ascii="TTNorms-Regular" w:hAnsi="TTNorms-Regular"/>
          <w:color w:val="060038"/>
          <w:sz w:val="35"/>
          <w:szCs w:val="35"/>
        </w:rPr>
      </w:pPr>
      <w:r>
        <w:rPr>
          <w:rFonts w:ascii="TTNorms-Regular" w:hAnsi="TTNorms-Regular"/>
          <w:color w:val="060038"/>
          <w:sz w:val="35"/>
          <w:szCs w:val="35"/>
        </w:rPr>
        <w:lastRenderedPageBreak/>
        <w:t>REST (Common Web API Testing interview questions)</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27. What is REST?</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REST (Representational State Transfer) is an architectural style for developing web services which exploit the ubiquity of HTTP protocol and uses HTTP method to define actions. It revolves around resource where every component being a resource that can be accessed through a shared interface using standard HTTP methods.</w:t>
      </w:r>
      <w:r>
        <w:rPr>
          <w:rFonts w:ascii="TTNorms-Light" w:hAnsi="TTNorms-Light"/>
          <w:color w:val="334156"/>
          <w:sz w:val="29"/>
          <w:szCs w:val="29"/>
        </w:rPr>
        <w:br/>
      </w:r>
      <w:r>
        <w:rPr>
          <w:rFonts w:ascii="TTNorms-Light" w:hAnsi="TTNorms-Light"/>
          <w:color w:val="334156"/>
          <w:sz w:val="29"/>
          <w:szCs w:val="29"/>
        </w:rPr>
        <w:br/>
        <w:t>In REST architecture, a REST Server provides access to resources and REST client accesses and makes these resources available. Here, each resource is identified by URIs or global IDs, and REST uses multiple ways to represent a resource, such as text, JSON, and XML. XML and JSON are nowadays the most popular representations of resources.</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 xml:space="preserve">28. What is a </w:t>
      </w:r>
      <w:proofErr w:type="spellStart"/>
      <w:r>
        <w:rPr>
          <w:rFonts w:ascii="TTNorms-Regular" w:hAnsi="TTNorms-Regular"/>
          <w:color w:val="334156"/>
          <w:sz w:val="29"/>
          <w:szCs w:val="29"/>
        </w:rPr>
        <w:t>RESTFul</w:t>
      </w:r>
      <w:proofErr w:type="spellEnd"/>
      <w:r>
        <w:rPr>
          <w:rFonts w:ascii="TTNorms-Regular" w:hAnsi="TTNorms-Regular"/>
          <w:color w:val="334156"/>
          <w:sz w:val="29"/>
          <w:szCs w:val="29"/>
        </w:rPr>
        <w:t xml:space="preserve"> Web Services?</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Mostly, there are two kinds of Web Services which should be remembered in your next API testing interview:</w:t>
      </w:r>
    </w:p>
    <w:p w:rsidR="00C07EEA" w:rsidRDefault="00C07EEA" w:rsidP="00C07EEA">
      <w:pPr>
        <w:numPr>
          <w:ilvl w:val="0"/>
          <w:numId w:val="122"/>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SOAP (Simple Object Access Protocol) – an XML-based method to expose web services.</w:t>
      </w:r>
    </w:p>
    <w:p w:rsidR="00C07EEA" w:rsidRDefault="00C07EEA" w:rsidP="00C07EEA">
      <w:pPr>
        <w:numPr>
          <w:ilvl w:val="0"/>
          <w:numId w:val="122"/>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 xml:space="preserve">Web services developed in the REST style are referred to as </w:t>
      </w:r>
      <w:proofErr w:type="spellStart"/>
      <w:r>
        <w:rPr>
          <w:rFonts w:ascii="TTNorms-Light" w:hAnsi="TTNorms-Light"/>
          <w:color w:val="334156"/>
          <w:sz w:val="29"/>
          <w:szCs w:val="29"/>
        </w:rPr>
        <w:t>RESTful</w:t>
      </w:r>
      <w:proofErr w:type="spellEnd"/>
      <w:r>
        <w:rPr>
          <w:rFonts w:ascii="TTNorms-Light" w:hAnsi="TTNorms-Light"/>
          <w:color w:val="334156"/>
          <w:sz w:val="29"/>
          <w:szCs w:val="29"/>
        </w:rPr>
        <w:t xml:space="preserve"> web services. These web services use HTTP methods to implement the concept of REST architecture. A </w:t>
      </w:r>
      <w:proofErr w:type="spellStart"/>
      <w:r>
        <w:rPr>
          <w:rFonts w:ascii="TTNorms-Light" w:hAnsi="TTNorms-Light"/>
          <w:color w:val="334156"/>
          <w:sz w:val="29"/>
          <w:szCs w:val="29"/>
        </w:rPr>
        <w:t>RESTful</w:t>
      </w:r>
      <w:proofErr w:type="spellEnd"/>
      <w:r>
        <w:rPr>
          <w:rFonts w:ascii="TTNorms-Light" w:hAnsi="TTNorms-Light"/>
          <w:color w:val="334156"/>
          <w:sz w:val="29"/>
          <w:szCs w:val="29"/>
        </w:rPr>
        <w:t xml:space="preserve"> web service usually defines a URI, Uniform Resource Identifier a service, provides resource representation like JSON and a set of HTTP methods.</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lastRenderedPageBreak/>
        <w:t>29. What is a “Resource” in REST?</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xml:space="preserve">REST architecture treats any content as a resource, which can be </w:t>
      </w:r>
      <w:proofErr w:type="gramStart"/>
      <w:r>
        <w:rPr>
          <w:rFonts w:ascii="TTNorms-Light" w:hAnsi="TTNorms-Light"/>
          <w:color w:val="334156"/>
          <w:sz w:val="29"/>
          <w:szCs w:val="29"/>
        </w:rPr>
        <w:t>either text</w:t>
      </w:r>
      <w:proofErr w:type="gramEnd"/>
      <w:r>
        <w:rPr>
          <w:rFonts w:ascii="TTNorms-Light" w:hAnsi="TTNorms-Light"/>
          <w:color w:val="334156"/>
          <w:sz w:val="29"/>
          <w:szCs w:val="29"/>
        </w:rPr>
        <w:t xml:space="preserve"> files, HTML pages, images, videos or dynamic business information.</w:t>
      </w:r>
      <w:r>
        <w:rPr>
          <w:rFonts w:ascii="TTNorms-Light" w:hAnsi="TTNorms-Light"/>
          <w:color w:val="334156"/>
          <w:sz w:val="29"/>
          <w:szCs w:val="29"/>
        </w:rPr>
        <w:br/>
        <w:t>REST Server gives access to resources and modifies them, where each resource is identified by URIs/ global IDs.</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30. What is the most popular way to represent a resource in REST?</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REST uses different representations to define a resource like text, JSON, and XML.</w:t>
      </w:r>
      <w:r>
        <w:rPr>
          <w:rFonts w:ascii="TTNorms-Light" w:hAnsi="TTNorms-Light"/>
          <w:color w:val="334156"/>
          <w:sz w:val="29"/>
          <w:szCs w:val="29"/>
        </w:rPr>
        <w:br/>
        <w:t>XML and JSON are the most popular representations of resources.</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 xml:space="preserve">31. Which protocol is used by </w:t>
      </w:r>
      <w:proofErr w:type="spellStart"/>
      <w:r>
        <w:rPr>
          <w:rFonts w:ascii="TTNorms-Regular" w:hAnsi="TTNorms-Regular"/>
          <w:color w:val="334156"/>
          <w:sz w:val="29"/>
          <w:szCs w:val="29"/>
        </w:rPr>
        <w:t>RESTful</w:t>
      </w:r>
      <w:proofErr w:type="spellEnd"/>
      <w:r>
        <w:rPr>
          <w:rFonts w:ascii="TTNorms-Regular" w:hAnsi="TTNorms-Regular"/>
          <w:color w:val="334156"/>
          <w:sz w:val="29"/>
          <w:szCs w:val="29"/>
        </w:rPr>
        <w:t xml:space="preserve"> Web services?</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proofErr w:type="spellStart"/>
      <w:r>
        <w:rPr>
          <w:rFonts w:ascii="TTNorms-Light" w:hAnsi="TTNorms-Light"/>
          <w:color w:val="334156"/>
          <w:sz w:val="29"/>
          <w:szCs w:val="29"/>
        </w:rPr>
        <w:t>RESTful</w:t>
      </w:r>
      <w:proofErr w:type="spellEnd"/>
      <w:r>
        <w:rPr>
          <w:rFonts w:ascii="TTNorms-Light" w:hAnsi="TTNorms-Light"/>
          <w:color w:val="334156"/>
          <w:sz w:val="29"/>
          <w:szCs w:val="29"/>
        </w:rPr>
        <w:t xml:space="preserve"> web services use the HTTP protocol as a medium of communication between the client and the server.</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32. What are some key characteristics of REST?</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Key characteristics of REST are likely asked in a Web API Testing interview. So please get the answer ready in your mind with these 2 ones:</w:t>
      </w:r>
    </w:p>
    <w:p w:rsidR="00C07EEA" w:rsidRDefault="00C07EEA" w:rsidP="00C07EEA">
      <w:pPr>
        <w:numPr>
          <w:ilvl w:val="0"/>
          <w:numId w:val="12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REST is stateless, therefore the SERVER has no status (or session data)</w:t>
      </w:r>
      <w:r>
        <w:rPr>
          <w:rFonts w:ascii="TTNorms-Light" w:hAnsi="TTNorms-Light"/>
          <w:color w:val="334156"/>
          <w:sz w:val="29"/>
          <w:szCs w:val="29"/>
        </w:rPr>
        <w:br/>
        <w:t>With a well-applied REST API, the server could be restarted between two calls, since all data is transferred to the server</w:t>
      </w:r>
    </w:p>
    <w:p w:rsidR="00C07EEA" w:rsidRDefault="00C07EEA" w:rsidP="00C07EEA">
      <w:pPr>
        <w:numPr>
          <w:ilvl w:val="0"/>
          <w:numId w:val="12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lastRenderedPageBreak/>
        <w:t>Web service uses POST method primarily to perform operations, while REST uses GET for accessing resources.</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 xml:space="preserve">33. What is messaging in </w:t>
      </w:r>
      <w:proofErr w:type="spellStart"/>
      <w:r>
        <w:rPr>
          <w:rFonts w:ascii="TTNorms-Regular" w:hAnsi="TTNorms-Regular"/>
          <w:color w:val="334156"/>
          <w:sz w:val="29"/>
          <w:szCs w:val="29"/>
        </w:rPr>
        <w:t>RESTful</w:t>
      </w:r>
      <w:proofErr w:type="spellEnd"/>
      <w:r>
        <w:rPr>
          <w:rFonts w:ascii="TTNorms-Regular" w:hAnsi="TTNorms-Regular"/>
          <w:color w:val="334156"/>
          <w:sz w:val="29"/>
          <w:szCs w:val="29"/>
        </w:rPr>
        <w:t xml:space="preserve"> Web services?</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proofErr w:type="spellStart"/>
      <w:r>
        <w:rPr>
          <w:rFonts w:ascii="TTNorms-Light" w:hAnsi="TTNorms-Light"/>
          <w:color w:val="334156"/>
          <w:sz w:val="29"/>
          <w:szCs w:val="29"/>
        </w:rPr>
        <w:t>RESTful</w:t>
      </w:r>
      <w:proofErr w:type="spellEnd"/>
      <w:r>
        <w:rPr>
          <w:rFonts w:ascii="TTNorms-Light" w:hAnsi="TTNorms-Light"/>
          <w:color w:val="334156"/>
          <w:sz w:val="29"/>
          <w:szCs w:val="29"/>
        </w:rPr>
        <w:t xml:space="preserve"> web services use the HTTP protocol as a communication tool between the client and the server. The technique that when the client sends a message in the form of an HTTP Request, the server sends back the HTTP reply is called Messaging. These messages comprise message data and metadata, that is, information on the message itself.</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34. What are the core components of an HTTP request?</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An HTTP request contains five key elements:</w:t>
      </w:r>
    </w:p>
    <w:p w:rsidR="00C07EEA" w:rsidRDefault="00C07EEA" w:rsidP="00C07EEA">
      <w:pPr>
        <w:numPr>
          <w:ilvl w:val="0"/>
          <w:numId w:val="124"/>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An action showing HTTP methods like GET, PUT, POST, DELETE.</w:t>
      </w:r>
    </w:p>
    <w:p w:rsidR="00C07EEA" w:rsidRDefault="00C07EEA" w:rsidP="00C07EEA">
      <w:pPr>
        <w:numPr>
          <w:ilvl w:val="0"/>
          <w:numId w:val="124"/>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Uniform Resource Identifier (URI), which is the identifier for the resource on the server.</w:t>
      </w:r>
    </w:p>
    <w:p w:rsidR="00C07EEA" w:rsidRDefault="00C07EEA" w:rsidP="00C07EEA">
      <w:pPr>
        <w:numPr>
          <w:ilvl w:val="0"/>
          <w:numId w:val="124"/>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HTTP Version, which indicates HTTP version, for example-HTTP v1.1.</w:t>
      </w:r>
    </w:p>
    <w:p w:rsidR="00C07EEA" w:rsidRDefault="00C07EEA" w:rsidP="00C07EEA">
      <w:pPr>
        <w:numPr>
          <w:ilvl w:val="0"/>
          <w:numId w:val="124"/>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Request Header, which carries metadata (as key-value pairs) for the HTTP Request message. Metadata could be a client (or browser) type, format supported by the client, format of a message body format, cache settings, and so on.</w:t>
      </w:r>
    </w:p>
    <w:p w:rsidR="00C07EEA" w:rsidRDefault="00C07EEA" w:rsidP="00C07EEA">
      <w:pPr>
        <w:numPr>
          <w:ilvl w:val="0"/>
          <w:numId w:val="124"/>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Request Body, which indicates the message content or resource representation.</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lastRenderedPageBreak/>
        <w:t>35. What are the most commonly used HTTP methods supported by REST?</w:t>
      </w:r>
    </w:p>
    <w:p w:rsidR="00C07EEA" w:rsidRDefault="00C07EEA" w:rsidP="00C07EEA">
      <w:pPr>
        <w:numPr>
          <w:ilvl w:val="0"/>
          <w:numId w:val="12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 xml:space="preserve">GET is only used to request data from a specified resource. Get requests can be cached and bookmarked. It remains in the browser history and </w:t>
      </w:r>
      <w:proofErr w:type="spellStart"/>
      <w:r>
        <w:rPr>
          <w:rFonts w:ascii="TTNorms-Light" w:hAnsi="TTNorms-Light"/>
          <w:color w:val="334156"/>
          <w:sz w:val="29"/>
          <w:szCs w:val="29"/>
        </w:rPr>
        <w:t>haS</w:t>
      </w:r>
      <w:proofErr w:type="spellEnd"/>
      <w:r>
        <w:rPr>
          <w:rFonts w:ascii="TTNorms-Light" w:hAnsi="TTNorms-Light"/>
          <w:color w:val="334156"/>
          <w:sz w:val="29"/>
          <w:szCs w:val="29"/>
        </w:rPr>
        <w:t xml:space="preserve"> length restrictions. GET requests should never be used when dealing with sensitive data.</w:t>
      </w:r>
    </w:p>
    <w:p w:rsidR="00C07EEA" w:rsidRDefault="00C07EEA" w:rsidP="00C07EEA">
      <w:pPr>
        <w:numPr>
          <w:ilvl w:val="0"/>
          <w:numId w:val="12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POST is used to send data to a server to create/update a resource. POST requests are never cached and bookmarked and do not remain in the browser history.</w:t>
      </w:r>
    </w:p>
    <w:p w:rsidR="00C07EEA" w:rsidRDefault="00C07EEA" w:rsidP="00C07EEA">
      <w:pPr>
        <w:numPr>
          <w:ilvl w:val="0"/>
          <w:numId w:val="12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PUT replaces all current representations of the target resource with the request payload.</w:t>
      </w:r>
    </w:p>
    <w:p w:rsidR="00C07EEA" w:rsidRDefault="00C07EEA" w:rsidP="00C07EEA">
      <w:pPr>
        <w:numPr>
          <w:ilvl w:val="0"/>
          <w:numId w:val="12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DELETE removes the specified resource.</w:t>
      </w:r>
    </w:p>
    <w:p w:rsidR="00C07EEA" w:rsidRDefault="00C07EEA" w:rsidP="00C07EEA">
      <w:pPr>
        <w:numPr>
          <w:ilvl w:val="0"/>
          <w:numId w:val="125"/>
        </w:numPr>
        <w:shd w:val="clear" w:color="auto" w:fill="FFFFFF"/>
        <w:spacing w:before="150" w:after="0" w:line="450" w:lineRule="atLeast"/>
        <w:ind w:left="0"/>
        <w:rPr>
          <w:rFonts w:ascii="TTNorms-Light" w:hAnsi="TTNorms-Light"/>
          <w:color w:val="334156"/>
          <w:sz w:val="29"/>
          <w:szCs w:val="29"/>
        </w:rPr>
      </w:pPr>
      <w:proofErr w:type="gramStart"/>
      <w:r>
        <w:rPr>
          <w:rFonts w:ascii="TTNorms-Light" w:hAnsi="TTNorms-Light"/>
          <w:color w:val="334156"/>
          <w:sz w:val="29"/>
          <w:szCs w:val="29"/>
        </w:rPr>
        <w:t>OPTIONS is</w:t>
      </w:r>
      <w:proofErr w:type="gramEnd"/>
      <w:r>
        <w:rPr>
          <w:rFonts w:ascii="TTNorms-Light" w:hAnsi="TTNorms-Light"/>
          <w:color w:val="334156"/>
          <w:sz w:val="29"/>
          <w:szCs w:val="29"/>
        </w:rPr>
        <w:t xml:space="preserve"> used to describe the communication options for the target resource.</w:t>
      </w:r>
    </w:p>
    <w:p w:rsidR="00C07EEA" w:rsidRDefault="00C07EEA" w:rsidP="00C07EEA">
      <w:pPr>
        <w:numPr>
          <w:ilvl w:val="0"/>
          <w:numId w:val="12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HEAD asks for a response identical to that of a GET request, but without the response body.</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36. Can GET request to be used instead of PUT to create a resource?</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 PUT or POST method should be used to create a resource. GET is only used to request data from a specified resource.</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37. Is there any difference between PUT and POST operations?</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PUT and POST operation are quite similar, except the terms of the result generated by them.</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lastRenderedPageBreak/>
        <w:t>PUT operation is idempotent, so you can cache the response while the responses to POST operation are not cacheable, and if you retry the request N times, you will end up having N resources with N different URIs created on server.</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In a Web API Testing interview, you should give a specific example for PUT and POST operations to make crystal clear to the interviewer. Below is an example:</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Style w:val="Emphasis"/>
          <w:rFonts w:ascii="TTNorms-Light" w:hAnsi="TTNorms-Light"/>
          <w:color w:val="334156"/>
          <w:sz w:val="29"/>
          <w:szCs w:val="29"/>
        </w:rPr>
        <w:t>Scenario:</w:t>
      </w:r>
      <w:r>
        <w:rPr>
          <w:rFonts w:ascii="TTNorms-Light" w:hAnsi="TTNorms-Light"/>
          <w:color w:val="334156"/>
          <w:sz w:val="29"/>
          <w:szCs w:val="29"/>
        </w:rPr>
        <w:t> </w:t>
      </w:r>
      <w:r>
        <w:rPr>
          <w:rStyle w:val="Emphasis"/>
          <w:rFonts w:ascii="TTNorms-Light" w:hAnsi="TTNorms-Light"/>
          <w:color w:val="334156"/>
          <w:sz w:val="29"/>
          <w:szCs w:val="29"/>
        </w:rPr>
        <w:t>Let’s say we are designing a network application. Let’s list down few URIs and their purpose to get to know when to use POST and when to use PUT operations.</w:t>
      </w:r>
      <w:r>
        <w:rPr>
          <w:rFonts w:ascii="TTNorms-Light" w:hAnsi="TTNorms-Light"/>
          <w:color w:val="334156"/>
          <w:sz w:val="29"/>
          <w:szCs w:val="29"/>
        </w:rPr>
        <w:br/>
      </w:r>
      <w:r>
        <w:rPr>
          <w:rFonts w:ascii="TTNorms-Light" w:hAnsi="TTNorms-Light"/>
          <w:color w:val="334156"/>
          <w:sz w:val="29"/>
          <w:szCs w:val="29"/>
        </w:rPr>
        <w:br/>
        <w:t>GET /device-management/</w:t>
      </w:r>
      <w:proofErr w:type="gramStart"/>
      <w:r>
        <w:rPr>
          <w:rFonts w:ascii="TTNorms-Light" w:hAnsi="TTNorms-Light"/>
          <w:color w:val="334156"/>
          <w:sz w:val="29"/>
          <w:szCs w:val="29"/>
        </w:rPr>
        <w:t>devices :</w:t>
      </w:r>
      <w:proofErr w:type="gramEnd"/>
      <w:r>
        <w:rPr>
          <w:rFonts w:ascii="TTNorms-Light" w:hAnsi="TTNorms-Light"/>
          <w:color w:val="334156"/>
          <w:sz w:val="29"/>
          <w:szCs w:val="29"/>
        </w:rPr>
        <w:t xml:space="preserve"> Get all devices</w:t>
      </w:r>
      <w:r>
        <w:rPr>
          <w:rFonts w:ascii="TTNorms-Light" w:hAnsi="TTNorms-Light"/>
          <w:color w:val="334156"/>
          <w:sz w:val="29"/>
          <w:szCs w:val="29"/>
        </w:rPr>
        <w:br/>
        <w:t>POST /device-management/devices : Create a new device</w:t>
      </w:r>
      <w:r>
        <w:rPr>
          <w:rFonts w:ascii="TTNorms-Light" w:hAnsi="TTNorms-Light"/>
          <w:color w:val="334156"/>
          <w:sz w:val="29"/>
          <w:szCs w:val="29"/>
        </w:rPr>
        <w:br/>
      </w:r>
      <w:r>
        <w:rPr>
          <w:rFonts w:ascii="TTNorms-Light" w:hAnsi="TTNorms-Light"/>
          <w:color w:val="334156"/>
          <w:sz w:val="29"/>
          <w:szCs w:val="29"/>
        </w:rPr>
        <w:br/>
        <w:t>GET /device-management/devices/{id} : Get the device information identified by “id”</w:t>
      </w:r>
      <w:r>
        <w:rPr>
          <w:rFonts w:ascii="TTNorms-Light" w:hAnsi="TTNorms-Light"/>
          <w:color w:val="334156"/>
          <w:sz w:val="29"/>
          <w:szCs w:val="29"/>
        </w:rPr>
        <w:br/>
        <w:t>PUT /device-management/devices/{id} : Update the device information identified by “id”</w:t>
      </w:r>
      <w:r>
        <w:rPr>
          <w:rFonts w:ascii="TTNorms-Light" w:hAnsi="TTNorms-Light"/>
          <w:color w:val="334156"/>
          <w:sz w:val="29"/>
          <w:szCs w:val="29"/>
        </w:rPr>
        <w:br/>
        <w:t>DELETE /device-management/devices/{id} : Delete device by “id”</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 xml:space="preserve">38. Which purpose does the OPTIONS method serve for the </w:t>
      </w:r>
      <w:proofErr w:type="spellStart"/>
      <w:r>
        <w:rPr>
          <w:rFonts w:ascii="TTNorms-Regular" w:hAnsi="TTNorms-Regular"/>
          <w:color w:val="334156"/>
          <w:sz w:val="29"/>
          <w:szCs w:val="29"/>
        </w:rPr>
        <w:t>RESTful</w:t>
      </w:r>
      <w:proofErr w:type="spellEnd"/>
      <w:r>
        <w:rPr>
          <w:rFonts w:ascii="TTNorms-Regular" w:hAnsi="TTNorms-Regular"/>
          <w:color w:val="334156"/>
          <w:sz w:val="29"/>
          <w:szCs w:val="29"/>
        </w:rPr>
        <w:t xml:space="preserve"> Web services?</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 OPTIONS Method lists down all the operations of a web service supports. It creates read-only requests to the server.</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lastRenderedPageBreak/>
        <w:t>39. What is URI? What is the main purpose of REST-based web services and what is its format?</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URI stands for Uniform Resource Identifier. It is a string of characters designed for unambiguous identification of resources and extensibility via the URI scheme.</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 purpose of a URI is to locate a resource(s) on the server hosting of the web service.</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A URI’s format is &lt;protocol</w:t>
      </w:r>
      <w:proofErr w:type="gramStart"/>
      <w:r>
        <w:rPr>
          <w:rFonts w:ascii="TTNorms-Light" w:hAnsi="TTNorms-Light"/>
          <w:color w:val="334156"/>
          <w:sz w:val="29"/>
          <w:szCs w:val="29"/>
        </w:rPr>
        <w:t>&gt;:</w:t>
      </w:r>
      <w:proofErr w:type="gramEnd"/>
      <w:r>
        <w:rPr>
          <w:rFonts w:ascii="TTNorms-Light" w:hAnsi="TTNorms-Light"/>
          <w:color w:val="334156"/>
          <w:sz w:val="29"/>
          <w:szCs w:val="29"/>
        </w:rPr>
        <w:t>//&lt;service-name&gt;/&lt;</w:t>
      </w:r>
      <w:proofErr w:type="spellStart"/>
      <w:r>
        <w:rPr>
          <w:rFonts w:ascii="TTNorms-Light" w:hAnsi="TTNorms-Light"/>
          <w:color w:val="334156"/>
          <w:sz w:val="29"/>
          <w:szCs w:val="29"/>
        </w:rPr>
        <w:t>ResourceType</w:t>
      </w:r>
      <w:proofErr w:type="spellEnd"/>
      <w:r>
        <w:rPr>
          <w:rFonts w:ascii="TTNorms-Light" w:hAnsi="TTNorms-Light"/>
          <w:color w:val="334156"/>
          <w:sz w:val="29"/>
          <w:szCs w:val="29"/>
        </w:rPr>
        <w:t>&gt;/&lt;</w:t>
      </w:r>
      <w:proofErr w:type="spellStart"/>
      <w:r>
        <w:rPr>
          <w:rFonts w:ascii="TTNorms-Light" w:hAnsi="TTNorms-Light"/>
          <w:color w:val="334156"/>
          <w:sz w:val="29"/>
          <w:szCs w:val="29"/>
        </w:rPr>
        <w:t>ResourceID</w:t>
      </w:r>
      <w:proofErr w:type="spellEnd"/>
      <w:r>
        <w:rPr>
          <w:rFonts w:ascii="TTNorms-Light" w:hAnsi="TTNorms-Light"/>
          <w:color w:val="334156"/>
          <w:sz w:val="29"/>
          <w:szCs w:val="29"/>
        </w:rPr>
        <w:t>&gt;. </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 xml:space="preserve">40. What is payload in </w:t>
      </w:r>
      <w:proofErr w:type="spellStart"/>
      <w:r>
        <w:rPr>
          <w:rFonts w:ascii="TTNorms-Regular" w:hAnsi="TTNorms-Regular"/>
          <w:color w:val="334156"/>
          <w:sz w:val="29"/>
          <w:szCs w:val="29"/>
        </w:rPr>
        <w:t>RESTFul</w:t>
      </w:r>
      <w:proofErr w:type="spellEnd"/>
      <w:r>
        <w:rPr>
          <w:rFonts w:ascii="TTNorms-Regular" w:hAnsi="TTNorms-Regular"/>
          <w:color w:val="334156"/>
          <w:sz w:val="29"/>
          <w:szCs w:val="29"/>
        </w:rPr>
        <w:t xml:space="preserve"> Web services?</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 “payload” is the data you are interested in transporting. This is differentiated from the things that wrap the data for transport like the HTTP/S Request/Response headers, authentication, etc.</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41. What is the upper limit for a payload to pass in the POST method?</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&lt;GET&gt; appends data to the service URL. But, its size shouldn’t exceed the maximum URL length. However, &lt;POST&gt; doesn’t have any such limit.</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So, theoretically, a user can pass unlimited data as the payload to POST method. But, if we consider a real use case, then sending POST with large payload will consume more bandwidth. It’ll take more time and present performance challenges to your server. Hence, a user should take action accordingly.</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lastRenderedPageBreak/>
        <w:t>42. What is the caching mechanism?</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Caching is just the practice of storing data in temporarily and retrieving data from a high-performance store (usually memory) either explicitly or implicitly.</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When a caching mechanism is in place, it helps improve delivery speed by storing a copy of the asset you requested and later accessing the cached copy instead of the original. </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w:t>
      </w:r>
    </w:p>
    <w:p w:rsidR="00C07EEA" w:rsidRDefault="00C07EEA" w:rsidP="00C07EEA">
      <w:pPr>
        <w:pStyle w:val="Heading2"/>
        <w:shd w:val="clear" w:color="auto" w:fill="FFFFFF"/>
        <w:spacing w:before="300" w:after="150" w:line="600" w:lineRule="atLeast"/>
        <w:rPr>
          <w:rFonts w:ascii="TTNorms-Regular" w:hAnsi="TTNorms-Regular"/>
          <w:color w:val="060038"/>
          <w:sz w:val="35"/>
          <w:szCs w:val="35"/>
        </w:rPr>
      </w:pPr>
      <w:r>
        <w:rPr>
          <w:rFonts w:ascii="TTNorms-Regular" w:hAnsi="TTNorms-Regular"/>
          <w:color w:val="060038"/>
          <w:sz w:val="35"/>
          <w:szCs w:val="35"/>
        </w:rPr>
        <w:t>SOAP (Common Web API Testing interview questions)</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t>43. What are SOAP Web services?</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This is one of the fundamental Web services testing questions that you must know the answer. The SOAP (Simple Object Access Protocol) is defined as an XML-based protocol. It is known for designing and developing web services as well as enabling communication between applications developed on different platforms using various programming languages over the Internet. It is both platform and language independent.</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t>44. How does SOAP work?</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xml:space="preserve">SOAP is used to provide a user interface that can be accessed by the client object, and the request that it sends goes to the server, which can be accessed using the server object. The user interface creates some files or </w:t>
      </w:r>
      <w:r>
        <w:rPr>
          <w:rFonts w:ascii="TTNorms-Light" w:hAnsi="TTNorms-Light"/>
          <w:color w:val="334156"/>
          <w:sz w:val="29"/>
          <w:szCs w:val="29"/>
        </w:rPr>
        <w:lastRenderedPageBreak/>
        <w:t>methods consisting of server object and the name of the interface to the server object. It also contains other information such as the name of the interface and methods. It uses HTTP to send the XML to the server using the POST method, which analyzes the method and sends the result to the client. The server creates more XML consisting of responses to the request of user interface using HTTP. The client can use any approach to send the XML, like the SMTP server or POP3 protocol to pass the messages or reply to queries.</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t>45. When to use SOAP API?</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Use the SOAP API to create, retrieve, update or delete records, like accounts, leads, and user-defined objects. With more than 20 different calls, you can also use the SOAP API to manage passwords, perform searches, etc. by using the SOAP API in any language that supports web services.</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t>46. How users utilize the facilities provided by SOAP?</w:t>
      </w:r>
    </w:p>
    <w:p w:rsidR="00C07EEA" w:rsidRDefault="00C07EEA" w:rsidP="00C07EEA">
      <w:pPr>
        <w:numPr>
          <w:ilvl w:val="0"/>
          <w:numId w:val="126"/>
        </w:numPr>
        <w:shd w:val="clear" w:color="auto" w:fill="FFFFFF"/>
        <w:spacing w:before="150" w:after="0" w:line="450" w:lineRule="atLeast"/>
        <w:ind w:left="0"/>
        <w:rPr>
          <w:rFonts w:ascii="TTNorms-Light" w:hAnsi="TTNorms-Light"/>
          <w:color w:val="334156"/>
          <w:sz w:val="29"/>
          <w:szCs w:val="29"/>
        </w:rPr>
      </w:pPr>
      <w:proofErr w:type="spellStart"/>
      <w:proofErr w:type="gramStart"/>
      <w:r>
        <w:rPr>
          <w:rFonts w:ascii="TTNorms-Light" w:hAnsi="TTNorms-Light"/>
          <w:color w:val="334156"/>
          <w:sz w:val="29"/>
          <w:szCs w:val="29"/>
        </w:rPr>
        <w:t>PutAddress</w:t>
      </w:r>
      <w:proofErr w:type="spellEnd"/>
      <w:r>
        <w:rPr>
          <w:rFonts w:ascii="TTNorms-Light" w:hAnsi="TTNorms-Light"/>
          <w:color w:val="334156"/>
          <w:sz w:val="29"/>
          <w:szCs w:val="29"/>
        </w:rPr>
        <w:t>(</w:t>
      </w:r>
      <w:proofErr w:type="gramEnd"/>
      <w:r>
        <w:rPr>
          <w:rFonts w:ascii="TTNorms-Light" w:hAnsi="TTNorms-Light"/>
          <w:color w:val="334156"/>
          <w:sz w:val="29"/>
          <w:szCs w:val="29"/>
        </w:rPr>
        <w:t>): It is used to enter an address in the webpage and has an address instance on the SOAP call.</w:t>
      </w:r>
    </w:p>
    <w:p w:rsidR="00C07EEA" w:rsidRDefault="00C07EEA" w:rsidP="00C07EEA">
      <w:pPr>
        <w:numPr>
          <w:ilvl w:val="0"/>
          <w:numId w:val="126"/>
        </w:numPr>
        <w:shd w:val="clear" w:color="auto" w:fill="FFFFFF"/>
        <w:spacing w:before="150" w:after="0" w:line="450" w:lineRule="atLeast"/>
        <w:ind w:left="0"/>
        <w:rPr>
          <w:rFonts w:ascii="TTNorms-Light" w:hAnsi="TTNorms-Light"/>
          <w:color w:val="334156"/>
          <w:sz w:val="29"/>
          <w:szCs w:val="29"/>
        </w:rPr>
      </w:pPr>
      <w:proofErr w:type="spellStart"/>
      <w:proofErr w:type="gramStart"/>
      <w:r>
        <w:rPr>
          <w:rFonts w:ascii="TTNorms-Light" w:hAnsi="TTNorms-Light"/>
          <w:color w:val="334156"/>
          <w:sz w:val="29"/>
          <w:szCs w:val="29"/>
        </w:rPr>
        <w:t>PutListing</w:t>
      </w:r>
      <w:proofErr w:type="spellEnd"/>
      <w:r>
        <w:rPr>
          <w:rFonts w:ascii="TTNorms-Light" w:hAnsi="TTNorms-Light"/>
          <w:color w:val="334156"/>
          <w:sz w:val="29"/>
          <w:szCs w:val="29"/>
        </w:rPr>
        <w:t>(</w:t>
      </w:r>
      <w:proofErr w:type="gramEnd"/>
      <w:r>
        <w:rPr>
          <w:rFonts w:ascii="TTNorms-Light" w:hAnsi="TTNorms-Light"/>
          <w:color w:val="334156"/>
          <w:sz w:val="29"/>
          <w:szCs w:val="29"/>
        </w:rPr>
        <w:t>): It is used to allow the insertion of a complete XML document into the web page. It receives the XML file as an argument and transports the XML file to XML parser liaison, which reads it and inserts it into the SOAP call as a parameter.</w:t>
      </w:r>
    </w:p>
    <w:p w:rsidR="00C07EEA" w:rsidRDefault="00C07EEA" w:rsidP="00C07EEA">
      <w:pPr>
        <w:numPr>
          <w:ilvl w:val="0"/>
          <w:numId w:val="126"/>
        </w:numPr>
        <w:shd w:val="clear" w:color="auto" w:fill="FFFFFF"/>
        <w:spacing w:before="150" w:after="0" w:line="450" w:lineRule="atLeast"/>
        <w:ind w:left="0"/>
        <w:rPr>
          <w:rFonts w:ascii="TTNorms-Light" w:hAnsi="TTNorms-Light"/>
          <w:color w:val="334156"/>
          <w:sz w:val="29"/>
          <w:szCs w:val="29"/>
        </w:rPr>
      </w:pPr>
      <w:proofErr w:type="spellStart"/>
      <w:proofErr w:type="gramStart"/>
      <w:r>
        <w:rPr>
          <w:rFonts w:ascii="TTNorms-Light" w:hAnsi="TTNorms-Light"/>
          <w:color w:val="334156"/>
          <w:sz w:val="29"/>
          <w:szCs w:val="29"/>
        </w:rPr>
        <w:t>GetAddress</w:t>
      </w:r>
      <w:proofErr w:type="spellEnd"/>
      <w:r>
        <w:rPr>
          <w:rFonts w:ascii="TTNorms-Light" w:hAnsi="TTNorms-Light"/>
          <w:color w:val="334156"/>
          <w:sz w:val="29"/>
          <w:szCs w:val="29"/>
        </w:rPr>
        <w:t>(</w:t>
      </w:r>
      <w:proofErr w:type="gramEnd"/>
      <w:r>
        <w:rPr>
          <w:rFonts w:ascii="TTNorms-Light" w:hAnsi="TTNorms-Light"/>
          <w:color w:val="334156"/>
          <w:sz w:val="29"/>
          <w:szCs w:val="29"/>
        </w:rPr>
        <w:t>): It is used to get a query name and gets the result that best matches a query. The name is sent to the SOAP call in the form of text character string.</w:t>
      </w:r>
    </w:p>
    <w:p w:rsidR="00C07EEA" w:rsidRDefault="00C07EEA" w:rsidP="00C07EEA">
      <w:pPr>
        <w:numPr>
          <w:ilvl w:val="0"/>
          <w:numId w:val="126"/>
        </w:numPr>
        <w:shd w:val="clear" w:color="auto" w:fill="FFFFFF"/>
        <w:spacing w:before="150" w:after="0" w:line="450" w:lineRule="atLeast"/>
        <w:ind w:left="0"/>
        <w:rPr>
          <w:rFonts w:ascii="TTNorms-Light" w:hAnsi="TTNorms-Light"/>
          <w:color w:val="334156"/>
          <w:sz w:val="29"/>
          <w:szCs w:val="29"/>
        </w:rPr>
      </w:pPr>
      <w:proofErr w:type="spellStart"/>
      <w:proofErr w:type="gramStart"/>
      <w:r>
        <w:rPr>
          <w:rFonts w:ascii="TTNorms-Light" w:hAnsi="TTNorms-Light"/>
          <w:color w:val="334156"/>
          <w:sz w:val="29"/>
          <w:szCs w:val="29"/>
        </w:rPr>
        <w:t>GetAllListing</w:t>
      </w:r>
      <w:proofErr w:type="spellEnd"/>
      <w:r>
        <w:rPr>
          <w:rFonts w:ascii="TTNorms-Light" w:hAnsi="TTNorms-Light"/>
          <w:color w:val="334156"/>
          <w:sz w:val="29"/>
          <w:szCs w:val="29"/>
        </w:rPr>
        <w:t>(</w:t>
      </w:r>
      <w:proofErr w:type="gramEnd"/>
      <w:r>
        <w:rPr>
          <w:rFonts w:ascii="TTNorms-Light" w:hAnsi="TTNorms-Light"/>
          <w:color w:val="334156"/>
          <w:sz w:val="29"/>
          <w:szCs w:val="29"/>
        </w:rPr>
        <w:t>): It is used to return the full list in an XML format.</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lastRenderedPageBreak/>
        <w:t>47. What is the major obstacle users faced when using SOAP?</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When using SOAP, users often see the firewall security mechanism as the biggest obstacle. This block all the ports leaving few like HTTP port 80 and the HTTP port used by SOAP that bypasses the firewall. The technical complaint against SOAP is that it mixes the specification for message transport with the specification for message structure.</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t>48. What are the various approaches available for developing </w:t>
      </w:r>
      <w:r>
        <w:rPr>
          <w:rFonts w:ascii="TTNorms-Regular" w:hAnsi="TTNorms-Regular"/>
          <w:color w:val="334156"/>
          <w:sz w:val="29"/>
          <w:szCs w:val="29"/>
        </w:rPr>
        <w:t>SOAP based</w:t>
      </w:r>
      <w:r>
        <w:rPr>
          <w:rStyle w:val="Strong"/>
          <w:rFonts w:ascii="TTNorms-Regular" w:hAnsi="TTNorms-Regular"/>
          <w:b/>
          <w:bCs/>
          <w:color w:val="334156"/>
          <w:sz w:val="29"/>
          <w:szCs w:val="29"/>
        </w:rPr>
        <w:t> web services?</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There are two different methods available for developing SOAP-based web services, which are explained below:</w:t>
      </w:r>
    </w:p>
    <w:p w:rsidR="00C07EEA" w:rsidRDefault="00C07EEA" w:rsidP="00C07EEA">
      <w:pPr>
        <w:numPr>
          <w:ilvl w:val="0"/>
          <w:numId w:val="127"/>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Contract-first approach: the contract is first defined by XML and WSDL, and then Java classes are derived from the contract.</w:t>
      </w:r>
    </w:p>
    <w:p w:rsidR="00C07EEA" w:rsidRDefault="00C07EEA" w:rsidP="00C07EEA">
      <w:pPr>
        <w:numPr>
          <w:ilvl w:val="0"/>
          <w:numId w:val="127"/>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Contract-last approach: Java classes are first defined, and then the contract is generated, which is normally the WSDL file from the Java class.</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“Contract-first” method is the most popular approach.</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t>49. What are the elements of a SOAP message structure?</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It is a common XML document that contains the elements as a SOAP message</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Envelope: It is an obligatory root element that translates the XML document and defines the beginning and end of the message.</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lastRenderedPageBreak/>
        <w:t>Header: It is an optional item which contains information about the message being sent.</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Body: It contains the XML data comprising the message being sent.</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Fault: It provides the information on errors that occurred while during message processing.</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t>50. What are the syntax rules for a SOAP message?</w:t>
      </w:r>
    </w:p>
    <w:p w:rsidR="00C07EEA" w:rsidRDefault="00C07EEA" w:rsidP="00C07EEA">
      <w:pPr>
        <w:numPr>
          <w:ilvl w:val="0"/>
          <w:numId w:val="128"/>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Must use encoded XML</w:t>
      </w:r>
    </w:p>
    <w:p w:rsidR="00C07EEA" w:rsidRDefault="00C07EEA" w:rsidP="00C07EEA">
      <w:pPr>
        <w:numPr>
          <w:ilvl w:val="0"/>
          <w:numId w:val="128"/>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Envelope namespace must be used</w:t>
      </w:r>
    </w:p>
    <w:p w:rsidR="00C07EEA" w:rsidRDefault="00C07EEA" w:rsidP="00C07EEA">
      <w:pPr>
        <w:numPr>
          <w:ilvl w:val="0"/>
          <w:numId w:val="128"/>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Encoding namespace must be used</w:t>
      </w:r>
    </w:p>
    <w:p w:rsidR="00C07EEA" w:rsidRDefault="00C07EEA" w:rsidP="00C07EEA">
      <w:pPr>
        <w:numPr>
          <w:ilvl w:val="0"/>
          <w:numId w:val="128"/>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Must not consist of a DTD reference</w:t>
      </w:r>
    </w:p>
    <w:p w:rsidR="00C07EEA" w:rsidRDefault="00C07EEA" w:rsidP="00C07EEA">
      <w:pPr>
        <w:numPr>
          <w:ilvl w:val="0"/>
          <w:numId w:val="128"/>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Must not have XML processing instruction</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t>51. What is the transport method in SOAP?</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Application layer and transport layers of a network are used by SOAP; HTTP and SMTP are the valid protocol of the application layer used as the transport for SOAP. HTTP is more preferable, since it works well with the current Internet infrastructure, in particular with firewalls.</w:t>
      </w:r>
      <w:r>
        <w:rPr>
          <w:rFonts w:ascii="TTNorms-Light" w:hAnsi="TTNorms-Light"/>
          <w:color w:val="334156"/>
          <w:sz w:val="29"/>
          <w:szCs w:val="29"/>
        </w:rPr>
        <w:br/>
        <w:t>The SOAP requests can be sent using an HTTP GET method while the specification only contains details about HTTP POST.</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lastRenderedPageBreak/>
        <w:t>52. What are some important characteristics of a SOAP envelope element?</w:t>
      </w:r>
    </w:p>
    <w:p w:rsidR="00C07EEA" w:rsidRDefault="00C07EEA" w:rsidP="00C07EEA">
      <w:pPr>
        <w:numPr>
          <w:ilvl w:val="0"/>
          <w:numId w:val="12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SOAP message has a root Envelope element</w:t>
      </w:r>
    </w:p>
    <w:p w:rsidR="00C07EEA" w:rsidRDefault="00C07EEA" w:rsidP="00C07EEA">
      <w:pPr>
        <w:numPr>
          <w:ilvl w:val="0"/>
          <w:numId w:val="12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Envelope is an obligatory part of the SOAP message.</w:t>
      </w:r>
    </w:p>
    <w:p w:rsidR="00C07EEA" w:rsidRDefault="00C07EEA" w:rsidP="00C07EEA">
      <w:pPr>
        <w:numPr>
          <w:ilvl w:val="0"/>
          <w:numId w:val="12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If an envelope includes a header element, it should not contain more than one.</w:t>
      </w:r>
    </w:p>
    <w:p w:rsidR="00C07EEA" w:rsidRDefault="00C07EEA" w:rsidP="00C07EEA">
      <w:pPr>
        <w:numPr>
          <w:ilvl w:val="0"/>
          <w:numId w:val="12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Envelope version will change if the SOAP version changes.</w:t>
      </w:r>
    </w:p>
    <w:p w:rsidR="00C07EEA" w:rsidRDefault="00C07EEA" w:rsidP="00C07EEA">
      <w:pPr>
        <w:numPr>
          <w:ilvl w:val="0"/>
          <w:numId w:val="12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The SOAP envelope is indicated by the prefix ENV and the envelope element.</w:t>
      </w:r>
    </w:p>
    <w:p w:rsidR="00C07EEA" w:rsidRDefault="00C07EEA" w:rsidP="00C07EEA">
      <w:pPr>
        <w:numPr>
          <w:ilvl w:val="0"/>
          <w:numId w:val="12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The optional SOAP encoding is also specified using a namespace and the optional encoding style element.</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t>53. What are the major functionalities provided by the SOAP protocol class?</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 SOAP protocol is used to provide simple access methods for all the applications available on the Internet, providing the following functionalities:</w:t>
      </w:r>
    </w:p>
    <w:p w:rsidR="00C07EEA" w:rsidRDefault="00C07EEA" w:rsidP="00C07EEA">
      <w:pPr>
        <w:numPr>
          <w:ilvl w:val="0"/>
          <w:numId w:val="130"/>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Call</w:t>
      </w:r>
      <w:r>
        <w:rPr>
          <w:rFonts w:ascii="TTNorms-Light" w:hAnsi="TTNorms-Light"/>
          <w:color w:val="334156"/>
          <w:sz w:val="29"/>
          <w:szCs w:val="29"/>
        </w:rPr>
        <w:t xml:space="preserve">: A class which provides the main functionality for a remote method for which a call is needed. It is used to create the </w:t>
      </w:r>
      <w:proofErr w:type="gramStart"/>
      <w:r>
        <w:rPr>
          <w:rFonts w:ascii="TTNorms-Light" w:hAnsi="TTNorms-Light"/>
          <w:color w:val="334156"/>
          <w:sz w:val="29"/>
          <w:szCs w:val="29"/>
        </w:rPr>
        <w:t>call(</w:t>
      </w:r>
      <w:proofErr w:type="gramEnd"/>
      <w:r>
        <w:rPr>
          <w:rFonts w:ascii="TTNorms-Light" w:hAnsi="TTNorms-Light"/>
          <w:color w:val="334156"/>
          <w:sz w:val="29"/>
          <w:szCs w:val="29"/>
        </w:rPr>
        <w:t xml:space="preserve">) and to specify the encoding style of the registry that will be assigned when if necessary. This </w:t>
      </w:r>
      <w:proofErr w:type="gramStart"/>
      <w:r>
        <w:rPr>
          <w:rFonts w:ascii="TTNorms-Light" w:hAnsi="TTNorms-Light"/>
          <w:color w:val="334156"/>
          <w:sz w:val="29"/>
          <w:szCs w:val="29"/>
        </w:rPr>
        <w:t>call(</w:t>
      </w:r>
      <w:proofErr w:type="gramEnd"/>
      <w:r>
        <w:rPr>
          <w:rFonts w:ascii="TTNorms-Light" w:hAnsi="TTNorms-Light"/>
          <w:color w:val="334156"/>
          <w:sz w:val="29"/>
          <w:szCs w:val="29"/>
        </w:rPr>
        <w:t>) function is used by the RPC call, which represents the options of the call object.</w:t>
      </w:r>
    </w:p>
    <w:p w:rsidR="00C07EEA" w:rsidRDefault="00C07EEA" w:rsidP="00C07EEA">
      <w:pPr>
        <w:numPr>
          <w:ilvl w:val="0"/>
          <w:numId w:val="130"/>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Deployment Descriptor</w:t>
      </w:r>
      <w:r>
        <w:rPr>
          <w:rFonts w:ascii="TTNorms-Light" w:hAnsi="TTNorms-Light"/>
          <w:color w:val="334156"/>
          <w:sz w:val="29"/>
          <w:szCs w:val="29"/>
        </w:rPr>
        <w:t>: A class used to provide the information about the SOAP services. It enables easy deployment without the need for other approaches.</w:t>
      </w:r>
    </w:p>
    <w:p w:rsidR="00C07EEA" w:rsidRDefault="00C07EEA" w:rsidP="00C07EEA">
      <w:pPr>
        <w:numPr>
          <w:ilvl w:val="0"/>
          <w:numId w:val="130"/>
        </w:numPr>
        <w:shd w:val="clear" w:color="auto" w:fill="FFFFFF"/>
        <w:spacing w:before="150" w:after="0" w:line="450" w:lineRule="atLeast"/>
        <w:ind w:left="0"/>
        <w:rPr>
          <w:rFonts w:ascii="TTNorms-Light" w:hAnsi="TTNorms-Light"/>
          <w:color w:val="334156"/>
          <w:sz w:val="29"/>
          <w:szCs w:val="29"/>
        </w:rPr>
      </w:pPr>
      <w:r>
        <w:rPr>
          <w:rStyle w:val="Strong"/>
          <w:rFonts w:ascii="TTNorms-Regular" w:hAnsi="TTNorms-Regular"/>
          <w:i/>
          <w:iCs/>
          <w:color w:val="334156"/>
          <w:sz w:val="29"/>
          <w:szCs w:val="29"/>
        </w:rPr>
        <w:t>DOM2 Writer</w:t>
      </w:r>
      <w:r>
        <w:rPr>
          <w:rFonts w:ascii="TTNorms-Light" w:hAnsi="TTNorms-Light"/>
          <w:color w:val="334156"/>
          <w:sz w:val="29"/>
          <w:szCs w:val="29"/>
        </w:rPr>
        <w:t>: A class that serializes and uses DOM node as XML string to provide more functionalities.</w:t>
      </w:r>
    </w:p>
    <w:p w:rsidR="00C07EEA" w:rsidRDefault="00C07EEA" w:rsidP="00C07EEA">
      <w:pPr>
        <w:numPr>
          <w:ilvl w:val="0"/>
          <w:numId w:val="130"/>
        </w:numPr>
        <w:shd w:val="clear" w:color="auto" w:fill="FFFFFF"/>
        <w:spacing w:before="150" w:after="0" w:line="450" w:lineRule="atLeast"/>
        <w:ind w:left="0"/>
        <w:rPr>
          <w:rFonts w:ascii="TTNorms-Light" w:hAnsi="TTNorms-Light"/>
          <w:color w:val="334156"/>
          <w:sz w:val="29"/>
          <w:szCs w:val="29"/>
        </w:rPr>
      </w:pPr>
      <w:r>
        <w:rPr>
          <w:rStyle w:val="Strong"/>
          <w:rFonts w:ascii="TTNorms-Regular" w:hAnsi="TTNorms-Regular"/>
          <w:i/>
          <w:iCs/>
          <w:color w:val="334156"/>
          <w:sz w:val="29"/>
          <w:szCs w:val="29"/>
        </w:rPr>
        <w:lastRenderedPageBreak/>
        <w:t>RPC Message</w:t>
      </w:r>
      <w:r>
        <w:rPr>
          <w:rFonts w:ascii="TTNorms-Light" w:hAnsi="TTNorms-Light"/>
          <w:color w:val="334156"/>
          <w:sz w:val="29"/>
          <w:szCs w:val="29"/>
        </w:rPr>
        <w:t>: A class used as the base class that calls and replies to the request submitted to the server.</w:t>
      </w:r>
    </w:p>
    <w:p w:rsidR="00C07EEA" w:rsidRDefault="00C07EEA" w:rsidP="00C07EEA">
      <w:pPr>
        <w:numPr>
          <w:ilvl w:val="0"/>
          <w:numId w:val="130"/>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Service Manager</w:t>
      </w:r>
      <w:r>
        <w:rPr>
          <w:rFonts w:ascii="TTNorms-Light" w:hAnsi="TTNorms-Light"/>
          <w:color w:val="334156"/>
          <w:sz w:val="29"/>
          <w:szCs w:val="29"/>
        </w:rPr>
        <w:t xml:space="preserve">: A class that </w:t>
      </w:r>
      <w:proofErr w:type="gramStart"/>
      <w:r>
        <w:rPr>
          <w:rFonts w:ascii="TTNorms-Light" w:hAnsi="TTNorms-Light"/>
          <w:color w:val="334156"/>
          <w:sz w:val="29"/>
          <w:szCs w:val="29"/>
        </w:rPr>
        <w:t>provides,</w:t>
      </w:r>
      <w:proofErr w:type="gramEnd"/>
      <w:r>
        <w:rPr>
          <w:rFonts w:ascii="TTNorms-Light" w:hAnsi="TTNorms-Light"/>
          <w:color w:val="334156"/>
          <w:sz w:val="29"/>
          <w:szCs w:val="29"/>
        </w:rPr>
        <w:t xml:space="preserve"> lists and then outputs all SOAP services.</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t>54. What are the web relation functionalities provided by SOAP protocol?</w:t>
      </w:r>
    </w:p>
    <w:p w:rsidR="00C07EEA" w:rsidRDefault="00C07EEA" w:rsidP="00C07EEA">
      <w:pPr>
        <w:numPr>
          <w:ilvl w:val="0"/>
          <w:numId w:val="131"/>
        </w:numPr>
        <w:shd w:val="clear" w:color="auto" w:fill="FFFFFF"/>
        <w:spacing w:before="150" w:after="0" w:line="450" w:lineRule="atLeast"/>
        <w:ind w:left="0"/>
        <w:rPr>
          <w:rFonts w:ascii="TTNorms-Light" w:hAnsi="TTNorms-Light"/>
          <w:color w:val="334156"/>
          <w:sz w:val="29"/>
          <w:szCs w:val="29"/>
        </w:rPr>
      </w:pPr>
      <w:proofErr w:type="spellStart"/>
      <w:r>
        <w:rPr>
          <w:rStyle w:val="Strong"/>
          <w:rFonts w:ascii="TTNorms-Regular" w:hAnsi="TTNorms-Regular"/>
          <w:i/>
          <w:iCs/>
          <w:color w:val="334156"/>
          <w:sz w:val="29"/>
          <w:szCs w:val="29"/>
        </w:rPr>
        <w:t>HTTPUtils</w:t>
      </w:r>
      <w:proofErr w:type="spellEnd"/>
      <w:r>
        <w:rPr>
          <w:rFonts w:ascii="TTNorms-Light" w:hAnsi="TTNorms-Light"/>
          <w:color w:val="334156"/>
          <w:sz w:val="29"/>
          <w:szCs w:val="29"/>
        </w:rPr>
        <w:t>: This provides the functionality of the POST method to safely meet the requirements.</w:t>
      </w:r>
    </w:p>
    <w:p w:rsidR="00C07EEA" w:rsidRDefault="00C07EEA" w:rsidP="00C07EEA">
      <w:pPr>
        <w:numPr>
          <w:ilvl w:val="0"/>
          <w:numId w:val="131"/>
        </w:numPr>
        <w:shd w:val="clear" w:color="auto" w:fill="FFFFFF"/>
        <w:spacing w:before="150" w:after="0" w:line="450" w:lineRule="atLeast"/>
        <w:ind w:left="0"/>
        <w:rPr>
          <w:rFonts w:ascii="TTNorms-Light" w:hAnsi="TTNorms-Light"/>
          <w:color w:val="334156"/>
          <w:sz w:val="29"/>
          <w:szCs w:val="29"/>
        </w:rPr>
      </w:pPr>
      <w:r>
        <w:rPr>
          <w:rStyle w:val="Strong"/>
          <w:rFonts w:ascii="TTNorms-Regular" w:hAnsi="TTNorms-Regular"/>
          <w:i/>
          <w:iCs/>
          <w:color w:val="334156"/>
          <w:sz w:val="29"/>
          <w:szCs w:val="29"/>
        </w:rPr>
        <w:t>Parameter</w:t>
      </w:r>
      <w:r>
        <w:rPr>
          <w:rFonts w:ascii="TTNorms-Light" w:hAnsi="TTNorms-Light"/>
          <w:color w:val="334156"/>
          <w:sz w:val="29"/>
          <w:szCs w:val="29"/>
        </w:rPr>
        <w:t>: It is an argument for an RPC call used by both the client and the server.</w:t>
      </w:r>
    </w:p>
    <w:p w:rsidR="00C07EEA" w:rsidRDefault="00C07EEA" w:rsidP="00C07EEA">
      <w:pPr>
        <w:numPr>
          <w:ilvl w:val="0"/>
          <w:numId w:val="131"/>
        </w:numPr>
        <w:shd w:val="clear" w:color="auto" w:fill="FFFFFF"/>
        <w:spacing w:before="150" w:after="0" w:line="450" w:lineRule="atLeast"/>
        <w:ind w:left="0"/>
        <w:rPr>
          <w:rFonts w:ascii="TTNorms-Light" w:hAnsi="TTNorms-Light"/>
          <w:color w:val="334156"/>
          <w:sz w:val="29"/>
          <w:szCs w:val="29"/>
        </w:rPr>
      </w:pPr>
      <w:r>
        <w:rPr>
          <w:rStyle w:val="Strong"/>
          <w:rFonts w:ascii="TTNorms-Regular" w:hAnsi="TTNorms-Regular"/>
          <w:i/>
          <w:iCs/>
          <w:color w:val="334156"/>
          <w:sz w:val="29"/>
          <w:szCs w:val="29"/>
        </w:rPr>
        <w:t>Response</w:t>
      </w:r>
      <w:r>
        <w:rPr>
          <w:rFonts w:ascii="TTNorms-Light" w:hAnsi="TTNorms-Light"/>
          <w:color w:val="334156"/>
          <w:sz w:val="29"/>
          <w:szCs w:val="29"/>
        </w:rPr>
        <w:t>: It is an object that represents an RPC reply from both client and server, but the result will not be displayed until after the method call.</w:t>
      </w:r>
    </w:p>
    <w:p w:rsidR="00C07EEA" w:rsidRDefault="00C07EEA" w:rsidP="00C07EEA">
      <w:pPr>
        <w:numPr>
          <w:ilvl w:val="0"/>
          <w:numId w:val="131"/>
        </w:numPr>
        <w:shd w:val="clear" w:color="auto" w:fill="FFFFFF"/>
        <w:spacing w:before="150" w:after="0" w:line="450" w:lineRule="atLeast"/>
        <w:ind w:left="0"/>
        <w:rPr>
          <w:rFonts w:ascii="TTNorms-Light" w:hAnsi="TTNorms-Light"/>
          <w:color w:val="334156"/>
          <w:sz w:val="29"/>
          <w:szCs w:val="29"/>
        </w:rPr>
      </w:pPr>
      <w:proofErr w:type="spellStart"/>
      <w:r>
        <w:rPr>
          <w:rStyle w:val="Strong"/>
          <w:rFonts w:ascii="TTNorms-Regular" w:hAnsi="TTNorms-Regular"/>
          <w:i/>
          <w:iCs/>
          <w:color w:val="334156"/>
          <w:sz w:val="29"/>
          <w:szCs w:val="29"/>
        </w:rPr>
        <w:t>TCPTunnel</w:t>
      </w:r>
      <w:proofErr w:type="spellEnd"/>
      <w:r>
        <w:rPr>
          <w:rFonts w:ascii="TTNorms-Light" w:hAnsi="TTNorms-Light"/>
          <w:color w:val="334156"/>
          <w:sz w:val="29"/>
          <w:szCs w:val="29"/>
        </w:rPr>
        <w:t xml:space="preserve">: It is an object that provides the ability to listen on a specific port and to forward </w:t>
      </w:r>
      <w:proofErr w:type="gramStart"/>
      <w:r>
        <w:rPr>
          <w:rFonts w:ascii="TTNorms-Light" w:hAnsi="TTNorms-Light"/>
          <w:color w:val="334156"/>
          <w:sz w:val="29"/>
          <w:szCs w:val="29"/>
        </w:rPr>
        <w:t>all the</w:t>
      </w:r>
      <w:proofErr w:type="gramEnd"/>
      <w:r>
        <w:rPr>
          <w:rFonts w:ascii="TTNorms-Light" w:hAnsi="TTNorms-Light"/>
          <w:color w:val="334156"/>
          <w:sz w:val="29"/>
          <w:szCs w:val="29"/>
        </w:rPr>
        <w:t xml:space="preserve"> host and port names.</w:t>
      </w:r>
    </w:p>
    <w:p w:rsidR="00C07EEA" w:rsidRDefault="00C07EEA" w:rsidP="00C07EEA">
      <w:pPr>
        <w:numPr>
          <w:ilvl w:val="0"/>
          <w:numId w:val="131"/>
        </w:numPr>
        <w:shd w:val="clear" w:color="auto" w:fill="FFFFFF"/>
        <w:spacing w:before="150" w:after="0" w:line="450" w:lineRule="atLeast"/>
        <w:ind w:left="0"/>
        <w:rPr>
          <w:rFonts w:ascii="TTNorms-Light" w:hAnsi="TTNorms-Light"/>
          <w:color w:val="334156"/>
          <w:sz w:val="29"/>
          <w:szCs w:val="29"/>
        </w:rPr>
      </w:pPr>
      <w:proofErr w:type="spellStart"/>
      <w:r>
        <w:rPr>
          <w:rStyle w:val="Strong"/>
          <w:rFonts w:ascii="TTNorms-Regular" w:hAnsi="TTNorms-Regular"/>
          <w:i/>
          <w:iCs/>
          <w:color w:val="334156"/>
          <w:sz w:val="29"/>
          <w:szCs w:val="29"/>
        </w:rPr>
        <w:t>TypeConverter</w:t>
      </w:r>
      <w:proofErr w:type="spellEnd"/>
      <w:r>
        <w:rPr>
          <w:rFonts w:ascii="TTNorms-Light" w:hAnsi="TTNorms-Light"/>
          <w:color w:val="334156"/>
          <w:sz w:val="29"/>
          <w:szCs w:val="29"/>
        </w:rPr>
        <w:t>: It helps to convert an object of one type into another type and this is called using the class in the form object.</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t>55. How does the message security model allow the creation of SOAP more secure to use?</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xml:space="preserve">The security model includes the given security tokens. These tokens comprise digital signatures for protection and authentication of SOAP messages. Security tokens can be used to provide the bond between authentication secrets or keys and security identities. Security token uses the authentication protocols and an X.509 certificate to define the relationship between the public key and identity key. The signatures are used to verify the messages and their </w:t>
      </w:r>
      <w:proofErr w:type="gramStart"/>
      <w:r>
        <w:rPr>
          <w:rFonts w:ascii="TTNorms-Light" w:hAnsi="TTNorms-Light"/>
          <w:color w:val="334156"/>
          <w:sz w:val="29"/>
          <w:szCs w:val="29"/>
        </w:rPr>
        <w:t>origin,</w:t>
      </w:r>
      <w:proofErr w:type="gramEnd"/>
      <w:r>
        <w:rPr>
          <w:rFonts w:ascii="TTNorms-Light" w:hAnsi="TTNorms-Light"/>
          <w:color w:val="334156"/>
          <w:sz w:val="29"/>
          <w:szCs w:val="29"/>
        </w:rPr>
        <w:t xml:space="preserve"> generate knowledge to confirm the security tokens to bind the identity of a person to </w:t>
      </w:r>
      <w:r>
        <w:rPr>
          <w:rFonts w:ascii="TTNorms-Light" w:hAnsi="TTNorms-Light"/>
          <w:color w:val="334156"/>
          <w:sz w:val="29"/>
          <w:szCs w:val="29"/>
        </w:rPr>
        <w:lastRenderedPageBreak/>
        <w:t>the identity of the originator. Security model prevents different attacks and can be used to protect the SOAP architecture.</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t>56. What is the difference between top down &amp; bottom up approach in SOAP Web services?</w:t>
      </w:r>
    </w:p>
    <w:p w:rsidR="00C07EEA" w:rsidRDefault="00C07EEA" w:rsidP="00C07EEA">
      <w:pPr>
        <w:numPr>
          <w:ilvl w:val="0"/>
          <w:numId w:val="132"/>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Top down SOAP Web services include creating WSDL document to create a contract between the web service and the client, with a required code as an option. This is also known as Contract-first approach. The top-down approach is difficult to implement because classes must be written to confirm the contract defined in WSDL. One of the benefits of this method is that both client and server code can be written in parallel.</w:t>
      </w:r>
    </w:p>
    <w:p w:rsidR="00C07EEA" w:rsidRDefault="00C07EEA" w:rsidP="00C07EEA">
      <w:pPr>
        <w:numPr>
          <w:ilvl w:val="0"/>
          <w:numId w:val="132"/>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Bottom up SOAP web services require the code to be written first and then WSDL is generated. It is also known as Contract-last approach. Since WSDL is created based on the code, bottom-up approach is easy to implement and client codes must wait for WSDL from the server side to start working.</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t>57. What are advantages of SOAP?</w:t>
      </w:r>
    </w:p>
    <w:p w:rsidR="00C07EEA" w:rsidRDefault="00C07EEA" w:rsidP="00C07EEA">
      <w:pPr>
        <w:numPr>
          <w:ilvl w:val="0"/>
          <w:numId w:val="13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SOAP is both platform and language independent.</w:t>
      </w:r>
    </w:p>
    <w:p w:rsidR="00C07EEA" w:rsidRDefault="00C07EEA" w:rsidP="00C07EEA">
      <w:pPr>
        <w:numPr>
          <w:ilvl w:val="0"/>
          <w:numId w:val="13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SOAP separates the encoding and communications protocol from the runtime environment.</w:t>
      </w:r>
    </w:p>
    <w:p w:rsidR="00C07EEA" w:rsidRDefault="00C07EEA" w:rsidP="00C07EEA">
      <w:pPr>
        <w:numPr>
          <w:ilvl w:val="0"/>
          <w:numId w:val="13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Web service can retrieve or receive a SOAP user data from a remote service, and the source’s platform information is completely independent of each other.</w:t>
      </w:r>
    </w:p>
    <w:p w:rsidR="00C07EEA" w:rsidRDefault="00C07EEA" w:rsidP="00C07EEA">
      <w:pPr>
        <w:numPr>
          <w:ilvl w:val="0"/>
          <w:numId w:val="13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Everything can generate XML, from Perl scripts through C++ code to J2EE app servers.</w:t>
      </w:r>
    </w:p>
    <w:p w:rsidR="00C07EEA" w:rsidRDefault="00C07EEA" w:rsidP="00C07EEA">
      <w:pPr>
        <w:numPr>
          <w:ilvl w:val="0"/>
          <w:numId w:val="13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It uses XML to send and receive messages.</w:t>
      </w:r>
    </w:p>
    <w:p w:rsidR="00C07EEA" w:rsidRDefault="00C07EEA" w:rsidP="00C07EEA">
      <w:pPr>
        <w:numPr>
          <w:ilvl w:val="0"/>
          <w:numId w:val="13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lastRenderedPageBreak/>
        <w:t>It uses standard internet HTTP protocol.</w:t>
      </w:r>
    </w:p>
    <w:p w:rsidR="00C07EEA" w:rsidRDefault="00C07EEA" w:rsidP="00C07EEA">
      <w:pPr>
        <w:numPr>
          <w:ilvl w:val="0"/>
          <w:numId w:val="13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SOAP runs over HTTP; it eliminates firewall problems. When protocol HTTP is used as the protocol binding, an RPC call will be automatically assigned to an HTTP request, and the RPC response will be assigned to an HTTP reply.</w:t>
      </w:r>
    </w:p>
    <w:p w:rsidR="00C07EEA" w:rsidRDefault="00C07EEA" w:rsidP="00C07EEA">
      <w:pPr>
        <w:numPr>
          <w:ilvl w:val="0"/>
          <w:numId w:val="13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Compared to RMI, CORBA and DCOM, SOAP is very easy to use.</w:t>
      </w:r>
    </w:p>
    <w:p w:rsidR="00C07EEA" w:rsidRDefault="00C07EEA" w:rsidP="00C07EEA">
      <w:pPr>
        <w:numPr>
          <w:ilvl w:val="0"/>
          <w:numId w:val="13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SOAP acts as a protocol to move information in a distributed and decentralized environment.</w:t>
      </w:r>
    </w:p>
    <w:p w:rsidR="00C07EEA" w:rsidRDefault="00C07EEA" w:rsidP="00C07EEA">
      <w:pPr>
        <w:numPr>
          <w:ilvl w:val="0"/>
          <w:numId w:val="13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SOAP is independent of the transport protocol and can be used to coordinate different protocols.</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t>58. What are disadvantages of SOAP?</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SOAP is typically significantly slower than other types of </w:t>
      </w:r>
      <w:hyperlink r:id="rId87" w:tgtFrame="_blank" w:history="1">
        <w:r>
          <w:rPr>
            <w:rStyle w:val="Hyperlink"/>
            <w:rFonts w:ascii="TTNorms-Light" w:eastAsiaTheme="majorEastAsia" w:hAnsi="TTNorms-Light"/>
            <w:color w:val="318AE5"/>
            <w:sz w:val="29"/>
            <w:szCs w:val="29"/>
          </w:rPr>
          <w:t>middleware</w:t>
        </w:r>
      </w:hyperlink>
      <w:r>
        <w:rPr>
          <w:rFonts w:ascii="TTNorms-Light" w:hAnsi="TTNorms-Light"/>
          <w:color w:val="334156"/>
          <w:sz w:val="29"/>
          <w:szCs w:val="29"/>
        </w:rPr>
        <w:t> standards, including CORBA, because SOAP uses a detailed XML format. A complete understanding of the performance limitations before building applications around SOAP is hence required.</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SOAP is usually limited to pooling and not to event notifications when HTTP is used for the transport. In addition, only one client can use the services of one server in typical situations.</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If HTTP is used as the transport protocol, firewall latency usually occurs since the firewall analyzes the HTTP transport. This is because HTTP is also leveraged for Web browsing, and so many firewalls do not understand the difference between using HTTP within a web browser and using HTTP within SOAP.</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lastRenderedPageBreak/>
        <w:t>SOAP has different support levels, depending on the supported programming language. For instance, SOAP supported in </w:t>
      </w:r>
      <w:hyperlink r:id="rId88" w:tgtFrame="_blank" w:history="1">
        <w:r>
          <w:rPr>
            <w:rStyle w:val="Hyperlink"/>
            <w:rFonts w:ascii="TTNorms-Light" w:eastAsiaTheme="majorEastAsia" w:hAnsi="TTNorms-Light"/>
            <w:color w:val="318AE5"/>
            <w:sz w:val="29"/>
            <w:szCs w:val="29"/>
          </w:rPr>
          <w:t>Python</w:t>
        </w:r>
      </w:hyperlink>
      <w:r>
        <w:rPr>
          <w:rFonts w:ascii="TTNorms-Light" w:hAnsi="TTNorms-Light"/>
          <w:color w:val="334156"/>
          <w:sz w:val="29"/>
          <w:szCs w:val="29"/>
        </w:rPr>
        <w:t> and PHP is not as powerful as it is in Java and .NET</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lastRenderedPageBreak/>
        <w:t>59. What are the differences between SOAP and REST?</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noProof/>
          <w:color w:val="334156"/>
          <w:sz w:val="29"/>
          <w:szCs w:val="29"/>
        </w:rPr>
        <w:lastRenderedPageBreak/>
        <w:drawing>
          <wp:inline distT="0" distB="0" distL="0" distR="0">
            <wp:extent cx="6067425" cy="7658100"/>
            <wp:effectExtent l="19050" t="0" r="9525" b="0"/>
            <wp:docPr id="177" name="Picture 177" descr="difference between soap and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difference between soap and rest"/>
                    <pic:cNvPicPr>
                      <a:picLocks noChangeAspect="1" noChangeArrowheads="1"/>
                    </pic:cNvPicPr>
                  </pic:nvPicPr>
                  <pic:blipFill>
                    <a:blip r:embed="rId89"/>
                    <a:srcRect/>
                    <a:stretch>
                      <a:fillRect/>
                    </a:stretch>
                  </pic:blipFill>
                  <pic:spPr bwMode="auto">
                    <a:xfrm>
                      <a:off x="0" y="0"/>
                      <a:ext cx="6067425" cy="7658100"/>
                    </a:xfrm>
                    <a:prstGeom prst="rect">
                      <a:avLst/>
                    </a:prstGeom>
                    <a:noFill/>
                    <a:ln w="9525">
                      <a:noFill/>
                      <a:miter lim="800000"/>
                      <a:headEnd/>
                      <a:tailEnd/>
                    </a:ln>
                  </pic:spPr>
                </pic:pic>
              </a:graphicData>
            </a:graphic>
          </wp:inline>
        </w:drawing>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lastRenderedPageBreak/>
        <w:t>60. SOAP or Rest APIs, which method to use?</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SOAP is the heavyweight choice for Web service access. It provides the following advantages when compared to REST:</w:t>
      </w:r>
    </w:p>
    <w:p w:rsidR="00C07EEA" w:rsidRDefault="00C07EEA" w:rsidP="00C07EEA">
      <w:pPr>
        <w:numPr>
          <w:ilvl w:val="0"/>
          <w:numId w:val="134"/>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SOAP is not very easy to implement and requires more bandwidth and resources.</w:t>
      </w:r>
    </w:p>
    <w:p w:rsidR="00C07EEA" w:rsidRDefault="00C07EEA" w:rsidP="00C07EEA">
      <w:pPr>
        <w:numPr>
          <w:ilvl w:val="0"/>
          <w:numId w:val="134"/>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SOAP message request is processed slower as compared to REST and it does not use web caching mechanism.</w:t>
      </w:r>
    </w:p>
    <w:p w:rsidR="00C07EEA" w:rsidRDefault="00C07EEA" w:rsidP="00C07EEA">
      <w:pPr>
        <w:numPr>
          <w:ilvl w:val="0"/>
          <w:numId w:val="134"/>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WS-Security: While SOAP supports SSL (just like REST) it also supports WS-Security which adds some enterprise security features.</w:t>
      </w:r>
    </w:p>
    <w:p w:rsidR="00C07EEA" w:rsidRDefault="00C07EEA" w:rsidP="00C07EEA">
      <w:pPr>
        <w:numPr>
          <w:ilvl w:val="0"/>
          <w:numId w:val="134"/>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WS-</w:t>
      </w:r>
      <w:proofErr w:type="spellStart"/>
      <w:r>
        <w:rPr>
          <w:rFonts w:ascii="TTNorms-Light" w:hAnsi="TTNorms-Light"/>
          <w:color w:val="334156"/>
          <w:sz w:val="29"/>
          <w:szCs w:val="29"/>
        </w:rPr>
        <w:t>AtomicTransaction</w:t>
      </w:r>
      <w:proofErr w:type="spellEnd"/>
      <w:r>
        <w:rPr>
          <w:rFonts w:ascii="TTNorms-Light" w:hAnsi="TTNorms-Light"/>
          <w:color w:val="334156"/>
          <w:sz w:val="29"/>
          <w:szCs w:val="29"/>
        </w:rPr>
        <w:t>: Need ACID Transactions over a service, you’re going to need SOAP.</w:t>
      </w:r>
    </w:p>
    <w:p w:rsidR="00C07EEA" w:rsidRDefault="00C07EEA" w:rsidP="00C07EEA">
      <w:pPr>
        <w:numPr>
          <w:ilvl w:val="0"/>
          <w:numId w:val="134"/>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WS-</w:t>
      </w:r>
      <w:proofErr w:type="spellStart"/>
      <w:r>
        <w:rPr>
          <w:rFonts w:ascii="TTNorms-Light" w:hAnsi="TTNorms-Light"/>
          <w:color w:val="334156"/>
          <w:sz w:val="29"/>
          <w:szCs w:val="29"/>
        </w:rPr>
        <w:t>ReliableMessaging</w:t>
      </w:r>
      <w:proofErr w:type="spellEnd"/>
      <w:r>
        <w:rPr>
          <w:rFonts w:ascii="TTNorms-Light" w:hAnsi="TTNorms-Light"/>
          <w:color w:val="334156"/>
          <w:sz w:val="29"/>
          <w:szCs w:val="29"/>
        </w:rPr>
        <w:t>: If your application needs Asynchronous processing and a guaranteed level of reliability and security. Rest doesn’t have a standard messaging system and expects clients to deal with communication failures by retrying.</w:t>
      </w:r>
    </w:p>
    <w:p w:rsidR="00C07EEA" w:rsidRDefault="00C07EEA" w:rsidP="00C07EEA">
      <w:pPr>
        <w:numPr>
          <w:ilvl w:val="0"/>
          <w:numId w:val="134"/>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If the security is a major concern and the resources are not limited then we should use SOAP web services. Like if we are creating a web service for payment gateways, financial and telecommunication related work, then we should go with SOAP as here high security is needed.</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REST is easier to use for the most part and is more flexible. It has the following advantages when compared to SOAP:</w:t>
      </w:r>
    </w:p>
    <w:p w:rsidR="00C07EEA" w:rsidRDefault="00C07EEA" w:rsidP="00C07EEA">
      <w:pPr>
        <w:numPr>
          <w:ilvl w:val="0"/>
          <w:numId w:val="13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Since REST uses standard HTTP, it is much simpler.</w:t>
      </w:r>
    </w:p>
    <w:p w:rsidR="00C07EEA" w:rsidRDefault="00C07EEA" w:rsidP="00C07EEA">
      <w:pPr>
        <w:numPr>
          <w:ilvl w:val="0"/>
          <w:numId w:val="13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lastRenderedPageBreak/>
        <w:t>REST is easier to implement, requires less bandwidth and resources.</w:t>
      </w:r>
    </w:p>
    <w:p w:rsidR="00C07EEA" w:rsidRDefault="00C07EEA" w:rsidP="00C07EEA">
      <w:pPr>
        <w:numPr>
          <w:ilvl w:val="0"/>
          <w:numId w:val="13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REST permits many different data formats whereas SOAP only permits XML.</w:t>
      </w:r>
    </w:p>
    <w:p w:rsidR="00C07EEA" w:rsidRDefault="00C07EEA" w:rsidP="00C07EEA">
      <w:pPr>
        <w:numPr>
          <w:ilvl w:val="0"/>
          <w:numId w:val="13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REST allows better support for browser clients due to its support for JSON.</w:t>
      </w:r>
    </w:p>
    <w:p w:rsidR="00C07EEA" w:rsidRDefault="00C07EEA" w:rsidP="00C07EEA">
      <w:pPr>
        <w:numPr>
          <w:ilvl w:val="0"/>
          <w:numId w:val="13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REST has better performance and scalability. REST reads can be cached, SOAP based reads cannot be cached.</w:t>
      </w:r>
    </w:p>
    <w:p w:rsidR="00C07EEA" w:rsidRDefault="00C07EEA" w:rsidP="00C07EEA">
      <w:pPr>
        <w:numPr>
          <w:ilvl w:val="0"/>
          <w:numId w:val="13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If security is not a major concern and we have limited resources. Or we want to create an API that will be easily used by other developers publicly then we should go with REST.</w:t>
      </w:r>
    </w:p>
    <w:p w:rsidR="00C07EEA" w:rsidRDefault="00C07EEA" w:rsidP="00C07EEA">
      <w:pPr>
        <w:numPr>
          <w:ilvl w:val="0"/>
          <w:numId w:val="13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If we need Stateless CRUD operations then go with REST.</w:t>
      </w:r>
    </w:p>
    <w:p w:rsidR="00C07EEA" w:rsidRDefault="00C07EEA" w:rsidP="00C07EEA">
      <w:pPr>
        <w:numPr>
          <w:ilvl w:val="0"/>
          <w:numId w:val="13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REST is commonly used in social media, web chat, mobile services and Public APIs like Google Maps.</w:t>
      </w:r>
    </w:p>
    <w:p w:rsidR="00C07EEA" w:rsidRDefault="00C07EEA" w:rsidP="00C07EEA">
      <w:pPr>
        <w:numPr>
          <w:ilvl w:val="0"/>
          <w:numId w:val="135"/>
        </w:numPr>
        <w:shd w:val="clear" w:color="auto" w:fill="FFFFFF"/>
        <w:spacing w:before="150" w:after="0" w:line="450" w:lineRule="atLeast"/>
        <w:ind w:left="0"/>
        <w:rPr>
          <w:rFonts w:ascii="TTNorms-Light" w:hAnsi="TTNorms-Light"/>
          <w:color w:val="334156"/>
          <w:sz w:val="29"/>
          <w:szCs w:val="29"/>
        </w:rPr>
      </w:pPr>
      <w:proofErr w:type="spellStart"/>
      <w:r>
        <w:rPr>
          <w:rFonts w:ascii="TTNorms-Light" w:hAnsi="TTNorms-Light"/>
          <w:color w:val="334156"/>
          <w:sz w:val="29"/>
          <w:szCs w:val="29"/>
        </w:rPr>
        <w:t>RESTful</w:t>
      </w:r>
      <w:proofErr w:type="spellEnd"/>
      <w:r>
        <w:rPr>
          <w:rFonts w:ascii="TTNorms-Light" w:hAnsi="TTNorms-Light"/>
          <w:color w:val="334156"/>
          <w:sz w:val="29"/>
          <w:szCs w:val="29"/>
        </w:rPr>
        <w:t xml:space="preserve"> </w:t>
      </w:r>
      <w:proofErr w:type="gramStart"/>
      <w:r>
        <w:rPr>
          <w:rFonts w:ascii="TTNorms-Light" w:hAnsi="TTNorms-Light"/>
          <w:color w:val="334156"/>
          <w:sz w:val="29"/>
          <w:szCs w:val="29"/>
        </w:rPr>
        <w:t xml:space="preserve">service returns various </w:t>
      </w:r>
      <w:proofErr w:type="spellStart"/>
      <w:r>
        <w:rPr>
          <w:rFonts w:ascii="TTNorms-Light" w:hAnsi="TTNorms-Light"/>
          <w:color w:val="334156"/>
          <w:sz w:val="29"/>
          <w:szCs w:val="29"/>
        </w:rPr>
        <w:t>MediaTypes</w:t>
      </w:r>
      <w:proofErr w:type="spellEnd"/>
      <w:r>
        <w:rPr>
          <w:rFonts w:ascii="TTNorms-Light" w:hAnsi="TTNorms-Light"/>
          <w:color w:val="334156"/>
          <w:sz w:val="29"/>
          <w:szCs w:val="29"/>
        </w:rPr>
        <w:t xml:space="preserve"> for the same resource, depending on the request header parameter “Accept” as application/xml or application/</w:t>
      </w:r>
      <w:proofErr w:type="spellStart"/>
      <w:r>
        <w:rPr>
          <w:rFonts w:ascii="TTNorms-Light" w:hAnsi="TTNorms-Light"/>
          <w:color w:val="334156"/>
          <w:sz w:val="29"/>
          <w:szCs w:val="29"/>
        </w:rPr>
        <w:t>json</w:t>
      </w:r>
      <w:proofErr w:type="spellEnd"/>
      <w:r>
        <w:rPr>
          <w:rFonts w:ascii="TTNorms-Light" w:hAnsi="TTNorms-Light"/>
          <w:color w:val="334156"/>
          <w:sz w:val="29"/>
          <w:szCs w:val="29"/>
        </w:rPr>
        <w:t xml:space="preserve"> for POST and /user/1234.json or GET</w:t>
      </w:r>
      <w:proofErr w:type="gramEnd"/>
      <w:r>
        <w:rPr>
          <w:rFonts w:ascii="TTNorms-Light" w:hAnsi="TTNorms-Light"/>
          <w:color w:val="334156"/>
          <w:sz w:val="29"/>
          <w:szCs w:val="29"/>
        </w:rPr>
        <w:t xml:space="preserve"> /user/1234.xml for GET.</w:t>
      </w:r>
    </w:p>
    <w:p w:rsidR="00C07EEA" w:rsidRDefault="00C07EEA" w:rsidP="00C07EEA">
      <w:pPr>
        <w:numPr>
          <w:ilvl w:val="0"/>
          <w:numId w:val="13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REST services are meant to be called by the client-side application and not the end user directly.</w:t>
      </w:r>
    </w:p>
    <w:p w:rsidR="00C07EEA" w:rsidRDefault="00C07EEA" w:rsidP="00C07EEA">
      <w:pPr>
        <w:numPr>
          <w:ilvl w:val="0"/>
          <w:numId w:val="13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ST in REST comes from State Transfer. You transfer the state around instead of having the server store it, this makes REST services scalable.</w:t>
      </w:r>
    </w:p>
    <w:p w:rsidR="00C07EEA" w:rsidRDefault="00C07EEA" w:rsidP="00C07EEA">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61. What are the factors that help to decide which style of Web services – SOAP or REST – to use?</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Generally, REST is preferred due to its simplicity, performance, scalability, and support for multiple data formats.</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lastRenderedPageBreak/>
        <w:t>However, SOAP is favorable to use where service requires an advanced level of security and transactional reliability.</w:t>
      </w:r>
    </w:p>
    <w:p w:rsidR="00C07EEA" w:rsidRDefault="00C07EEA" w:rsidP="00C07EEA">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But you can read the following facts before opting for any of the styles.</w:t>
      </w:r>
      <w:r>
        <w:rPr>
          <w:rFonts w:ascii="TTNorms-Light" w:hAnsi="TTNorms-Light"/>
          <w:color w:val="334156"/>
          <w:sz w:val="29"/>
          <w:szCs w:val="29"/>
        </w:rPr>
        <w:br/>
      </w:r>
    </w:p>
    <w:p w:rsidR="00C07EEA" w:rsidRDefault="00C07EEA" w:rsidP="00C07EEA">
      <w:pPr>
        <w:numPr>
          <w:ilvl w:val="0"/>
          <w:numId w:val="136"/>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Does the service expose data or business logic?</w:t>
      </w:r>
      <w:r>
        <w:rPr>
          <w:rFonts w:ascii="TTNorms-Light" w:hAnsi="TTNorms-Light"/>
          <w:color w:val="334156"/>
          <w:sz w:val="29"/>
          <w:szCs w:val="29"/>
        </w:rPr>
        <w:t> REST is commonly used for exposing data while SOAP for logic.</w:t>
      </w:r>
    </w:p>
    <w:p w:rsidR="00C07EEA" w:rsidRDefault="00C07EEA" w:rsidP="00C07EEA">
      <w:pPr>
        <w:numPr>
          <w:ilvl w:val="0"/>
          <w:numId w:val="136"/>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The requirement from clients or providers for a formal contract</w:t>
      </w:r>
      <w:r>
        <w:rPr>
          <w:rStyle w:val="Emphasis"/>
          <w:rFonts w:ascii="TTNorms-Light" w:hAnsi="TTNorms-Light"/>
          <w:color w:val="334156"/>
          <w:sz w:val="29"/>
          <w:szCs w:val="29"/>
        </w:rPr>
        <w:t>.</w:t>
      </w:r>
      <w:r>
        <w:rPr>
          <w:rFonts w:ascii="TTNorms-Light" w:hAnsi="TTNorms-Light"/>
          <w:color w:val="334156"/>
          <w:sz w:val="29"/>
          <w:szCs w:val="29"/>
        </w:rPr>
        <w:t> SOAP can provide contract via WSDL.</w:t>
      </w:r>
    </w:p>
    <w:p w:rsidR="00C07EEA" w:rsidRDefault="00C07EEA" w:rsidP="00C07EEA">
      <w:pPr>
        <w:numPr>
          <w:ilvl w:val="0"/>
          <w:numId w:val="136"/>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Support multiple data formats</w:t>
      </w:r>
      <w:r>
        <w:rPr>
          <w:rStyle w:val="Emphasis"/>
          <w:rFonts w:ascii="TTNorms-Light" w:hAnsi="TTNorms-Light"/>
          <w:color w:val="334156"/>
          <w:sz w:val="29"/>
          <w:szCs w:val="29"/>
        </w:rPr>
        <w:t>.</w:t>
      </w:r>
    </w:p>
    <w:p w:rsidR="00C07EEA" w:rsidRDefault="00C07EEA" w:rsidP="00C07EEA">
      <w:pPr>
        <w:numPr>
          <w:ilvl w:val="0"/>
          <w:numId w:val="136"/>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Support for AJAX calls.</w:t>
      </w:r>
      <w:r>
        <w:rPr>
          <w:rFonts w:ascii="TTNorms-Light" w:hAnsi="TTNorms-Light"/>
          <w:color w:val="334156"/>
          <w:sz w:val="29"/>
          <w:szCs w:val="29"/>
        </w:rPr>
        <w:t xml:space="preserve"> REST can apply the </w:t>
      </w:r>
      <w:proofErr w:type="spellStart"/>
      <w:r>
        <w:rPr>
          <w:rFonts w:ascii="TTNorms-Light" w:hAnsi="TTNorms-Light"/>
          <w:color w:val="334156"/>
          <w:sz w:val="29"/>
          <w:szCs w:val="29"/>
        </w:rPr>
        <w:t>XMLHttpRequest</w:t>
      </w:r>
      <w:proofErr w:type="spellEnd"/>
      <w:r>
        <w:rPr>
          <w:rFonts w:ascii="TTNorms-Light" w:hAnsi="TTNorms-Light"/>
          <w:color w:val="334156"/>
          <w:sz w:val="29"/>
          <w:szCs w:val="29"/>
        </w:rPr>
        <w:t>.</w:t>
      </w:r>
    </w:p>
    <w:p w:rsidR="00C07EEA" w:rsidRDefault="00C07EEA" w:rsidP="00C07EEA">
      <w:pPr>
        <w:numPr>
          <w:ilvl w:val="0"/>
          <w:numId w:val="136"/>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Synchronous and asynchronous calls. </w:t>
      </w:r>
      <w:r>
        <w:rPr>
          <w:rFonts w:ascii="TTNorms-Light" w:hAnsi="TTNorms-Light"/>
          <w:color w:val="334156"/>
          <w:sz w:val="29"/>
          <w:szCs w:val="29"/>
        </w:rPr>
        <w:t>SOAP enables both synchronous/ asynchronous operations whereas REST has built-in support for synchronous.</w:t>
      </w:r>
    </w:p>
    <w:p w:rsidR="00C07EEA" w:rsidRDefault="00C07EEA" w:rsidP="00C07EEA">
      <w:pPr>
        <w:numPr>
          <w:ilvl w:val="0"/>
          <w:numId w:val="136"/>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 xml:space="preserve">Stateless or </w:t>
      </w:r>
      <w:proofErr w:type="spellStart"/>
      <w:r>
        <w:rPr>
          <w:rStyle w:val="Emphasis"/>
          <w:rFonts w:ascii="TTNorms-Regular" w:hAnsi="TTNorms-Regular"/>
          <w:b/>
          <w:bCs/>
          <w:color w:val="334156"/>
          <w:sz w:val="29"/>
          <w:szCs w:val="29"/>
        </w:rPr>
        <w:t>Stateful</w:t>
      </w:r>
      <w:proofErr w:type="spellEnd"/>
      <w:r>
        <w:rPr>
          <w:rStyle w:val="Emphasis"/>
          <w:rFonts w:ascii="TTNorms-Regular" w:hAnsi="TTNorms-Regular"/>
          <w:b/>
          <w:bCs/>
          <w:color w:val="334156"/>
          <w:sz w:val="29"/>
          <w:szCs w:val="29"/>
        </w:rPr>
        <w:t xml:space="preserve"> calls.</w:t>
      </w:r>
      <w:r>
        <w:rPr>
          <w:rFonts w:ascii="TTNorms-Light" w:hAnsi="TTNorms-Light"/>
          <w:color w:val="334156"/>
          <w:sz w:val="29"/>
          <w:szCs w:val="29"/>
        </w:rPr>
        <w:t> REST is suited for stateless operations.</w:t>
      </w:r>
    </w:p>
    <w:p w:rsidR="00C07EEA" w:rsidRDefault="00C07EEA" w:rsidP="00C07EEA">
      <w:pPr>
        <w:numPr>
          <w:ilvl w:val="0"/>
          <w:numId w:val="136"/>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Security.</w:t>
      </w:r>
      <w:r>
        <w:rPr>
          <w:rFonts w:ascii="TTNorms-Light" w:hAnsi="TTNorms-Light"/>
          <w:color w:val="334156"/>
          <w:sz w:val="29"/>
          <w:szCs w:val="29"/>
        </w:rPr>
        <w:t> SOAP provides a high level of security.</w:t>
      </w:r>
    </w:p>
    <w:p w:rsidR="00C07EEA" w:rsidRDefault="00C07EEA" w:rsidP="00C07EEA">
      <w:pPr>
        <w:numPr>
          <w:ilvl w:val="0"/>
          <w:numId w:val="136"/>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Transaction support.</w:t>
      </w:r>
      <w:r>
        <w:rPr>
          <w:rFonts w:ascii="TTNorms-Light" w:hAnsi="TTNorms-Light"/>
          <w:color w:val="334156"/>
          <w:sz w:val="29"/>
          <w:szCs w:val="29"/>
        </w:rPr>
        <w:t> SOAP is good at transaction management.</w:t>
      </w:r>
    </w:p>
    <w:p w:rsidR="00C07EEA" w:rsidRDefault="00C07EEA" w:rsidP="00C07EEA">
      <w:pPr>
        <w:numPr>
          <w:ilvl w:val="0"/>
          <w:numId w:val="136"/>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Limited bandwidth</w:t>
      </w:r>
      <w:r>
        <w:rPr>
          <w:rStyle w:val="Emphasis"/>
          <w:rFonts w:ascii="TTNorms-Light" w:hAnsi="TTNorms-Light"/>
          <w:color w:val="334156"/>
          <w:sz w:val="29"/>
          <w:szCs w:val="29"/>
        </w:rPr>
        <w:t>.</w:t>
      </w:r>
      <w:r>
        <w:rPr>
          <w:rFonts w:ascii="TTNorms-Light" w:hAnsi="TTNorms-Light"/>
          <w:color w:val="334156"/>
          <w:sz w:val="29"/>
          <w:szCs w:val="29"/>
        </w:rPr>
        <w:t xml:space="preserve"> SOAP has a lot of overhead when sending/receiving packets since </w:t>
      </w:r>
      <w:proofErr w:type="gramStart"/>
      <w:r>
        <w:rPr>
          <w:rFonts w:ascii="TTNorms-Light" w:hAnsi="TTNorms-Light"/>
          <w:color w:val="334156"/>
          <w:sz w:val="29"/>
          <w:szCs w:val="29"/>
        </w:rPr>
        <w:t>it’s</w:t>
      </w:r>
      <w:proofErr w:type="gramEnd"/>
      <w:r>
        <w:rPr>
          <w:rFonts w:ascii="TTNorms-Light" w:hAnsi="TTNorms-Light"/>
          <w:color w:val="334156"/>
          <w:sz w:val="29"/>
          <w:szCs w:val="29"/>
        </w:rPr>
        <w:t xml:space="preserve"> XML based, requires a SOAP header. However, REST requires less bandwidth to send requests to the server. Its messages are mostly built using JSON.</w:t>
      </w:r>
    </w:p>
    <w:p w:rsidR="00C07EEA" w:rsidRDefault="00C07EEA" w:rsidP="00C07EEA">
      <w:pPr>
        <w:numPr>
          <w:ilvl w:val="0"/>
          <w:numId w:val="136"/>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lastRenderedPageBreak/>
        <w:t>Ease of use</w:t>
      </w:r>
      <w:r>
        <w:rPr>
          <w:rStyle w:val="Emphasis"/>
          <w:rFonts w:ascii="TTNorms-Light" w:hAnsi="TTNorms-Light"/>
          <w:color w:val="334156"/>
          <w:sz w:val="29"/>
          <w:szCs w:val="29"/>
        </w:rPr>
        <w:t>.</w:t>
      </w:r>
      <w:r>
        <w:rPr>
          <w:rFonts w:ascii="TTNorms-Light" w:hAnsi="TTNorms-Light"/>
          <w:color w:val="334156"/>
          <w:sz w:val="29"/>
          <w:szCs w:val="29"/>
        </w:rPr>
        <w:t> REST based application is easy to implement, test, and maintain.</w:t>
      </w:r>
    </w:p>
    <w:p w:rsidR="00C07EEA" w:rsidRDefault="00C07EEA" w:rsidP="00C07EEA"/>
    <w:p w:rsidR="00C07EEA" w:rsidRDefault="00C07EEA" w:rsidP="00C07EEA">
      <w:pPr>
        <w:pStyle w:val="Heading1"/>
      </w:pPr>
      <w:r>
        <w:t>10</w:t>
      </w:r>
      <w:proofErr w:type="gramStart"/>
      <w:r>
        <w:t>.ToolsQA</w:t>
      </w:r>
      <w:proofErr w:type="gramEnd"/>
      <w:r>
        <w:t>: 16Q</w:t>
      </w:r>
    </w:p>
    <w:p w:rsidR="00C07EEA" w:rsidRDefault="00C07EEA" w:rsidP="00C07EEA"/>
    <w:p w:rsidR="00C07EEA" w:rsidRDefault="00C07EEA" w:rsidP="00C07EEA">
      <w:pPr>
        <w:pStyle w:val="Heading3"/>
        <w:rPr>
          <w:rFonts w:ascii="Arial" w:hAnsi="Arial" w:cs="Arial"/>
          <w:color w:val="4A4A4A"/>
          <w:sz w:val="31"/>
          <w:szCs w:val="31"/>
        </w:rPr>
      </w:pPr>
      <w:r>
        <w:rPr>
          <w:rStyle w:val="Strong"/>
          <w:rFonts w:ascii="Arial" w:hAnsi="Arial" w:cs="Arial"/>
          <w:b/>
          <w:bCs/>
          <w:i/>
          <w:iCs/>
          <w:color w:val="4A4A4A"/>
          <w:sz w:val="31"/>
          <w:szCs w:val="31"/>
        </w:rPr>
        <w:t>1. What is REST?</w:t>
      </w:r>
    </w:p>
    <w:p w:rsidR="00C07EEA" w:rsidRDefault="00C07EEA" w:rsidP="00C07EEA">
      <w:pPr>
        <w:pStyle w:val="NormalWeb"/>
        <w:spacing w:before="0" w:beforeAutospacing="0" w:after="360" w:afterAutospacing="0"/>
        <w:rPr>
          <w:rFonts w:ascii="Arial" w:hAnsi="Arial" w:cs="Arial"/>
          <w:color w:val="212529"/>
        </w:rPr>
      </w:pPr>
      <w:r>
        <w:rPr>
          <w:rFonts w:ascii="Arial" w:hAnsi="Arial" w:cs="Arial"/>
          <w:color w:val="212529"/>
        </w:rPr>
        <w:t>REST is an architectural style for developing web services which exploit the ubiquity of HTTP protocol and uses the HTTP method to define actions. It revolves around resource where every component being a resource that can be accessed through a shared interface using standard HTTP methods.</w:t>
      </w:r>
    </w:p>
    <w:p w:rsidR="00C07EEA" w:rsidRDefault="00C07EEA" w:rsidP="00C07EEA">
      <w:pPr>
        <w:pStyle w:val="NormalWeb"/>
        <w:spacing w:before="0" w:beforeAutospacing="0" w:after="360" w:afterAutospacing="0"/>
        <w:rPr>
          <w:rFonts w:ascii="Arial" w:hAnsi="Arial" w:cs="Arial"/>
          <w:color w:val="212529"/>
        </w:rPr>
      </w:pPr>
      <w:r>
        <w:rPr>
          <w:rFonts w:ascii="Arial" w:hAnsi="Arial" w:cs="Arial"/>
          <w:color w:val="212529"/>
        </w:rPr>
        <w:t>In REST architecture, a REST Server provides access to resources and REST client accesses and makes these resources available. Here, each resource is identified by URIs or global IDs, and REST uses multiple ways to represent a resource, such as text, JSON, and XML. XML and JSON are nowadays the most popular representations of resources.</w:t>
      </w:r>
    </w:p>
    <w:p w:rsidR="00C07EEA" w:rsidRDefault="00C07EEA" w:rsidP="00C07EEA">
      <w:pPr>
        <w:pStyle w:val="Heading3"/>
        <w:rPr>
          <w:rFonts w:ascii="Arial" w:hAnsi="Arial" w:cs="Arial"/>
          <w:color w:val="4A4A4A"/>
          <w:sz w:val="31"/>
          <w:szCs w:val="31"/>
        </w:rPr>
      </w:pPr>
      <w:r>
        <w:rPr>
          <w:rStyle w:val="Strong"/>
          <w:rFonts w:ascii="Arial" w:hAnsi="Arial" w:cs="Arial"/>
          <w:b/>
          <w:bCs/>
          <w:i/>
          <w:iCs/>
          <w:color w:val="4A4A4A"/>
          <w:sz w:val="31"/>
          <w:szCs w:val="31"/>
        </w:rPr>
        <w:t xml:space="preserve">2. What is a </w:t>
      </w:r>
      <w:proofErr w:type="spellStart"/>
      <w:r>
        <w:rPr>
          <w:rStyle w:val="Strong"/>
          <w:rFonts w:ascii="Arial" w:hAnsi="Arial" w:cs="Arial"/>
          <w:b/>
          <w:bCs/>
          <w:i/>
          <w:iCs/>
          <w:color w:val="4A4A4A"/>
          <w:sz w:val="31"/>
          <w:szCs w:val="31"/>
        </w:rPr>
        <w:t>RESTFul</w:t>
      </w:r>
      <w:proofErr w:type="spellEnd"/>
      <w:r>
        <w:rPr>
          <w:rStyle w:val="Strong"/>
          <w:rFonts w:ascii="Arial" w:hAnsi="Arial" w:cs="Arial"/>
          <w:b/>
          <w:bCs/>
          <w:i/>
          <w:iCs/>
          <w:color w:val="4A4A4A"/>
          <w:sz w:val="31"/>
          <w:szCs w:val="31"/>
        </w:rPr>
        <w:t xml:space="preserve"> Web Services?</w:t>
      </w:r>
    </w:p>
    <w:p w:rsidR="00C07EEA" w:rsidRDefault="00C07EEA" w:rsidP="00C07EEA">
      <w:pPr>
        <w:pStyle w:val="NormalWeb"/>
        <w:spacing w:before="0" w:beforeAutospacing="0" w:after="360" w:afterAutospacing="0"/>
        <w:rPr>
          <w:rFonts w:ascii="Arial" w:hAnsi="Arial" w:cs="Arial"/>
          <w:color w:val="212529"/>
        </w:rPr>
      </w:pPr>
      <w:r>
        <w:rPr>
          <w:rFonts w:ascii="Arial" w:hAnsi="Arial" w:cs="Arial"/>
          <w:color w:val="212529"/>
        </w:rPr>
        <w:t>Mostly, there are two kinds of Web Services which should be remembered in your next API testing interview:</w:t>
      </w:r>
    </w:p>
    <w:p w:rsidR="00C07EEA" w:rsidRDefault="00C07EEA" w:rsidP="00C07EEA">
      <w:pPr>
        <w:numPr>
          <w:ilvl w:val="0"/>
          <w:numId w:val="137"/>
        </w:numPr>
        <w:spacing w:before="100" w:beforeAutospacing="1" w:after="100" w:afterAutospacing="1" w:line="240" w:lineRule="auto"/>
        <w:ind w:left="300"/>
        <w:rPr>
          <w:rFonts w:ascii="Arial" w:hAnsi="Arial" w:cs="Arial"/>
          <w:color w:val="212529"/>
        </w:rPr>
      </w:pPr>
      <w:r>
        <w:rPr>
          <w:rStyle w:val="Strong"/>
          <w:rFonts w:ascii="Arial" w:hAnsi="Arial" w:cs="Arial"/>
          <w:i/>
          <w:iCs/>
          <w:color w:val="212529"/>
        </w:rPr>
        <w:t>SOAP</w:t>
      </w:r>
      <w:r>
        <w:rPr>
          <w:rStyle w:val="Emphasis"/>
          <w:rFonts w:ascii="Arial" w:hAnsi="Arial" w:cs="Arial"/>
          <w:color w:val="212529"/>
        </w:rPr>
        <w:t> (Simple Object Access Protocol): An XML-based method to expose web services.</w:t>
      </w:r>
    </w:p>
    <w:p w:rsidR="00C07EEA" w:rsidRDefault="00C07EEA" w:rsidP="00C07EEA">
      <w:pPr>
        <w:numPr>
          <w:ilvl w:val="0"/>
          <w:numId w:val="137"/>
        </w:numPr>
        <w:spacing w:before="100" w:beforeAutospacing="1" w:after="100" w:afterAutospacing="1" w:line="240" w:lineRule="auto"/>
        <w:ind w:left="300"/>
        <w:rPr>
          <w:rFonts w:ascii="Arial" w:hAnsi="Arial" w:cs="Arial"/>
          <w:color w:val="212529"/>
        </w:rPr>
      </w:pPr>
      <w:r>
        <w:rPr>
          <w:rStyle w:val="Strong"/>
          <w:rFonts w:ascii="Arial" w:hAnsi="Arial" w:cs="Arial"/>
          <w:i/>
          <w:iCs/>
          <w:color w:val="212529"/>
        </w:rPr>
        <w:t>REST</w:t>
      </w:r>
      <w:r>
        <w:rPr>
          <w:rStyle w:val="Emphasis"/>
          <w:rFonts w:ascii="Arial" w:hAnsi="Arial" w:cs="Arial"/>
          <w:color w:val="212529"/>
        </w:rPr>
        <w:t xml:space="preserve"> (Representational State Transfer): Web services developed in the REST style are referred to as </w:t>
      </w:r>
      <w:proofErr w:type="spellStart"/>
      <w:r>
        <w:rPr>
          <w:rStyle w:val="Emphasis"/>
          <w:rFonts w:ascii="Arial" w:hAnsi="Arial" w:cs="Arial"/>
          <w:color w:val="212529"/>
        </w:rPr>
        <w:t>RESTful</w:t>
      </w:r>
      <w:proofErr w:type="spellEnd"/>
      <w:r>
        <w:rPr>
          <w:rStyle w:val="Emphasis"/>
          <w:rFonts w:ascii="Arial" w:hAnsi="Arial" w:cs="Arial"/>
          <w:color w:val="212529"/>
        </w:rPr>
        <w:t xml:space="preserve"> web services. These web services use HTTP methods to implement the concept of REST architecture. A </w:t>
      </w:r>
      <w:proofErr w:type="spellStart"/>
      <w:r>
        <w:rPr>
          <w:rStyle w:val="Emphasis"/>
          <w:rFonts w:ascii="Arial" w:hAnsi="Arial" w:cs="Arial"/>
          <w:color w:val="212529"/>
        </w:rPr>
        <w:t>RESTful</w:t>
      </w:r>
      <w:proofErr w:type="spellEnd"/>
      <w:r>
        <w:rPr>
          <w:rStyle w:val="Emphasis"/>
          <w:rFonts w:ascii="Arial" w:hAnsi="Arial" w:cs="Arial"/>
          <w:color w:val="212529"/>
        </w:rPr>
        <w:t xml:space="preserve"> web service usually defines a URI, Uniform Resource Identifier a service, provides resource representation like JSON and a set of HTTP methods.</w:t>
      </w:r>
    </w:p>
    <w:p w:rsidR="00C07EEA" w:rsidRDefault="00C07EEA" w:rsidP="00C07EEA">
      <w:pPr>
        <w:pStyle w:val="Heading3"/>
        <w:rPr>
          <w:rFonts w:ascii="Arial" w:hAnsi="Arial" w:cs="Arial"/>
          <w:color w:val="4A4A4A"/>
          <w:sz w:val="31"/>
          <w:szCs w:val="31"/>
        </w:rPr>
      </w:pPr>
      <w:r>
        <w:rPr>
          <w:rStyle w:val="Strong"/>
          <w:rFonts w:ascii="Arial" w:hAnsi="Arial" w:cs="Arial"/>
          <w:b/>
          <w:bCs/>
          <w:i/>
          <w:iCs/>
          <w:color w:val="4A4A4A"/>
          <w:sz w:val="31"/>
          <w:szCs w:val="31"/>
        </w:rPr>
        <w:t>3. What is a “Resource” in REST?</w:t>
      </w:r>
    </w:p>
    <w:p w:rsidR="00C07EEA" w:rsidRDefault="00C07EEA" w:rsidP="00C07EEA">
      <w:pPr>
        <w:pStyle w:val="NormalWeb"/>
        <w:spacing w:before="0" w:beforeAutospacing="0" w:after="360" w:afterAutospacing="0"/>
        <w:rPr>
          <w:rFonts w:ascii="Arial" w:hAnsi="Arial" w:cs="Arial"/>
          <w:color w:val="212529"/>
        </w:rPr>
      </w:pPr>
      <w:r>
        <w:rPr>
          <w:rFonts w:ascii="Arial" w:hAnsi="Arial" w:cs="Arial"/>
          <w:color w:val="212529"/>
        </w:rPr>
        <w:t xml:space="preserve">REST architecture treats any content as a resource, which can be </w:t>
      </w:r>
      <w:proofErr w:type="gramStart"/>
      <w:r>
        <w:rPr>
          <w:rFonts w:ascii="Arial" w:hAnsi="Arial" w:cs="Arial"/>
          <w:color w:val="212529"/>
        </w:rPr>
        <w:t>either text</w:t>
      </w:r>
      <w:proofErr w:type="gramEnd"/>
      <w:r>
        <w:rPr>
          <w:rFonts w:ascii="Arial" w:hAnsi="Arial" w:cs="Arial"/>
          <w:color w:val="212529"/>
        </w:rPr>
        <w:t xml:space="preserve"> files, HTML pages, images, videos or dynamic business information. REST Server gives access to resources and modifies them, where each resource is identified by URIs/ global IDs.</w:t>
      </w:r>
    </w:p>
    <w:p w:rsidR="00C07EEA" w:rsidRDefault="00C07EEA" w:rsidP="00C07EEA">
      <w:pPr>
        <w:pStyle w:val="Heading3"/>
        <w:rPr>
          <w:rFonts w:ascii="Arial" w:hAnsi="Arial" w:cs="Arial"/>
          <w:color w:val="4A4A4A"/>
          <w:sz w:val="31"/>
          <w:szCs w:val="31"/>
        </w:rPr>
      </w:pPr>
      <w:r>
        <w:rPr>
          <w:rStyle w:val="Strong"/>
          <w:rFonts w:ascii="Arial" w:hAnsi="Arial" w:cs="Arial"/>
          <w:b/>
          <w:bCs/>
          <w:i/>
          <w:iCs/>
          <w:color w:val="4A4A4A"/>
          <w:sz w:val="31"/>
          <w:szCs w:val="31"/>
        </w:rPr>
        <w:lastRenderedPageBreak/>
        <w:t>4. What is the most popular way to represent a resource in REST?</w:t>
      </w:r>
    </w:p>
    <w:p w:rsidR="00C07EEA" w:rsidRDefault="00C07EEA" w:rsidP="00C07EEA">
      <w:pPr>
        <w:pStyle w:val="NormalWeb"/>
        <w:spacing w:before="0" w:beforeAutospacing="0" w:after="360" w:afterAutospacing="0"/>
        <w:rPr>
          <w:rFonts w:ascii="Arial" w:hAnsi="Arial" w:cs="Arial"/>
          <w:color w:val="212529"/>
        </w:rPr>
      </w:pPr>
      <w:r>
        <w:rPr>
          <w:rFonts w:ascii="Arial" w:hAnsi="Arial" w:cs="Arial"/>
          <w:color w:val="212529"/>
        </w:rPr>
        <w:t>REST uses different representations to define a resource like text, JSON, and XML. XML and JSON are the most popular representations of resources.</w:t>
      </w:r>
    </w:p>
    <w:p w:rsidR="00C07EEA" w:rsidRDefault="00C07EEA" w:rsidP="00C07EEA">
      <w:pPr>
        <w:pStyle w:val="Heading3"/>
        <w:rPr>
          <w:rFonts w:ascii="Arial" w:hAnsi="Arial" w:cs="Arial"/>
          <w:color w:val="4A4A4A"/>
          <w:sz w:val="31"/>
          <w:szCs w:val="31"/>
        </w:rPr>
      </w:pPr>
      <w:r>
        <w:rPr>
          <w:rStyle w:val="Strong"/>
          <w:rFonts w:ascii="Arial" w:hAnsi="Arial" w:cs="Arial"/>
          <w:b/>
          <w:bCs/>
          <w:i/>
          <w:iCs/>
          <w:color w:val="4A4A4A"/>
          <w:sz w:val="31"/>
          <w:szCs w:val="31"/>
        </w:rPr>
        <w:t xml:space="preserve">5. Which protocol is used by </w:t>
      </w:r>
      <w:proofErr w:type="spellStart"/>
      <w:r>
        <w:rPr>
          <w:rStyle w:val="Strong"/>
          <w:rFonts w:ascii="Arial" w:hAnsi="Arial" w:cs="Arial"/>
          <w:b/>
          <w:bCs/>
          <w:i/>
          <w:iCs/>
          <w:color w:val="4A4A4A"/>
          <w:sz w:val="31"/>
          <w:szCs w:val="31"/>
        </w:rPr>
        <w:t>RESTful</w:t>
      </w:r>
      <w:proofErr w:type="spellEnd"/>
      <w:r>
        <w:rPr>
          <w:rStyle w:val="Strong"/>
          <w:rFonts w:ascii="Arial" w:hAnsi="Arial" w:cs="Arial"/>
          <w:b/>
          <w:bCs/>
          <w:i/>
          <w:iCs/>
          <w:color w:val="4A4A4A"/>
          <w:sz w:val="31"/>
          <w:szCs w:val="31"/>
        </w:rPr>
        <w:t xml:space="preserve"> Web services?</w:t>
      </w:r>
    </w:p>
    <w:p w:rsidR="00C07EEA" w:rsidRDefault="00C07EEA" w:rsidP="00C07EEA">
      <w:pPr>
        <w:pStyle w:val="NormalWeb"/>
        <w:spacing w:before="0" w:beforeAutospacing="0" w:after="360" w:afterAutospacing="0"/>
        <w:rPr>
          <w:rFonts w:ascii="Arial" w:hAnsi="Arial" w:cs="Arial"/>
          <w:color w:val="212529"/>
        </w:rPr>
      </w:pPr>
      <w:proofErr w:type="spellStart"/>
      <w:r>
        <w:rPr>
          <w:rFonts w:ascii="Arial" w:hAnsi="Arial" w:cs="Arial"/>
          <w:color w:val="212529"/>
        </w:rPr>
        <w:t>RESTful</w:t>
      </w:r>
      <w:proofErr w:type="spellEnd"/>
      <w:r>
        <w:rPr>
          <w:rFonts w:ascii="Arial" w:hAnsi="Arial" w:cs="Arial"/>
          <w:color w:val="212529"/>
        </w:rPr>
        <w:t xml:space="preserve"> web services use the HTTP protocol as a medium of communication between the client and the server.</w:t>
      </w:r>
    </w:p>
    <w:p w:rsidR="00C07EEA" w:rsidRDefault="00C07EEA" w:rsidP="00C07EEA">
      <w:pPr>
        <w:pStyle w:val="Heading3"/>
        <w:rPr>
          <w:rFonts w:ascii="Arial" w:hAnsi="Arial" w:cs="Arial"/>
          <w:color w:val="4A4A4A"/>
          <w:sz w:val="31"/>
          <w:szCs w:val="31"/>
        </w:rPr>
      </w:pPr>
      <w:r>
        <w:rPr>
          <w:rStyle w:val="Strong"/>
          <w:rFonts w:ascii="Arial" w:hAnsi="Arial" w:cs="Arial"/>
          <w:b/>
          <w:bCs/>
          <w:i/>
          <w:iCs/>
          <w:color w:val="4A4A4A"/>
          <w:sz w:val="31"/>
          <w:szCs w:val="31"/>
        </w:rPr>
        <w:t>6. What are some key characteristics of REST?</w:t>
      </w:r>
    </w:p>
    <w:p w:rsidR="00C07EEA" w:rsidRDefault="00C07EEA" w:rsidP="00C07EEA">
      <w:pPr>
        <w:pStyle w:val="NormalWeb"/>
        <w:spacing w:before="0" w:beforeAutospacing="0" w:after="360" w:afterAutospacing="0"/>
        <w:rPr>
          <w:rFonts w:ascii="Arial" w:hAnsi="Arial" w:cs="Arial"/>
          <w:color w:val="212529"/>
        </w:rPr>
      </w:pPr>
      <w:r>
        <w:rPr>
          <w:rFonts w:ascii="Arial" w:hAnsi="Arial" w:cs="Arial"/>
          <w:color w:val="212529"/>
        </w:rPr>
        <w:t>Key characteristics of REST are likely asked in a Web API Testing interview. So please get the answer ready in your mind with these 2 ones:</w:t>
      </w:r>
    </w:p>
    <w:p w:rsidR="00C07EEA" w:rsidRDefault="00C07EEA" w:rsidP="00C07EEA">
      <w:pPr>
        <w:numPr>
          <w:ilvl w:val="0"/>
          <w:numId w:val="138"/>
        </w:numPr>
        <w:spacing w:before="100" w:beforeAutospacing="1" w:after="100" w:afterAutospacing="1" w:line="240" w:lineRule="auto"/>
        <w:rPr>
          <w:rFonts w:ascii="Arial" w:hAnsi="Arial" w:cs="Arial"/>
          <w:color w:val="212529"/>
        </w:rPr>
      </w:pPr>
      <w:r>
        <w:rPr>
          <w:rStyle w:val="Emphasis"/>
          <w:rFonts w:ascii="Arial" w:hAnsi="Arial" w:cs="Arial"/>
          <w:color w:val="212529"/>
        </w:rPr>
        <w:t>REST is stateless, therefore the SERVER has no status (or session data) With a well-applied REST API, the server could be restarted between two calls, since all data is transferred to the server</w:t>
      </w:r>
    </w:p>
    <w:p w:rsidR="00C07EEA" w:rsidRDefault="00C07EEA" w:rsidP="00C07EEA">
      <w:pPr>
        <w:numPr>
          <w:ilvl w:val="0"/>
          <w:numId w:val="138"/>
        </w:numPr>
        <w:spacing w:before="100" w:beforeAutospacing="1" w:after="100" w:afterAutospacing="1" w:line="240" w:lineRule="auto"/>
        <w:rPr>
          <w:rFonts w:ascii="Arial" w:hAnsi="Arial" w:cs="Arial"/>
          <w:color w:val="212529"/>
        </w:rPr>
      </w:pPr>
      <w:r>
        <w:rPr>
          <w:rStyle w:val="Emphasis"/>
          <w:rFonts w:ascii="Arial" w:hAnsi="Arial" w:cs="Arial"/>
          <w:color w:val="212529"/>
        </w:rPr>
        <w:t>Web service uses POST method primarily to perform operations, while REST uses GET for accessing resources.</w:t>
      </w:r>
    </w:p>
    <w:p w:rsidR="00C07EEA" w:rsidRDefault="00C07EEA" w:rsidP="00C07EEA">
      <w:pPr>
        <w:pStyle w:val="Heading3"/>
        <w:rPr>
          <w:rFonts w:ascii="Arial" w:hAnsi="Arial" w:cs="Arial"/>
          <w:color w:val="4A4A4A"/>
          <w:sz w:val="31"/>
          <w:szCs w:val="31"/>
        </w:rPr>
      </w:pPr>
      <w:r>
        <w:rPr>
          <w:rStyle w:val="Strong"/>
          <w:rFonts w:ascii="Arial" w:hAnsi="Arial" w:cs="Arial"/>
          <w:b/>
          <w:bCs/>
          <w:i/>
          <w:iCs/>
          <w:color w:val="4A4A4A"/>
          <w:sz w:val="31"/>
          <w:szCs w:val="31"/>
        </w:rPr>
        <w:t xml:space="preserve">7. What is messaging in </w:t>
      </w:r>
      <w:proofErr w:type="spellStart"/>
      <w:r>
        <w:rPr>
          <w:rStyle w:val="Strong"/>
          <w:rFonts w:ascii="Arial" w:hAnsi="Arial" w:cs="Arial"/>
          <w:b/>
          <w:bCs/>
          <w:i/>
          <w:iCs/>
          <w:color w:val="4A4A4A"/>
          <w:sz w:val="31"/>
          <w:szCs w:val="31"/>
        </w:rPr>
        <w:t>RESTful</w:t>
      </w:r>
      <w:proofErr w:type="spellEnd"/>
      <w:r>
        <w:rPr>
          <w:rStyle w:val="Strong"/>
          <w:rFonts w:ascii="Arial" w:hAnsi="Arial" w:cs="Arial"/>
          <w:b/>
          <w:bCs/>
          <w:i/>
          <w:iCs/>
          <w:color w:val="4A4A4A"/>
          <w:sz w:val="31"/>
          <w:szCs w:val="31"/>
        </w:rPr>
        <w:t xml:space="preserve"> Web services?</w:t>
      </w:r>
    </w:p>
    <w:p w:rsidR="00C07EEA" w:rsidRDefault="00C07EEA" w:rsidP="00C07EEA">
      <w:pPr>
        <w:pStyle w:val="NormalWeb"/>
        <w:spacing w:before="0" w:beforeAutospacing="0" w:after="360" w:afterAutospacing="0"/>
        <w:rPr>
          <w:rFonts w:ascii="Arial" w:hAnsi="Arial" w:cs="Arial"/>
          <w:color w:val="212529"/>
        </w:rPr>
      </w:pPr>
      <w:proofErr w:type="spellStart"/>
      <w:r>
        <w:rPr>
          <w:rFonts w:ascii="Arial" w:hAnsi="Arial" w:cs="Arial"/>
          <w:color w:val="212529"/>
        </w:rPr>
        <w:t>RESTful</w:t>
      </w:r>
      <w:proofErr w:type="spellEnd"/>
      <w:r>
        <w:rPr>
          <w:rFonts w:ascii="Arial" w:hAnsi="Arial" w:cs="Arial"/>
          <w:color w:val="212529"/>
        </w:rPr>
        <w:t xml:space="preserve"> web services use the HTTP protocol as a communication tool between the client and the server. The technique that when the client sends a message in the form of an HTTP Request, the server sends back the HTTP reply is called Messaging. These messages comprise message data and metadata, that is, information on the message itself.</w:t>
      </w:r>
    </w:p>
    <w:p w:rsidR="00C07EEA" w:rsidRDefault="00C07EEA" w:rsidP="00C07EEA">
      <w:pPr>
        <w:pStyle w:val="Heading3"/>
        <w:rPr>
          <w:rFonts w:ascii="Arial" w:hAnsi="Arial" w:cs="Arial"/>
          <w:color w:val="4A4A4A"/>
          <w:sz w:val="31"/>
          <w:szCs w:val="31"/>
        </w:rPr>
      </w:pPr>
      <w:r>
        <w:rPr>
          <w:rStyle w:val="Strong"/>
          <w:rFonts w:ascii="Arial" w:hAnsi="Arial" w:cs="Arial"/>
          <w:b/>
          <w:bCs/>
          <w:i/>
          <w:iCs/>
          <w:color w:val="4A4A4A"/>
          <w:sz w:val="31"/>
          <w:szCs w:val="31"/>
        </w:rPr>
        <w:t>8. What are the core components of an HTTP request?</w:t>
      </w:r>
    </w:p>
    <w:p w:rsidR="00C07EEA" w:rsidRDefault="00C07EEA" w:rsidP="00C07EEA">
      <w:pPr>
        <w:pStyle w:val="NormalWeb"/>
        <w:spacing w:before="0" w:beforeAutospacing="0" w:after="360" w:afterAutospacing="0"/>
        <w:rPr>
          <w:rFonts w:ascii="Arial" w:hAnsi="Arial" w:cs="Arial"/>
          <w:color w:val="212529"/>
        </w:rPr>
      </w:pPr>
      <w:r>
        <w:rPr>
          <w:rFonts w:ascii="Arial" w:hAnsi="Arial" w:cs="Arial"/>
          <w:color w:val="212529"/>
        </w:rPr>
        <w:t>An HTTP request contains five key elements:</w:t>
      </w:r>
    </w:p>
    <w:p w:rsidR="00C07EEA" w:rsidRDefault="00C07EEA" w:rsidP="00C07EEA">
      <w:pPr>
        <w:numPr>
          <w:ilvl w:val="0"/>
          <w:numId w:val="139"/>
        </w:numPr>
        <w:spacing w:before="100" w:beforeAutospacing="1" w:after="100" w:afterAutospacing="1" w:line="240" w:lineRule="auto"/>
        <w:ind w:left="300"/>
        <w:rPr>
          <w:rFonts w:ascii="Arial" w:hAnsi="Arial" w:cs="Arial"/>
          <w:color w:val="212529"/>
        </w:rPr>
      </w:pPr>
      <w:r>
        <w:rPr>
          <w:rStyle w:val="Emphasis"/>
          <w:rFonts w:ascii="Arial" w:hAnsi="Arial" w:cs="Arial"/>
          <w:color w:val="212529"/>
        </w:rPr>
        <w:t>An action showing HTTP methods like GET, PUT, POST, DELETE.</w:t>
      </w:r>
    </w:p>
    <w:p w:rsidR="00C07EEA" w:rsidRDefault="00C07EEA" w:rsidP="00C07EEA">
      <w:pPr>
        <w:numPr>
          <w:ilvl w:val="0"/>
          <w:numId w:val="139"/>
        </w:numPr>
        <w:spacing w:before="100" w:beforeAutospacing="1" w:after="100" w:afterAutospacing="1" w:line="240" w:lineRule="auto"/>
        <w:ind w:left="300"/>
        <w:rPr>
          <w:rFonts w:ascii="Arial" w:hAnsi="Arial" w:cs="Arial"/>
          <w:color w:val="212529"/>
        </w:rPr>
      </w:pPr>
      <w:r>
        <w:rPr>
          <w:rStyle w:val="Emphasis"/>
          <w:rFonts w:ascii="Arial" w:hAnsi="Arial" w:cs="Arial"/>
          <w:color w:val="212529"/>
        </w:rPr>
        <w:t>Uniform Resource Identifier (URI), which is the identifier for the resource on the server.</w:t>
      </w:r>
    </w:p>
    <w:p w:rsidR="00C07EEA" w:rsidRDefault="00C07EEA" w:rsidP="00C07EEA">
      <w:pPr>
        <w:numPr>
          <w:ilvl w:val="0"/>
          <w:numId w:val="139"/>
        </w:numPr>
        <w:spacing w:before="100" w:beforeAutospacing="1" w:after="100" w:afterAutospacing="1" w:line="240" w:lineRule="auto"/>
        <w:ind w:left="300"/>
        <w:rPr>
          <w:rFonts w:ascii="Arial" w:hAnsi="Arial" w:cs="Arial"/>
          <w:color w:val="212529"/>
        </w:rPr>
      </w:pPr>
      <w:r>
        <w:rPr>
          <w:rStyle w:val="Emphasis"/>
          <w:rFonts w:ascii="Arial" w:hAnsi="Arial" w:cs="Arial"/>
          <w:color w:val="212529"/>
        </w:rPr>
        <w:t>HTTP Version, which indicates HTTP version, for example-HTTP v1.1.</w:t>
      </w:r>
    </w:p>
    <w:p w:rsidR="00C07EEA" w:rsidRDefault="00C07EEA" w:rsidP="00C07EEA">
      <w:pPr>
        <w:numPr>
          <w:ilvl w:val="0"/>
          <w:numId w:val="139"/>
        </w:numPr>
        <w:spacing w:before="100" w:beforeAutospacing="1" w:after="100" w:afterAutospacing="1" w:line="240" w:lineRule="auto"/>
        <w:ind w:left="300"/>
        <w:rPr>
          <w:rFonts w:ascii="Arial" w:hAnsi="Arial" w:cs="Arial"/>
          <w:color w:val="212529"/>
        </w:rPr>
      </w:pPr>
      <w:r>
        <w:rPr>
          <w:rStyle w:val="Emphasis"/>
          <w:rFonts w:ascii="Arial" w:hAnsi="Arial" w:cs="Arial"/>
          <w:color w:val="212529"/>
        </w:rPr>
        <w:t>Request Header, which carries metadata (as key-value pairs) for the HTTP Request message. Metadata could be a client (or browser) type, format supported by the client, format of a message body format, cache settings, and so on.</w:t>
      </w:r>
    </w:p>
    <w:p w:rsidR="00C07EEA" w:rsidRDefault="00C07EEA" w:rsidP="00C07EEA">
      <w:pPr>
        <w:numPr>
          <w:ilvl w:val="0"/>
          <w:numId w:val="139"/>
        </w:numPr>
        <w:spacing w:before="100" w:beforeAutospacing="1" w:after="100" w:afterAutospacing="1" w:line="240" w:lineRule="auto"/>
        <w:ind w:left="300"/>
        <w:rPr>
          <w:rFonts w:ascii="Arial" w:hAnsi="Arial" w:cs="Arial"/>
          <w:color w:val="212529"/>
        </w:rPr>
      </w:pPr>
      <w:r>
        <w:rPr>
          <w:rStyle w:val="Emphasis"/>
          <w:rFonts w:ascii="Arial" w:hAnsi="Arial" w:cs="Arial"/>
          <w:color w:val="212529"/>
        </w:rPr>
        <w:t>Request Body, which indicates the message content or resource representation.</w:t>
      </w:r>
    </w:p>
    <w:p w:rsidR="00C07EEA" w:rsidRDefault="00C07EEA" w:rsidP="00C07EEA">
      <w:pPr>
        <w:pStyle w:val="Heading3"/>
        <w:rPr>
          <w:rFonts w:ascii="Arial" w:hAnsi="Arial" w:cs="Arial"/>
          <w:color w:val="4A4A4A"/>
          <w:sz w:val="31"/>
          <w:szCs w:val="31"/>
        </w:rPr>
      </w:pPr>
      <w:r>
        <w:rPr>
          <w:rStyle w:val="Strong"/>
          <w:rFonts w:ascii="Arial" w:hAnsi="Arial" w:cs="Arial"/>
          <w:b/>
          <w:bCs/>
          <w:i/>
          <w:iCs/>
          <w:color w:val="4A4A4A"/>
          <w:sz w:val="31"/>
          <w:szCs w:val="31"/>
        </w:rPr>
        <w:lastRenderedPageBreak/>
        <w:t>9. What are the most commonly used HTTP methods supported by REST?</w:t>
      </w:r>
    </w:p>
    <w:p w:rsidR="00C07EEA" w:rsidRDefault="00C07EEA" w:rsidP="00C07EEA">
      <w:pPr>
        <w:numPr>
          <w:ilvl w:val="0"/>
          <w:numId w:val="140"/>
        </w:numPr>
        <w:spacing w:before="100" w:beforeAutospacing="1" w:after="100" w:afterAutospacing="1" w:line="240" w:lineRule="auto"/>
        <w:rPr>
          <w:rFonts w:ascii="Arial" w:hAnsi="Arial" w:cs="Arial"/>
          <w:color w:val="212529"/>
          <w:sz w:val="24"/>
          <w:szCs w:val="24"/>
        </w:rPr>
      </w:pPr>
      <w:r>
        <w:rPr>
          <w:rStyle w:val="Emphasis"/>
          <w:rFonts w:ascii="Arial" w:hAnsi="Arial" w:cs="Arial"/>
          <w:color w:val="212529"/>
        </w:rPr>
        <w:t xml:space="preserve">GET is only used to request data from a specified resource. Get requests can be cached and bookmarked. It remains in the browser history and </w:t>
      </w:r>
      <w:proofErr w:type="spellStart"/>
      <w:r>
        <w:rPr>
          <w:rStyle w:val="Emphasis"/>
          <w:rFonts w:ascii="Arial" w:hAnsi="Arial" w:cs="Arial"/>
          <w:color w:val="212529"/>
        </w:rPr>
        <w:t>haS</w:t>
      </w:r>
      <w:proofErr w:type="spellEnd"/>
      <w:r>
        <w:rPr>
          <w:rStyle w:val="Emphasis"/>
          <w:rFonts w:ascii="Arial" w:hAnsi="Arial" w:cs="Arial"/>
          <w:color w:val="212529"/>
        </w:rPr>
        <w:t xml:space="preserve"> length restrictions. GET requests should never be used when dealing with sensitive data.</w:t>
      </w:r>
    </w:p>
    <w:p w:rsidR="00C07EEA" w:rsidRDefault="00C07EEA" w:rsidP="00C07EEA">
      <w:pPr>
        <w:numPr>
          <w:ilvl w:val="0"/>
          <w:numId w:val="140"/>
        </w:numPr>
        <w:spacing w:before="100" w:beforeAutospacing="1" w:after="100" w:afterAutospacing="1" w:line="240" w:lineRule="auto"/>
        <w:rPr>
          <w:rFonts w:ascii="Arial" w:hAnsi="Arial" w:cs="Arial"/>
          <w:color w:val="212529"/>
        </w:rPr>
      </w:pPr>
      <w:r>
        <w:rPr>
          <w:rStyle w:val="Emphasis"/>
          <w:rFonts w:ascii="Arial" w:hAnsi="Arial" w:cs="Arial"/>
          <w:color w:val="212529"/>
        </w:rPr>
        <w:t>POST is used to send data to a server to create/update a resource. POST requests are never cached and bookmarked and do not remain in the browser history.</w:t>
      </w:r>
    </w:p>
    <w:p w:rsidR="00C07EEA" w:rsidRDefault="00C07EEA" w:rsidP="00C07EEA">
      <w:pPr>
        <w:numPr>
          <w:ilvl w:val="0"/>
          <w:numId w:val="140"/>
        </w:numPr>
        <w:spacing w:before="100" w:beforeAutospacing="1" w:after="100" w:afterAutospacing="1" w:line="240" w:lineRule="auto"/>
        <w:rPr>
          <w:rFonts w:ascii="Arial" w:hAnsi="Arial" w:cs="Arial"/>
          <w:color w:val="212529"/>
        </w:rPr>
      </w:pPr>
      <w:r>
        <w:rPr>
          <w:rStyle w:val="Emphasis"/>
          <w:rFonts w:ascii="Arial" w:hAnsi="Arial" w:cs="Arial"/>
          <w:color w:val="212529"/>
        </w:rPr>
        <w:t>PUT replaces all current representations of the target resource with the request payload.</w:t>
      </w:r>
    </w:p>
    <w:p w:rsidR="00C07EEA" w:rsidRDefault="00C07EEA" w:rsidP="00C07EEA">
      <w:pPr>
        <w:numPr>
          <w:ilvl w:val="0"/>
          <w:numId w:val="140"/>
        </w:numPr>
        <w:spacing w:before="100" w:beforeAutospacing="1" w:after="100" w:afterAutospacing="1" w:line="240" w:lineRule="auto"/>
        <w:rPr>
          <w:rFonts w:ascii="Arial" w:hAnsi="Arial" w:cs="Arial"/>
          <w:color w:val="212529"/>
        </w:rPr>
      </w:pPr>
      <w:r>
        <w:rPr>
          <w:rStyle w:val="Emphasis"/>
          <w:rFonts w:ascii="Arial" w:hAnsi="Arial" w:cs="Arial"/>
          <w:color w:val="212529"/>
        </w:rPr>
        <w:t>DELETE removes the specified resource.</w:t>
      </w:r>
    </w:p>
    <w:p w:rsidR="00C07EEA" w:rsidRDefault="00C07EEA" w:rsidP="00C07EEA">
      <w:pPr>
        <w:numPr>
          <w:ilvl w:val="0"/>
          <w:numId w:val="140"/>
        </w:numPr>
        <w:spacing w:before="100" w:beforeAutospacing="1" w:after="100" w:afterAutospacing="1" w:line="240" w:lineRule="auto"/>
        <w:rPr>
          <w:rFonts w:ascii="Arial" w:hAnsi="Arial" w:cs="Arial"/>
          <w:color w:val="212529"/>
        </w:rPr>
      </w:pPr>
      <w:proofErr w:type="gramStart"/>
      <w:r>
        <w:rPr>
          <w:rStyle w:val="Emphasis"/>
          <w:rFonts w:ascii="Arial" w:hAnsi="Arial" w:cs="Arial"/>
          <w:color w:val="212529"/>
        </w:rPr>
        <w:t>OPTIONS is</w:t>
      </w:r>
      <w:proofErr w:type="gramEnd"/>
      <w:r>
        <w:rPr>
          <w:rStyle w:val="Emphasis"/>
          <w:rFonts w:ascii="Arial" w:hAnsi="Arial" w:cs="Arial"/>
          <w:color w:val="212529"/>
        </w:rPr>
        <w:t xml:space="preserve"> used to describe the communication options for the target resource.</w:t>
      </w:r>
    </w:p>
    <w:p w:rsidR="00C07EEA" w:rsidRDefault="00C07EEA" w:rsidP="00C07EEA">
      <w:pPr>
        <w:numPr>
          <w:ilvl w:val="0"/>
          <w:numId w:val="140"/>
        </w:numPr>
        <w:spacing w:before="100" w:beforeAutospacing="1" w:after="100" w:afterAutospacing="1" w:line="240" w:lineRule="auto"/>
        <w:rPr>
          <w:rFonts w:ascii="Arial" w:hAnsi="Arial" w:cs="Arial"/>
          <w:color w:val="212529"/>
        </w:rPr>
      </w:pPr>
      <w:r>
        <w:rPr>
          <w:rStyle w:val="Emphasis"/>
          <w:rFonts w:ascii="Arial" w:hAnsi="Arial" w:cs="Arial"/>
          <w:color w:val="212529"/>
        </w:rPr>
        <w:t>HEAD asks for a response identical to that of a GET request, but without the response body.</w:t>
      </w:r>
    </w:p>
    <w:p w:rsidR="00C07EEA" w:rsidRDefault="00C07EEA" w:rsidP="00C07EEA">
      <w:pPr>
        <w:pStyle w:val="Heading3"/>
        <w:rPr>
          <w:rFonts w:ascii="Arial" w:hAnsi="Arial" w:cs="Arial"/>
          <w:color w:val="4A4A4A"/>
          <w:sz w:val="31"/>
          <w:szCs w:val="31"/>
        </w:rPr>
      </w:pPr>
      <w:r>
        <w:rPr>
          <w:rStyle w:val="Strong"/>
          <w:rFonts w:ascii="Arial" w:hAnsi="Arial" w:cs="Arial"/>
          <w:b/>
          <w:bCs/>
          <w:i/>
          <w:iCs/>
          <w:color w:val="4A4A4A"/>
          <w:sz w:val="31"/>
          <w:szCs w:val="31"/>
        </w:rPr>
        <w:t>10. Can GET request to be used instead of PUT to create a resource?</w:t>
      </w:r>
    </w:p>
    <w:p w:rsidR="00C07EEA" w:rsidRDefault="00C07EEA" w:rsidP="00C07EEA">
      <w:pPr>
        <w:pStyle w:val="NormalWeb"/>
        <w:spacing w:before="0" w:beforeAutospacing="0" w:after="360" w:afterAutospacing="0"/>
        <w:rPr>
          <w:rFonts w:ascii="Arial" w:hAnsi="Arial" w:cs="Arial"/>
          <w:color w:val="212529"/>
        </w:rPr>
      </w:pPr>
      <w:r>
        <w:rPr>
          <w:rFonts w:ascii="Arial" w:hAnsi="Arial" w:cs="Arial"/>
          <w:color w:val="212529"/>
        </w:rPr>
        <w:t>The PUT or POST method should not be used to create a resource. You can use the GET operation which has view-only rights.</w:t>
      </w:r>
    </w:p>
    <w:p w:rsidR="00C07EEA" w:rsidRDefault="00C07EEA" w:rsidP="00C07EEA">
      <w:pPr>
        <w:pStyle w:val="Heading3"/>
        <w:rPr>
          <w:rFonts w:ascii="Arial" w:hAnsi="Arial" w:cs="Arial"/>
          <w:color w:val="4A4A4A"/>
          <w:sz w:val="31"/>
          <w:szCs w:val="31"/>
        </w:rPr>
      </w:pPr>
      <w:r>
        <w:rPr>
          <w:rStyle w:val="Strong"/>
          <w:rFonts w:ascii="Arial" w:hAnsi="Arial" w:cs="Arial"/>
          <w:b/>
          <w:bCs/>
          <w:i/>
          <w:iCs/>
          <w:color w:val="4A4A4A"/>
          <w:sz w:val="31"/>
          <w:szCs w:val="31"/>
        </w:rPr>
        <w:t>11. Is there any difference between PUT and POST operations?</w:t>
      </w:r>
    </w:p>
    <w:p w:rsidR="00C07EEA" w:rsidRDefault="00C07EEA" w:rsidP="00C07EEA">
      <w:pPr>
        <w:pStyle w:val="NormalWeb"/>
        <w:spacing w:before="0" w:beforeAutospacing="0" w:after="360" w:afterAutospacing="0"/>
        <w:rPr>
          <w:rFonts w:ascii="Arial" w:hAnsi="Arial" w:cs="Arial"/>
          <w:color w:val="212529"/>
        </w:rPr>
      </w:pPr>
      <w:r>
        <w:rPr>
          <w:rFonts w:ascii="Arial" w:hAnsi="Arial" w:cs="Arial"/>
          <w:color w:val="212529"/>
        </w:rPr>
        <w:t>PUT and POST operation are quite similar, except the terms of the result generated by them. PUT operation is idempotent, so you can cache the response while the responses to POST operation are not cacheable, and if you retry the request N times, you will end up having N resources with N different URIs created on server.</w:t>
      </w:r>
    </w:p>
    <w:p w:rsidR="00C07EEA" w:rsidRDefault="00C07EEA" w:rsidP="00C07EEA">
      <w:pPr>
        <w:pStyle w:val="NormalWeb"/>
        <w:spacing w:before="0" w:beforeAutospacing="0" w:after="360" w:afterAutospacing="0"/>
        <w:rPr>
          <w:rFonts w:ascii="Arial" w:hAnsi="Arial" w:cs="Arial"/>
          <w:color w:val="212529"/>
        </w:rPr>
      </w:pPr>
      <w:r>
        <w:rPr>
          <w:rFonts w:ascii="Arial" w:hAnsi="Arial" w:cs="Arial"/>
          <w:color w:val="212529"/>
        </w:rPr>
        <w:t>In a Web API Testing interview, you should give a specific example for PUT and POST operations to make crystal clear to the interviewer. Below is an example:</w:t>
      </w:r>
    </w:p>
    <w:p w:rsidR="00C07EEA" w:rsidRDefault="00C07EEA" w:rsidP="00C07EEA">
      <w:pPr>
        <w:pStyle w:val="NormalWeb"/>
        <w:spacing w:before="0" w:beforeAutospacing="0" w:after="360" w:afterAutospacing="0"/>
        <w:rPr>
          <w:rFonts w:ascii="Arial" w:hAnsi="Arial" w:cs="Arial"/>
          <w:color w:val="212529"/>
        </w:rPr>
      </w:pPr>
      <w:r>
        <w:rPr>
          <w:rStyle w:val="Emphasis"/>
          <w:rFonts w:ascii="Arial" w:hAnsi="Arial" w:cs="Arial"/>
          <w:color w:val="212529"/>
        </w:rPr>
        <w:t>Scenario: Let’s say we are designing a network application. Let’s list down few URIs and their purpose to get to know when to use POST and when to use PUT operations.</w:t>
      </w:r>
    </w:p>
    <w:p w:rsidR="00C07EEA" w:rsidRDefault="00C07EEA" w:rsidP="00C07EEA">
      <w:pPr>
        <w:pStyle w:val="NormalWeb"/>
        <w:spacing w:before="0" w:beforeAutospacing="0" w:after="360" w:afterAutospacing="0"/>
        <w:rPr>
          <w:rFonts w:ascii="Arial" w:hAnsi="Arial" w:cs="Arial"/>
          <w:color w:val="212529"/>
        </w:rPr>
      </w:pPr>
      <w:r>
        <w:rPr>
          <w:rStyle w:val="Emphasis"/>
          <w:rFonts w:ascii="Arial" w:hAnsi="Arial" w:cs="Arial"/>
          <w:color w:val="212529"/>
        </w:rPr>
        <w:t>GET /device-management/</w:t>
      </w:r>
      <w:proofErr w:type="gramStart"/>
      <w:r>
        <w:rPr>
          <w:rStyle w:val="Emphasis"/>
          <w:rFonts w:ascii="Arial" w:hAnsi="Arial" w:cs="Arial"/>
          <w:color w:val="212529"/>
        </w:rPr>
        <w:t>devices :</w:t>
      </w:r>
      <w:proofErr w:type="gramEnd"/>
      <w:r>
        <w:rPr>
          <w:rStyle w:val="Emphasis"/>
          <w:rFonts w:ascii="Arial" w:hAnsi="Arial" w:cs="Arial"/>
          <w:color w:val="212529"/>
        </w:rPr>
        <w:t xml:space="preserve"> Get all devices POST /device-management/devices : Create a new device</w:t>
      </w:r>
    </w:p>
    <w:p w:rsidR="00C07EEA" w:rsidRDefault="00C07EEA" w:rsidP="00C07EEA">
      <w:pPr>
        <w:pStyle w:val="NormalWeb"/>
        <w:spacing w:before="0" w:beforeAutospacing="0" w:after="360" w:afterAutospacing="0"/>
        <w:rPr>
          <w:rFonts w:ascii="Arial" w:hAnsi="Arial" w:cs="Arial"/>
          <w:color w:val="212529"/>
        </w:rPr>
      </w:pPr>
      <w:r>
        <w:rPr>
          <w:rStyle w:val="Emphasis"/>
          <w:rFonts w:ascii="Arial" w:hAnsi="Arial" w:cs="Arial"/>
          <w:color w:val="212529"/>
        </w:rPr>
        <w:t>GET /device-management/devices</w:t>
      </w:r>
      <w:proofErr w:type="gramStart"/>
      <w:r>
        <w:rPr>
          <w:rStyle w:val="Emphasis"/>
          <w:rFonts w:ascii="Arial" w:hAnsi="Arial" w:cs="Arial"/>
          <w:color w:val="212529"/>
        </w:rPr>
        <w:t>/{</w:t>
      </w:r>
      <w:proofErr w:type="gramEnd"/>
      <w:r>
        <w:rPr>
          <w:rStyle w:val="Emphasis"/>
          <w:rFonts w:ascii="Arial" w:hAnsi="Arial" w:cs="Arial"/>
          <w:color w:val="212529"/>
        </w:rPr>
        <w:t>id} : Get the device information identified by “</w:t>
      </w:r>
      <w:r>
        <w:rPr>
          <w:rStyle w:val="Strong"/>
          <w:rFonts w:ascii="Arial" w:hAnsi="Arial" w:cs="Arial"/>
          <w:i/>
          <w:iCs/>
          <w:color w:val="212529"/>
        </w:rPr>
        <w:t>id</w:t>
      </w:r>
      <w:r>
        <w:rPr>
          <w:rStyle w:val="Emphasis"/>
          <w:rFonts w:ascii="Arial" w:hAnsi="Arial" w:cs="Arial"/>
          <w:color w:val="212529"/>
        </w:rPr>
        <w:t>” PUT /device-management/devices/{id} : Update the device information identified by “</w:t>
      </w:r>
      <w:r>
        <w:rPr>
          <w:rStyle w:val="Strong"/>
          <w:rFonts w:ascii="Arial" w:hAnsi="Arial" w:cs="Arial"/>
          <w:i/>
          <w:iCs/>
          <w:color w:val="212529"/>
        </w:rPr>
        <w:t>id</w:t>
      </w:r>
      <w:r>
        <w:rPr>
          <w:rStyle w:val="Emphasis"/>
          <w:rFonts w:ascii="Arial" w:hAnsi="Arial" w:cs="Arial"/>
          <w:color w:val="212529"/>
        </w:rPr>
        <w:t>” DELETE /device-management/devices/{id} : Delete device by “</w:t>
      </w:r>
      <w:r>
        <w:rPr>
          <w:rStyle w:val="Strong"/>
          <w:rFonts w:ascii="Arial" w:hAnsi="Arial" w:cs="Arial"/>
          <w:i/>
          <w:iCs/>
          <w:color w:val="212529"/>
        </w:rPr>
        <w:t>id</w:t>
      </w:r>
      <w:r>
        <w:rPr>
          <w:rStyle w:val="Emphasis"/>
          <w:rFonts w:ascii="Arial" w:hAnsi="Arial" w:cs="Arial"/>
          <w:color w:val="212529"/>
        </w:rPr>
        <w:t>”</w:t>
      </w:r>
    </w:p>
    <w:p w:rsidR="00C07EEA" w:rsidRDefault="00C07EEA" w:rsidP="00C07EEA">
      <w:pPr>
        <w:pStyle w:val="Heading3"/>
        <w:rPr>
          <w:rFonts w:ascii="Arial" w:hAnsi="Arial" w:cs="Arial"/>
          <w:color w:val="4A4A4A"/>
          <w:sz w:val="31"/>
          <w:szCs w:val="31"/>
        </w:rPr>
      </w:pPr>
      <w:r>
        <w:rPr>
          <w:rStyle w:val="Strong"/>
          <w:rFonts w:ascii="Arial" w:hAnsi="Arial" w:cs="Arial"/>
          <w:b/>
          <w:bCs/>
          <w:i/>
          <w:iCs/>
          <w:color w:val="4A4A4A"/>
          <w:sz w:val="31"/>
          <w:szCs w:val="31"/>
        </w:rPr>
        <w:lastRenderedPageBreak/>
        <w:t xml:space="preserve">12. Which purpose does the OPTIONS method serve for the </w:t>
      </w:r>
      <w:proofErr w:type="spellStart"/>
      <w:r>
        <w:rPr>
          <w:rStyle w:val="Strong"/>
          <w:rFonts w:ascii="Arial" w:hAnsi="Arial" w:cs="Arial"/>
          <w:b/>
          <w:bCs/>
          <w:i/>
          <w:iCs/>
          <w:color w:val="4A4A4A"/>
          <w:sz w:val="31"/>
          <w:szCs w:val="31"/>
        </w:rPr>
        <w:t>RESTful</w:t>
      </w:r>
      <w:proofErr w:type="spellEnd"/>
      <w:r>
        <w:rPr>
          <w:rStyle w:val="Strong"/>
          <w:rFonts w:ascii="Arial" w:hAnsi="Arial" w:cs="Arial"/>
          <w:b/>
          <w:bCs/>
          <w:i/>
          <w:iCs/>
          <w:color w:val="4A4A4A"/>
          <w:sz w:val="31"/>
          <w:szCs w:val="31"/>
        </w:rPr>
        <w:t xml:space="preserve"> Web services?</w:t>
      </w:r>
    </w:p>
    <w:p w:rsidR="00C07EEA" w:rsidRDefault="00C07EEA" w:rsidP="00C07EEA">
      <w:pPr>
        <w:pStyle w:val="NormalWeb"/>
        <w:spacing w:before="0" w:beforeAutospacing="0" w:after="360" w:afterAutospacing="0"/>
        <w:rPr>
          <w:rFonts w:ascii="Arial" w:hAnsi="Arial" w:cs="Arial"/>
          <w:color w:val="212529"/>
        </w:rPr>
      </w:pPr>
      <w:r>
        <w:rPr>
          <w:rFonts w:ascii="Arial" w:hAnsi="Arial" w:cs="Arial"/>
          <w:color w:val="212529"/>
        </w:rPr>
        <w:t>The OPTIONS Method lists down all the operations of a web service supports. It creates read-only requests to the server.</w:t>
      </w:r>
    </w:p>
    <w:p w:rsidR="00C07EEA" w:rsidRDefault="00C07EEA" w:rsidP="00C07EEA">
      <w:pPr>
        <w:pStyle w:val="Heading3"/>
        <w:rPr>
          <w:rFonts w:ascii="Arial" w:hAnsi="Arial" w:cs="Arial"/>
          <w:color w:val="4A4A4A"/>
          <w:sz w:val="31"/>
          <w:szCs w:val="31"/>
        </w:rPr>
      </w:pPr>
      <w:r>
        <w:rPr>
          <w:rStyle w:val="Strong"/>
          <w:rFonts w:ascii="Arial" w:hAnsi="Arial" w:cs="Arial"/>
          <w:b/>
          <w:bCs/>
          <w:i/>
          <w:iCs/>
          <w:color w:val="4A4A4A"/>
          <w:sz w:val="31"/>
          <w:szCs w:val="31"/>
        </w:rPr>
        <w:t>13. What is URI? What is the main purpose of REST-based web services and what is its format?</w:t>
      </w:r>
    </w:p>
    <w:p w:rsidR="00C07EEA" w:rsidRDefault="00C07EEA" w:rsidP="00C07EEA">
      <w:pPr>
        <w:pStyle w:val="NormalWeb"/>
        <w:spacing w:before="0" w:beforeAutospacing="0" w:after="360" w:afterAutospacing="0"/>
        <w:rPr>
          <w:rFonts w:ascii="Arial" w:hAnsi="Arial" w:cs="Arial"/>
          <w:color w:val="212529"/>
        </w:rPr>
      </w:pPr>
      <w:r>
        <w:rPr>
          <w:rFonts w:ascii="Arial" w:hAnsi="Arial" w:cs="Arial"/>
          <w:color w:val="212529"/>
        </w:rPr>
        <w:t>URI stands for </w:t>
      </w:r>
      <w:r>
        <w:rPr>
          <w:rStyle w:val="Strong"/>
          <w:rFonts w:ascii="Arial" w:hAnsi="Arial" w:cs="Arial"/>
          <w:i/>
          <w:iCs/>
          <w:color w:val="212529"/>
        </w:rPr>
        <w:t>Uniform Resource Identifier.</w:t>
      </w:r>
      <w:r>
        <w:rPr>
          <w:rFonts w:ascii="Arial" w:hAnsi="Arial" w:cs="Arial"/>
          <w:color w:val="212529"/>
        </w:rPr>
        <w:t> It is a string of characters designed for unambiguous identification of resources and extensibility via the URI scheme. The purpose of a URI is to locate a resource(</w:t>
      </w:r>
      <w:r>
        <w:rPr>
          <w:rStyle w:val="Emphasis"/>
          <w:rFonts w:ascii="Arial" w:hAnsi="Arial" w:cs="Arial"/>
          <w:color w:val="212529"/>
        </w:rPr>
        <w:t>s</w:t>
      </w:r>
      <w:r>
        <w:rPr>
          <w:rFonts w:ascii="Arial" w:hAnsi="Arial" w:cs="Arial"/>
          <w:color w:val="212529"/>
        </w:rPr>
        <w:t>) on the server hosting of the web service.</w:t>
      </w:r>
    </w:p>
    <w:p w:rsidR="00C07EEA" w:rsidRDefault="00C07EEA" w:rsidP="00C07EEA">
      <w:pPr>
        <w:pStyle w:val="NormalWeb"/>
        <w:spacing w:before="0" w:beforeAutospacing="0" w:after="0" w:afterAutospacing="0"/>
        <w:rPr>
          <w:rFonts w:ascii="Arial" w:hAnsi="Arial" w:cs="Arial"/>
          <w:color w:val="212529"/>
        </w:rPr>
      </w:pPr>
      <w:r>
        <w:rPr>
          <w:rStyle w:val="Emphasis"/>
          <w:rFonts w:ascii="Arial" w:hAnsi="Arial" w:cs="Arial"/>
          <w:color w:val="212529"/>
        </w:rPr>
        <w:t>A URI’s format is </w:t>
      </w:r>
      <w:r>
        <w:rPr>
          <w:rStyle w:val="HTMLCode"/>
          <w:rFonts w:ascii="Consolas" w:eastAsiaTheme="majorEastAsia" w:hAnsi="Consolas"/>
          <w:i/>
          <w:iCs/>
          <w:color w:val="E83E8C"/>
          <w:sz w:val="21"/>
          <w:szCs w:val="21"/>
          <w:shd w:val="clear" w:color="auto" w:fill="F5F5F5"/>
        </w:rPr>
        <w:t>&lt;protocol</w:t>
      </w:r>
      <w:proofErr w:type="gramStart"/>
      <w:r>
        <w:rPr>
          <w:rStyle w:val="HTMLCode"/>
          <w:rFonts w:ascii="Consolas" w:eastAsiaTheme="majorEastAsia" w:hAnsi="Consolas"/>
          <w:i/>
          <w:iCs/>
          <w:color w:val="E83E8C"/>
          <w:sz w:val="21"/>
          <w:szCs w:val="21"/>
          <w:shd w:val="clear" w:color="auto" w:fill="F5F5F5"/>
        </w:rPr>
        <w:t>&gt;</w:t>
      </w:r>
      <w:r>
        <w:rPr>
          <w:rStyle w:val="Emphasis"/>
          <w:rFonts w:ascii="Arial" w:hAnsi="Arial" w:cs="Arial"/>
          <w:color w:val="212529"/>
        </w:rPr>
        <w:t>:</w:t>
      </w:r>
      <w:proofErr w:type="gramEnd"/>
      <w:r>
        <w:rPr>
          <w:rStyle w:val="Emphasis"/>
          <w:rFonts w:ascii="Arial" w:hAnsi="Arial" w:cs="Arial"/>
          <w:color w:val="212529"/>
        </w:rPr>
        <w:t>//</w:t>
      </w:r>
      <w:r>
        <w:rPr>
          <w:rStyle w:val="HTMLCode"/>
          <w:rFonts w:ascii="Consolas" w:eastAsiaTheme="majorEastAsia" w:hAnsi="Consolas"/>
          <w:i/>
          <w:iCs/>
          <w:color w:val="E83E8C"/>
          <w:sz w:val="21"/>
          <w:szCs w:val="21"/>
          <w:shd w:val="clear" w:color="auto" w:fill="F5F5F5"/>
        </w:rPr>
        <w:t>&lt;service-name&gt;</w:t>
      </w:r>
      <w:r>
        <w:rPr>
          <w:rStyle w:val="Emphasis"/>
          <w:rFonts w:ascii="Arial" w:hAnsi="Arial" w:cs="Arial"/>
          <w:color w:val="212529"/>
        </w:rPr>
        <w:t>/</w:t>
      </w:r>
      <w:r>
        <w:rPr>
          <w:rStyle w:val="HTMLCode"/>
          <w:rFonts w:ascii="Consolas" w:eastAsiaTheme="majorEastAsia" w:hAnsi="Consolas"/>
          <w:i/>
          <w:iCs/>
          <w:color w:val="E83E8C"/>
          <w:sz w:val="21"/>
          <w:szCs w:val="21"/>
          <w:shd w:val="clear" w:color="auto" w:fill="F5F5F5"/>
        </w:rPr>
        <w:t>&lt;</w:t>
      </w:r>
      <w:proofErr w:type="spellStart"/>
      <w:r>
        <w:rPr>
          <w:rStyle w:val="HTMLCode"/>
          <w:rFonts w:ascii="Consolas" w:eastAsiaTheme="majorEastAsia" w:hAnsi="Consolas"/>
          <w:i/>
          <w:iCs/>
          <w:color w:val="E83E8C"/>
          <w:sz w:val="21"/>
          <w:szCs w:val="21"/>
          <w:shd w:val="clear" w:color="auto" w:fill="F5F5F5"/>
        </w:rPr>
        <w:t>ResourceType</w:t>
      </w:r>
      <w:proofErr w:type="spellEnd"/>
      <w:r>
        <w:rPr>
          <w:rStyle w:val="HTMLCode"/>
          <w:rFonts w:ascii="Consolas" w:eastAsiaTheme="majorEastAsia" w:hAnsi="Consolas"/>
          <w:i/>
          <w:iCs/>
          <w:color w:val="E83E8C"/>
          <w:sz w:val="21"/>
          <w:szCs w:val="21"/>
          <w:shd w:val="clear" w:color="auto" w:fill="F5F5F5"/>
        </w:rPr>
        <w:t>&gt;</w:t>
      </w:r>
      <w:r>
        <w:rPr>
          <w:rStyle w:val="Emphasis"/>
          <w:rFonts w:ascii="Arial" w:hAnsi="Arial" w:cs="Arial"/>
          <w:color w:val="212529"/>
        </w:rPr>
        <w:t>/</w:t>
      </w:r>
      <w:r>
        <w:rPr>
          <w:rStyle w:val="HTMLCode"/>
          <w:rFonts w:ascii="Consolas" w:eastAsiaTheme="majorEastAsia" w:hAnsi="Consolas"/>
          <w:i/>
          <w:iCs/>
          <w:color w:val="E83E8C"/>
          <w:sz w:val="21"/>
          <w:szCs w:val="21"/>
          <w:shd w:val="clear" w:color="auto" w:fill="F5F5F5"/>
        </w:rPr>
        <w:t>&lt;</w:t>
      </w:r>
      <w:proofErr w:type="spellStart"/>
      <w:r>
        <w:rPr>
          <w:rStyle w:val="HTMLCode"/>
          <w:rFonts w:ascii="Consolas" w:eastAsiaTheme="majorEastAsia" w:hAnsi="Consolas"/>
          <w:i/>
          <w:iCs/>
          <w:color w:val="E83E8C"/>
          <w:sz w:val="21"/>
          <w:szCs w:val="21"/>
          <w:shd w:val="clear" w:color="auto" w:fill="F5F5F5"/>
        </w:rPr>
        <w:t>ResourceID</w:t>
      </w:r>
      <w:proofErr w:type="spellEnd"/>
      <w:r>
        <w:rPr>
          <w:rStyle w:val="HTMLCode"/>
          <w:rFonts w:ascii="Consolas" w:eastAsiaTheme="majorEastAsia" w:hAnsi="Consolas"/>
          <w:i/>
          <w:iCs/>
          <w:color w:val="E83E8C"/>
          <w:sz w:val="21"/>
          <w:szCs w:val="21"/>
          <w:shd w:val="clear" w:color="auto" w:fill="F5F5F5"/>
        </w:rPr>
        <w:t>&gt;.</w:t>
      </w:r>
    </w:p>
    <w:p w:rsidR="00C07EEA" w:rsidRDefault="00C07EEA" w:rsidP="00C07EEA">
      <w:pPr>
        <w:pStyle w:val="Heading3"/>
        <w:rPr>
          <w:rFonts w:ascii="Arial" w:hAnsi="Arial" w:cs="Arial"/>
          <w:color w:val="4A4A4A"/>
          <w:sz w:val="31"/>
          <w:szCs w:val="31"/>
        </w:rPr>
      </w:pPr>
      <w:r>
        <w:rPr>
          <w:rStyle w:val="Strong"/>
          <w:rFonts w:ascii="Arial" w:hAnsi="Arial" w:cs="Arial"/>
          <w:b/>
          <w:bCs/>
          <w:i/>
          <w:iCs/>
          <w:color w:val="4A4A4A"/>
          <w:sz w:val="31"/>
          <w:szCs w:val="31"/>
        </w:rPr>
        <w:t xml:space="preserve">14. What is payload in </w:t>
      </w:r>
      <w:proofErr w:type="spellStart"/>
      <w:r>
        <w:rPr>
          <w:rStyle w:val="Strong"/>
          <w:rFonts w:ascii="Arial" w:hAnsi="Arial" w:cs="Arial"/>
          <w:b/>
          <w:bCs/>
          <w:i/>
          <w:iCs/>
          <w:color w:val="4A4A4A"/>
          <w:sz w:val="31"/>
          <w:szCs w:val="31"/>
        </w:rPr>
        <w:t>RESTFul</w:t>
      </w:r>
      <w:proofErr w:type="spellEnd"/>
      <w:r>
        <w:rPr>
          <w:rStyle w:val="Strong"/>
          <w:rFonts w:ascii="Arial" w:hAnsi="Arial" w:cs="Arial"/>
          <w:b/>
          <w:bCs/>
          <w:i/>
          <w:iCs/>
          <w:color w:val="4A4A4A"/>
          <w:sz w:val="31"/>
          <w:szCs w:val="31"/>
        </w:rPr>
        <w:t xml:space="preserve"> Web services?</w:t>
      </w:r>
    </w:p>
    <w:p w:rsidR="00C07EEA" w:rsidRDefault="00C07EEA" w:rsidP="00C07EEA">
      <w:pPr>
        <w:pStyle w:val="NormalWeb"/>
        <w:spacing w:before="0" w:beforeAutospacing="0" w:after="360" w:afterAutospacing="0"/>
        <w:rPr>
          <w:rFonts w:ascii="Arial" w:hAnsi="Arial" w:cs="Arial"/>
          <w:color w:val="212529"/>
        </w:rPr>
      </w:pPr>
      <w:r>
        <w:rPr>
          <w:rFonts w:ascii="Arial" w:hAnsi="Arial" w:cs="Arial"/>
          <w:color w:val="212529"/>
        </w:rPr>
        <w:t>The “</w:t>
      </w:r>
      <w:r>
        <w:rPr>
          <w:rStyle w:val="Strong"/>
          <w:rFonts w:ascii="Arial" w:hAnsi="Arial" w:cs="Arial"/>
          <w:i/>
          <w:iCs/>
          <w:color w:val="212529"/>
        </w:rPr>
        <w:t>payload</w:t>
      </w:r>
      <w:r>
        <w:rPr>
          <w:rFonts w:ascii="Arial" w:hAnsi="Arial" w:cs="Arial"/>
          <w:color w:val="212529"/>
        </w:rPr>
        <w:t>” is the data you are interested in transporting. This is differentiated from the things that wrap the data for transport like the HTTP/S Request/Response headers, authentication, etc.</w:t>
      </w:r>
    </w:p>
    <w:p w:rsidR="00C07EEA" w:rsidRDefault="00C07EEA" w:rsidP="00C07EEA">
      <w:pPr>
        <w:pStyle w:val="Heading3"/>
        <w:rPr>
          <w:rFonts w:ascii="Arial" w:hAnsi="Arial" w:cs="Arial"/>
          <w:color w:val="4A4A4A"/>
          <w:sz w:val="31"/>
          <w:szCs w:val="31"/>
        </w:rPr>
      </w:pPr>
      <w:r>
        <w:rPr>
          <w:rStyle w:val="Strong"/>
          <w:rFonts w:ascii="Arial" w:hAnsi="Arial" w:cs="Arial"/>
          <w:b/>
          <w:bCs/>
          <w:i/>
          <w:iCs/>
          <w:color w:val="4A4A4A"/>
          <w:sz w:val="31"/>
          <w:szCs w:val="31"/>
        </w:rPr>
        <w:t>15. What is the upper limit for a payload to pass in the POST method?</w:t>
      </w:r>
    </w:p>
    <w:p w:rsidR="00C07EEA" w:rsidRDefault="00C07EEA" w:rsidP="00C07EEA">
      <w:pPr>
        <w:pStyle w:val="NormalWeb"/>
        <w:spacing w:before="0" w:beforeAutospacing="0" w:after="0" w:afterAutospacing="0"/>
        <w:rPr>
          <w:rFonts w:ascii="Arial" w:hAnsi="Arial" w:cs="Arial"/>
          <w:color w:val="212529"/>
        </w:rPr>
      </w:pPr>
      <w:r>
        <w:rPr>
          <w:rStyle w:val="HTMLCode"/>
          <w:rFonts w:ascii="Consolas" w:eastAsiaTheme="majorEastAsia" w:hAnsi="Consolas"/>
          <w:color w:val="E83E8C"/>
          <w:sz w:val="21"/>
          <w:szCs w:val="21"/>
          <w:shd w:val="clear" w:color="auto" w:fill="F5F5F5"/>
        </w:rPr>
        <w:t>&lt;GET&gt;</w:t>
      </w:r>
      <w:r>
        <w:rPr>
          <w:rFonts w:ascii="Arial" w:hAnsi="Arial" w:cs="Arial"/>
          <w:color w:val="212529"/>
        </w:rPr>
        <w:t> appends data to the service URL. But, its size shouldn’t exceed the maximum URL length. However, </w:t>
      </w:r>
      <w:r>
        <w:rPr>
          <w:rStyle w:val="HTMLCode"/>
          <w:rFonts w:ascii="Consolas" w:eastAsiaTheme="majorEastAsia" w:hAnsi="Consolas"/>
          <w:color w:val="E83E8C"/>
          <w:sz w:val="21"/>
          <w:szCs w:val="21"/>
          <w:shd w:val="clear" w:color="auto" w:fill="F5F5F5"/>
        </w:rPr>
        <w:t>&lt;POST&gt;</w:t>
      </w:r>
      <w:r>
        <w:rPr>
          <w:rFonts w:ascii="Arial" w:hAnsi="Arial" w:cs="Arial"/>
          <w:color w:val="212529"/>
        </w:rPr>
        <w:t> doesn’t have any such limit.</w:t>
      </w:r>
    </w:p>
    <w:p w:rsidR="00C07EEA" w:rsidRDefault="00C07EEA" w:rsidP="00C07EEA">
      <w:pPr>
        <w:pStyle w:val="NormalWeb"/>
        <w:spacing w:before="0" w:beforeAutospacing="0" w:after="360" w:afterAutospacing="0"/>
        <w:rPr>
          <w:rFonts w:ascii="Arial" w:hAnsi="Arial" w:cs="Arial"/>
          <w:color w:val="212529"/>
        </w:rPr>
      </w:pPr>
      <w:r>
        <w:rPr>
          <w:rFonts w:ascii="Arial" w:hAnsi="Arial" w:cs="Arial"/>
          <w:color w:val="212529"/>
        </w:rPr>
        <w:t>So, theoretically, a user can pass unlimited data as the payload to POST method. But, if we consider a real use case, then sending POST with large payload will consume more bandwidth. It’ll take more time and present performance challenges to your server. Hence, a user should take action accordingly.</w:t>
      </w:r>
    </w:p>
    <w:p w:rsidR="00C07EEA" w:rsidRDefault="00C07EEA" w:rsidP="00C07EEA">
      <w:pPr>
        <w:pStyle w:val="Heading3"/>
        <w:rPr>
          <w:rFonts w:ascii="Arial" w:hAnsi="Arial" w:cs="Arial"/>
          <w:color w:val="4A4A4A"/>
          <w:sz w:val="31"/>
          <w:szCs w:val="31"/>
        </w:rPr>
      </w:pPr>
      <w:r>
        <w:rPr>
          <w:rStyle w:val="Strong"/>
          <w:rFonts w:ascii="Arial" w:hAnsi="Arial" w:cs="Arial"/>
          <w:b/>
          <w:bCs/>
          <w:i/>
          <w:iCs/>
          <w:color w:val="4A4A4A"/>
          <w:sz w:val="31"/>
          <w:szCs w:val="31"/>
        </w:rPr>
        <w:t>16. What is the caching mechanism?</w:t>
      </w:r>
    </w:p>
    <w:p w:rsidR="00C07EEA" w:rsidRDefault="00C07EEA" w:rsidP="00C07EEA">
      <w:pPr>
        <w:pStyle w:val="NormalWeb"/>
        <w:spacing w:before="0" w:beforeAutospacing="0" w:after="360" w:afterAutospacing="0"/>
        <w:rPr>
          <w:rFonts w:ascii="Arial" w:hAnsi="Arial" w:cs="Arial"/>
          <w:color w:val="212529"/>
        </w:rPr>
      </w:pPr>
      <w:r>
        <w:rPr>
          <w:rFonts w:ascii="Arial" w:hAnsi="Arial" w:cs="Arial"/>
          <w:color w:val="212529"/>
        </w:rPr>
        <w:t>Caching is just the practice of storing data in temporarily and retrieving data from a high-performance store (</w:t>
      </w:r>
      <w:r>
        <w:rPr>
          <w:rStyle w:val="Emphasis"/>
          <w:rFonts w:ascii="Arial" w:hAnsi="Arial" w:cs="Arial"/>
          <w:color w:val="212529"/>
        </w:rPr>
        <w:t>usually memory</w:t>
      </w:r>
      <w:r>
        <w:rPr>
          <w:rFonts w:ascii="Arial" w:hAnsi="Arial" w:cs="Arial"/>
          <w:color w:val="212529"/>
        </w:rPr>
        <w:t>) either explicitly or implicitly.</w:t>
      </w:r>
    </w:p>
    <w:p w:rsidR="00C07EEA" w:rsidRDefault="00C07EEA" w:rsidP="00C07EEA">
      <w:pPr>
        <w:pStyle w:val="NormalWeb"/>
        <w:spacing w:before="0" w:beforeAutospacing="0" w:after="360" w:afterAutospacing="0"/>
        <w:rPr>
          <w:rFonts w:ascii="Arial" w:hAnsi="Arial" w:cs="Arial"/>
          <w:color w:val="212529"/>
        </w:rPr>
      </w:pPr>
      <w:r>
        <w:rPr>
          <w:rFonts w:ascii="Arial" w:hAnsi="Arial" w:cs="Arial"/>
          <w:color w:val="212529"/>
        </w:rPr>
        <w:t>When a caching mechanism is in place, it helps improve delivery speed by storing a copy of the asset you requested and later accessing the cached copy instead of the original.</w:t>
      </w:r>
    </w:p>
    <w:p w:rsidR="00C07EEA" w:rsidRDefault="00C07EEA" w:rsidP="00C07EEA">
      <w:pPr>
        <w:pStyle w:val="Heading1"/>
        <w:ind w:left="720"/>
      </w:pPr>
      <w:r>
        <w:lastRenderedPageBreak/>
        <w:t>11</w:t>
      </w:r>
      <w:proofErr w:type="gramStart"/>
      <w:r>
        <w:t>.ErrorSea</w:t>
      </w:r>
      <w:proofErr w:type="gramEnd"/>
      <w:r>
        <w:t>: 25Q</w:t>
      </w:r>
    </w:p>
    <w:p w:rsidR="00C07EEA" w:rsidRDefault="00C07EEA" w:rsidP="00C07EEA"/>
    <w:p w:rsidR="00C07EEA" w:rsidRDefault="00C07EEA" w:rsidP="00C07EEA">
      <w:pPr>
        <w:pStyle w:val="Heading3"/>
        <w:shd w:val="clear" w:color="auto" w:fill="FFFFFF"/>
        <w:rPr>
          <w:rFonts w:ascii="Poppins" w:hAnsi="Poppins"/>
          <w:color w:val="444444"/>
        </w:rPr>
      </w:pPr>
      <w:r>
        <w:rPr>
          <w:rFonts w:ascii="Poppins" w:hAnsi="Poppins"/>
          <w:color w:val="444444"/>
        </w:rPr>
        <w:t>What is a web service?</w:t>
      </w:r>
    </w:p>
    <w:p w:rsidR="00C07EEA" w:rsidRDefault="00C07EEA" w:rsidP="00C07EEA">
      <w:pPr>
        <w:pStyle w:val="NormalWeb"/>
        <w:shd w:val="clear" w:color="auto" w:fill="FFFFFF"/>
        <w:spacing w:after="360" w:afterAutospacing="0"/>
        <w:rPr>
          <w:rFonts w:ascii="Poppins" w:hAnsi="Poppins"/>
          <w:color w:val="444444"/>
        </w:rPr>
      </w:pPr>
      <w:r>
        <w:rPr>
          <w:rFonts w:ascii="Poppins" w:hAnsi="Poppins"/>
          <w:color w:val="444444"/>
        </w:rPr>
        <w:t>Web services are standard software systems that provide a common platform for various applications (written in different programming languages) to communicate over the network. They help in establishing client-server communication. </w:t>
      </w:r>
    </w:p>
    <w:p w:rsidR="00C07EEA" w:rsidRDefault="00C07EEA" w:rsidP="00C07EEA">
      <w:pPr>
        <w:pStyle w:val="Heading3"/>
        <w:shd w:val="clear" w:color="auto" w:fill="FFFFFF"/>
        <w:rPr>
          <w:rFonts w:ascii="Poppins" w:hAnsi="Poppins"/>
          <w:color w:val="444444"/>
        </w:rPr>
      </w:pPr>
      <w:r>
        <w:rPr>
          <w:rFonts w:ascii="Poppins" w:hAnsi="Poppins"/>
          <w:color w:val="444444"/>
        </w:rPr>
        <w:t>What does REST stand for?</w:t>
      </w:r>
    </w:p>
    <w:p w:rsidR="00C07EEA" w:rsidRDefault="00C07EEA" w:rsidP="00C07EEA">
      <w:pPr>
        <w:pStyle w:val="NormalWeb"/>
        <w:shd w:val="clear" w:color="auto" w:fill="FFFFFF"/>
        <w:spacing w:after="360" w:afterAutospacing="0"/>
        <w:rPr>
          <w:rFonts w:ascii="Poppins" w:hAnsi="Poppins"/>
          <w:color w:val="444444"/>
        </w:rPr>
      </w:pPr>
      <w:r>
        <w:rPr>
          <w:rFonts w:ascii="Poppins" w:hAnsi="Poppins"/>
          <w:color w:val="444444"/>
        </w:rPr>
        <w:t>REST stands for Representational State Transfer. </w:t>
      </w:r>
    </w:p>
    <w:p w:rsidR="00C07EEA" w:rsidRDefault="00C07EEA" w:rsidP="00C07EEA">
      <w:pPr>
        <w:pStyle w:val="Heading3"/>
        <w:shd w:val="clear" w:color="auto" w:fill="FFFFFF"/>
        <w:rPr>
          <w:rFonts w:ascii="Poppins" w:hAnsi="Poppins"/>
          <w:color w:val="444444"/>
        </w:rPr>
      </w:pPr>
      <w:r>
        <w:rPr>
          <w:rFonts w:ascii="Poppins" w:hAnsi="Poppins"/>
          <w:color w:val="444444"/>
        </w:rPr>
        <w:t>Explain REST and RESTFUL.</w:t>
      </w:r>
    </w:p>
    <w:p w:rsidR="00C07EEA" w:rsidRDefault="00C07EEA" w:rsidP="00C07EEA">
      <w:pPr>
        <w:pStyle w:val="NormalWeb"/>
        <w:shd w:val="clear" w:color="auto" w:fill="FFFFFF"/>
        <w:spacing w:after="360" w:afterAutospacing="0"/>
        <w:rPr>
          <w:rFonts w:ascii="Poppins" w:hAnsi="Poppins"/>
          <w:color w:val="444444"/>
        </w:rPr>
      </w:pPr>
      <w:r>
        <w:rPr>
          <w:rFonts w:ascii="Poppins" w:hAnsi="Poppins"/>
          <w:color w:val="444444"/>
        </w:rPr>
        <w:t>A software architectural style that defines a set of rules that are to be used for creating web services is known as REST. REST uses the HTTP Protocol. It, itself, is not a protocol or a standard.  </w:t>
      </w:r>
    </w:p>
    <w:p w:rsidR="00C07EEA" w:rsidRDefault="00C07EEA" w:rsidP="00C07EEA">
      <w:pPr>
        <w:pStyle w:val="NormalWeb"/>
        <w:shd w:val="clear" w:color="auto" w:fill="FFFFFF"/>
        <w:spacing w:after="360" w:afterAutospacing="0"/>
        <w:rPr>
          <w:rFonts w:ascii="Poppins" w:hAnsi="Poppins"/>
          <w:color w:val="444444"/>
        </w:rPr>
      </w:pPr>
      <w:r>
        <w:rPr>
          <w:rFonts w:ascii="Poppins" w:hAnsi="Poppins"/>
          <w:color w:val="444444"/>
        </w:rPr>
        <w:t xml:space="preserve">Web services that follow the REST architectural style are known as </w:t>
      </w:r>
      <w:proofErr w:type="spellStart"/>
      <w:r>
        <w:rPr>
          <w:rFonts w:ascii="Poppins" w:hAnsi="Poppins"/>
          <w:color w:val="444444"/>
        </w:rPr>
        <w:t>RESTful</w:t>
      </w:r>
      <w:proofErr w:type="spellEnd"/>
      <w:r>
        <w:rPr>
          <w:rFonts w:ascii="Poppins" w:hAnsi="Poppins"/>
          <w:color w:val="444444"/>
        </w:rPr>
        <w:t xml:space="preserve"> web services. A </w:t>
      </w:r>
      <w:proofErr w:type="spellStart"/>
      <w:r>
        <w:rPr>
          <w:rFonts w:ascii="Poppins" w:hAnsi="Poppins"/>
          <w:color w:val="444444"/>
        </w:rPr>
        <w:t>RESTful</w:t>
      </w:r>
      <w:proofErr w:type="spellEnd"/>
      <w:r>
        <w:rPr>
          <w:rFonts w:ascii="Poppins" w:hAnsi="Poppins"/>
          <w:color w:val="444444"/>
        </w:rPr>
        <w:t xml:space="preserve"> system consists of:</w:t>
      </w:r>
    </w:p>
    <w:p w:rsidR="00C07EEA" w:rsidRDefault="00C07EEA" w:rsidP="00C07EEA">
      <w:pPr>
        <w:numPr>
          <w:ilvl w:val="0"/>
          <w:numId w:val="141"/>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A client who requests a particular resource</w:t>
      </w:r>
    </w:p>
    <w:p w:rsidR="00C07EEA" w:rsidRDefault="00C07EEA" w:rsidP="00C07EEA">
      <w:pPr>
        <w:numPr>
          <w:ilvl w:val="0"/>
          <w:numId w:val="141"/>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A server that has all the resources </w:t>
      </w:r>
    </w:p>
    <w:p w:rsidR="00C07EEA" w:rsidRDefault="00C07EEA" w:rsidP="00C07EEA">
      <w:pPr>
        <w:pStyle w:val="NormalWeb"/>
        <w:shd w:val="clear" w:color="auto" w:fill="FCE4EC"/>
        <w:spacing w:after="360" w:afterAutospacing="0"/>
        <w:rPr>
          <w:rFonts w:ascii="Poppins" w:hAnsi="Poppins"/>
          <w:color w:val="444444"/>
        </w:rPr>
      </w:pPr>
      <w:r>
        <w:rPr>
          <w:rStyle w:val="Strong"/>
          <w:rFonts w:ascii="Poppins" w:eastAsiaTheme="majorEastAsia" w:hAnsi="Poppins"/>
          <w:color w:val="444444"/>
        </w:rPr>
        <w:t>Read Also:</w:t>
      </w:r>
      <w:r>
        <w:rPr>
          <w:rFonts w:ascii="Poppins" w:hAnsi="Poppins"/>
          <w:color w:val="444444"/>
        </w:rPr>
        <w:t> </w:t>
      </w:r>
      <w:hyperlink r:id="rId90" w:history="1">
        <w:r>
          <w:rPr>
            <w:rStyle w:val="Hyperlink"/>
            <w:rFonts w:ascii="Poppins" w:hAnsi="Poppins"/>
            <w:color w:val="212121"/>
          </w:rPr>
          <w:t>How to call API in PHP using CURL</w:t>
        </w:r>
      </w:hyperlink>
    </w:p>
    <w:p w:rsidR="00C07EEA" w:rsidRDefault="00C07EEA" w:rsidP="00C07EEA">
      <w:pPr>
        <w:pStyle w:val="Heading3"/>
        <w:shd w:val="clear" w:color="auto" w:fill="FFFFFF"/>
        <w:rPr>
          <w:rFonts w:ascii="Poppins" w:hAnsi="Poppins"/>
          <w:color w:val="444444"/>
        </w:rPr>
      </w:pPr>
      <w:r>
        <w:rPr>
          <w:rFonts w:ascii="Poppins" w:hAnsi="Poppins"/>
          <w:color w:val="444444"/>
        </w:rPr>
        <w:t>Define the architectural style for creating a web API.</w:t>
      </w:r>
    </w:p>
    <w:p w:rsidR="00C07EEA" w:rsidRDefault="00C07EEA" w:rsidP="00C07EEA">
      <w:pPr>
        <w:pStyle w:val="NormalWeb"/>
        <w:shd w:val="clear" w:color="auto" w:fill="FFFFFF"/>
        <w:spacing w:after="360" w:afterAutospacing="0"/>
        <w:rPr>
          <w:rFonts w:ascii="Poppins" w:hAnsi="Poppins"/>
          <w:color w:val="444444"/>
        </w:rPr>
      </w:pPr>
      <w:r>
        <w:rPr>
          <w:rFonts w:ascii="Poppins" w:hAnsi="Poppins"/>
          <w:color w:val="444444"/>
        </w:rPr>
        <w:t xml:space="preserve">The architectural </w:t>
      </w:r>
      <w:proofErr w:type="gramStart"/>
      <w:r>
        <w:rPr>
          <w:rFonts w:ascii="Poppins" w:hAnsi="Poppins"/>
          <w:color w:val="444444"/>
        </w:rPr>
        <w:t>style for creating a web API are</w:t>
      </w:r>
      <w:proofErr w:type="gramEnd"/>
      <w:r>
        <w:rPr>
          <w:rFonts w:ascii="Poppins" w:hAnsi="Poppins"/>
          <w:color w:val="444444"/>
        </w:rPr>
        <w:t>:</w:t>
      </w:r>
    </w:p>
    <w:p w:rsidR="00C07EEA" w:rsidRDefault="00C07EEA" w:rsidP="00C07EEA">
      <w:pPr>
        <w:numPr>
          <w:ilvl w:val="0"/>
          <w:numId w:val="142"/>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HTTP for client-server communication</w:t>
      </w:r>
    </w:p>
    <w:p w:rsidR="00C07EEA" w:rsidRDefault="00C07EEA" w:rsidP="00C07EEA">
      <w:pPr>
        <w:numPr>
          <w:ilvl w:val="0"/>
          <w:numId w:val="142"/>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XML/JSON as the formatting language</w:t>
      </w:r>
    </w:p>
    <w:p w:rsidR="00C07EEA" w:rsidRDefault="00C07EEA" w:rsidP="00C07EEA">
      <w:pPr>
        <w:numPr>
          <w:ilvl w:val="0"/>
          <w:numId w:val="142"/>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Simple URI as the address for the services</w:t>
      </w:r>
    </w:p>
    <w:p w:rsidR="00C07EEA" w:rsidRDefault="00C07EEA" w:rsidP="00C07EEA">
      <w:pPr>
        <w:numPr>
          <w:ilvl w:val="0"/>
          <w:numId w:val="142"/>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Stateless Communication</w:t>
      </w:r>
    </w:p>
    <w:p w:rsidR="00C07EEA" w:rsidRDefault="00C07EEA" w:rsidP="00C07EEA">
      <w:pPr>
        <w:pStyle w:val="Heading3"/>
        <w:shd w:val="clear" w:color="auto" w:fill="FFFFFF"/>
        <w:rPr>
          <w:rFonts w:ascii="Poppins" w:hAnsi="Poppins"/>
          <w:color w:val="444444"/>
        </w:rPr>
      </w:pPr>
      <w:r>
        <w:rPr>
          <w:rFonts w:ascii="Poppins" w:hAnsi="Poppins"/>
          <w:color w:val="444444"/>
        </w:rPr>
        <w:lastRenderedPageBreak/>
        <w:t>What are the HTTP methods supported by REST?</w:t>
      </w:r>
    </w:p>
    <w:p w:rsidR="00C07EEA" w:rsidRDefault="00C07EEA" w:rsidP="00C07EEA">
      <w:pPr>
        <w:pStyle w:val="NormalWeb"/>
        <w:shd w:val="clear" w:color="auto" w:fill="FFFFFF"/>
        <w:spacing w:after="360" w:afterAutospacing="0"/>
        <w:rPr>
          <w:rFonts w:ascii="Poppins" w:hAnsi="Poppins"/>
          <w:color w:val="444444"/>
        </w:rPr>
      </w:pPr>
      <w:r>
        <w:rPr>
          <w:rFonts w:ascii="Poppins" w:hAnsi="Poppins"/>
          <w:color w:val="444444"/>
        </w:rPr>
        <w:t>The HTTP methods supported by REST are:</w:t>
      </w:r>
    </w:p>
    <w:p w:rsidR="00C07EEA" w:rsidRDefault="00C07EEA" w:rsidP="00C07EEA">
      <w:pPr>
        <w:numPr>
          <w:ilvl w:val="0"/>
          <w:numId w:val="143"/>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GET:  The GET method retrieves specific information from the server according to the specifications made by the URI.</w:t>
      </w:r>
    </w:p>
    <w:p w:rsidR="00C07EEA" w:rsidRDefault="00C07EEA" w:rsidP="00C07EEA">
      <w:pPr>
        <w:numPr>
          <w:ilvl w:val="0"/>
          <w:numId w:val="143"/>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POST: The POST method modifies data on that particular server from which the request was sent.</w:t>
      </w:r>
    </w:p>
    <w:p w:rsidR="00C07EEA" w:rsidRDefault="00C07EEA" w:rsidP="00C07EEA">
      <w:pPr>
        <w:numPr>
          <w:ilvl w:val="0"/>
          <w:numId w:val="143"/>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PUT: The PUT method is used to request that the message body that has been returned is stored under the location mentioned in the HTTP message.</w:t>
      </w:r>
    </w:p>
    <w:p w:rsidR="00C07EEA" w:rsidRDefault="00C07EEA" w:rsidP="00C07EEA">
      <w:pPr>
        <w:numPr>
          <w:ilvl w:val="0"/>
          <w:numId w:val="143"/>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DELETE: The DELETE method is used to delete the specified resources.</w:t>
      </w:r>
    </w:p>
    <w:p w:rsidR="00C07EEA" w:rsidRDefault="00C07EEA" w:rsidP="00C07EEA">
      <w:pPr>
        <w:numPr>
          <w:ilvl w:val="0"/>
          <w:numId w:val="143"/>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 xml:space="preserve">HEAD: The HEAD method is quite similar to the GET method. The only difference is that the HEAD method returns only the </w:t>
      </w:r>
      <w:proofErr w:type="gramStart"/>
      <w:r>
        <w:rPr>
          <w:rFonts w:ascii="Poppins" w:hAnsi="Poppins"/>
          <w:color w:val="444444"/>
        </w:rPr>
        <w:t>meta</w:t>
      </w:r>
      <w:proofErr w:type="gramEnd"/>
      <w:r>
        <w:rPr>
          <w:rFonts w:ascii="Poppins" w:hAnsi="Poppins"/>
          <w:color w:val="444444"/>
        </w:rPr>
        <w:t xml:space="preserve"> information and not the message body.</w:t>
      </w:r>
    </w:p>
    <w:p w:rsidR="00C07EEA" w:rsidRDefault="00C07EEA" w:rsidP="00C07EEA">
      <w:pPr>
        <w:pStyle w:val="Heading3"/>
        <w:shd w:val="clear" w:color="auto" w:fill="FFFFFF"/>
        <w:rPr>
          <w:rFonts w:ascii="Poppins" w:hAnsi="Poppins"/>
          <w:color w:val="444444"/>
        </w:rPr>
      </w:pPr>
      <w:r>
        <w:rPr>
          <w:rFonts w:ascii="Poppins" w:hAnsi="Poppins"/>
          <w:color w:val="444444"/>
        </w:rPr>
        <w:t>Name the tools that are used to test a web API.</w:t>
      </w:r>
    </w:p>
    <w:p w:rsidR="00C07EEA" w:rsidRDefault="00C07EEA" w:rsidP="00C07EEA">
      <w:pPr>
        <w:pStyle w:val="NormalWeb"/>
        <w:shd w:val="clear" w:color="auto" w:fill="FFFFFF"/>
        <w:spacing w:after="360" w:afterAutospacing="0"/>
        <w:rPr>
          <w:rFonts w:ascii="Poppins" w:hAnsi="Poppins"/>
          <w:color w:val="444444"/>
        </w:rPr>
      </w:pPr>
      <w:r>
        <w:rPr>
          <w:rFonts w:ascii="Poppins" w:hAnsi="Poppins"/>
          <w:color w:val="444444"/>
        </w:rPr>
        <w:t xml:space="preserve">The SOAPUI tool is used for SOAP WS and the Firefox ‘poster’ </w:t>
      </w:r>
      <w:proofErr w:type="spellStart"/>
      <w:r>
        <w:rPr>
          <w:rFonts w:ascii="Poppins" w:hAnsi="Poppins"/>
          <w:color w:val="444444"/>
        </w:rPr>
        <w:t>plugin</w:t>
      </w:r>
      <w:proofErr w:type="spellEnd"/>
      <w:r>
        <w:rPr>
          <w:rFonts w:ascii="Poppins" w:hAnsi="Poppins"/>
          <w:color w:val="444444"/>
        </w:rPr>
        <w:t xml:space="preserve"> for RESTFUL services. These are the two most popular testing tools.</w:t>
      </w:r>
    </w:p>
    <w:p w:rsidR="00C07EEA" w:rsidRDefault="00C07EEA" w:rsidP="00C07EEA">
      <w:pPr>
        <w:pStyle w:val="Heading3"/>
        <w:shd w:val="clear" w:color="auto" w:fill="FFFFFF"/>
        <w:rPr>
          <w:rFonts w:ascii="Poppins" w:hAnsi="Poppins"/>
          <w:color w:val="444444"/>
        </w:rPr>
      </w:pPr>
      <w:r>
        <w:rPr>
          <w:rFonts w:ascii="Poppins" w:hAnsi="Poppins"/>
          <w:color w:val="444444"/>
        </w:rPr>
        <w:t>What are some of the key characteristics of REST?</w:t>
      </w:r>
    </w:p>
    <w:p w:rsidR="00C07EEA" w:rsidRDefault="00C07EEA" w:rsidP="00C07EEA">
      <w:pPr>
        <w:numPr>
          <w:ilvl w:val="0"/>
          <w:numId w:val="144"/>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The REST API is stateless. It does not store data like user credentials and needs to be reminded of it with each new session. This feature helps in increasing scalability.</w:t>
      </w:r>
    </w:p>
    <w:p w:rsidR="00C07EEA" w:rsidRDefault="00C07EEA" w:rsidP="00C07EEA">
      <w:pPr>
        <w:numPr>
          <w:ilvl w:val="0"/>
          <w:numId w:val="144"/>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It supports both JSON and XML, therefore, catering to the varying expectations of the developer community. Giants like Microsoft have implemented this API in their architecture. </w:t>
      </w:r>
    </w:p>
    <w:p w:rsidR="00C07EEA" w:rsidRDefault="00C07EEA" w:rsidP="00C07EEA">
      <w:pPr>
        <w:numPr>
          <w:ilvl w:val="0"/>
          <w:numId w:val="144"/>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The REST architecture is simpler to implement as compared to SOAP. </w:t>
      </w:r>
    </w:p>
    <w:p w:rsidR="00C07EEA" w:rsidRDefault="00C07EEA" w:rsidP="00C07EEA">
      <w:pPr>
        <w:numPr>
          <w:ilvl w:val="0"/>
          <w:numId w:val="144"/>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REST can be operated under limited resources and low network bandwidth.</w:t>
      </w:r>
    </w:p>
    <w:p w:rsidR="00C07EEA" w:rsidRDefault="00C07EEA" w:rsidP="00C07EEA">
      <w:pPr>
        <w:pStyle w:val="Heading3"/>
        <w:shd w:val="clear" w:color="auto" w:fill="FFFFFF"/>
        <w:rPr>
          <w:rFonts w:ascii="Poppins" w:hAnsi="Poppins"/>
          <w:color w:val="444444"/>
        </w:rPr>
      </w:pPr>
      <w:r>
        <w:rPr>
          <w:rFonts w:ascii="Poppins" w:hAnsi="Poppins"/>
          <w:color w:val="444444"/>
        </w:rPr>
        <w:t xml:space="preserve">What is meant by addressing in </w:t>
      </w:r>
      <w:proofErr w:type="spellStart"/>
      <w:r>
        <w:rPr>
          <w:rFonts w:ascii="Poppins" w:hAnsi="Poppins"/>
          <w:color w:val="444444"/>
        </w:rPr>
        <w:t>RESTful</w:t>
      </w:r>
      <w:proofErr w:type="spellEnd"/>
      <w:r>
        <w:rPr>
          <w:rFonts w:ascii="Poppins" w:hAnsi="Poppins"/>
          <w:color w:val="444444"/>
        </w:rPr>
        <w:t xml:space="preserve"> web services?</w:t>
      </w:r>
    </w:p>
    <w:p w:rsidR="00C07EEA" w:rsidRDefault="00C07EEA" w:rsidP="00C07EEA">
      <w:pPr>
        <w:pStyle w:val="NormalWeb"/>
        <w:shd w:val="clear" w:color="auto" w:fill="FFFFFF"/>
        <w:spacing w:after="360" w:afterAutospacing="0"/>
        <w:rPr>
          <w:rFonts w:ascii="Poppins" w:hAnsi="Poppins"/>
          <w:color w:val="444444"/>
        </w:rPr>
      </w:pPr>
      <w:r>
        <w:rPr>
          <w:rFonts w:ascii="Poppins" w:hAnsi="Poppins"/>
          <w:color w:val="444444"/>
        </w:rPr>
        <w:t xml:space="preserve">Addressing in </w:t>
      </w:r>
      <w:proofErr w:type="spellStart"/>
      <w:r>
        <w:rPr>
          <w:rFonts w:ascii="Poppins" w:hAnsi="Poppins"/>
          <w:color w:val="444444"/>
        </w:rPr>
        <w:t>RESTful</w:t>
      </w:r>
      <w:proofErr w:type="spellEnd"/>
      <w:r>
        <w:rPr>
          <w:rFonts w:ascii="Poppins" w:hAnsi="Poppins"/>
          <w:color w:val="444444"/>
        </w:rPr>
        <w:t xml:space="preserve"> web services refers to locating a resource or multiple resources present on the server. It is similar to locating the postal address of a person. </w:t>
      </w:r>
    </w:p>
    <w:p w:rsidR="00C07EEA" w:rsidRDefault="00C07EEA" w:rsidP="00C07EEA">
      <w:pPr>
        <w:pStyle w:val="Heading3"/>
        <w:shd w:val="clear" w:color="auto" w:fill="FFFFFF"/>
        <w:rPr>
          <w:rFonts w:ascii="Poppins" w:hAnsi="Poppins"/>
          <w:color w:val="444444"/>
        </w:rPr>
      </w:pPr>
      <w:r>
        <w:rPr>
          <w:rFonts w:ascii="Poppins" w:hAnsi="Poppins"/>
          <w:color w:val="444444"/>
        </w:rPr>
        <w:lastRenderedPageBreak/>
        <w:t xml:space="preserve">What is the use of JAXB in </w:t>
      </w:r>
      <w:proofErr w:type="spellStart"/>
      <w:r>
        <w:rPr>
          <w:rFonts w:ascii="Poppins" w:hAnsi="Poppins"/>
          <w:color w:val="444444"/>
        </w:rPr>
        <w:t>RESTful</w:t>
      </w:r>
      <w:proofErr w:type="spellEnd"/>
      <w:r>
        <w:rPr>
          <w:rFonts w:ascii="Poppins" w:hAnsi="Poppins"/>
          <w:color w:val="444444"/>
        </w:rPr>
        <w:t xml:space="preserve"> web API?</w:t>
      </w:r>
    </w:p>
    <w:p w:rsidR="00C07EEA" w:rsidRDefault="00C07EEA" w:rsidP="00C07EEA">
      <w:pPr>
        <w:pStyle w:val="NormalWeb"/>
        <w:shd w:val="clear" w:color="auto" w:fill="FFFFFF"/>
        <w:spacing w:after="360" w:afterAutospacing="0"/>
        <w:rPr>
          <w:rFonts w:ascii="Poppins" w:hAnsi="Poppins"/>
          <w:color w:val="444444"/>
        </w:rPr>
      </w:pPr>
      <w:r>
        <w:rPr>
          <w:rFonts w:ascii="Poppins" w:hAnsi="Poppins"/>
          <w:color w:val="444444"/>
        </w:rPr>
        <w:t>JAXB stands for Java Architecture for XML Binding. It is an XML-to-Java binding technology that enables the easy transformation of schema to Java objects and vice versa. </w:t>
      </w:r>
    </w:p>
    <w:p w:rsidR="00C07EEA" w:rsidRDefault="00C07EEA" w:rsidP="00C07EEA">
      <w:pPr>
        <w:pStyle w:val="Heading3"/>
        <w:shd w:val="clear" w:color="auto" w:fill="FFFFFF"/>
        <w:rPr>
          <w:rFonts w:ascii="Poppins" w:hAnsi="Poppins"/>
          <w:color w:val="444444"/>
        </w:rPr>
      </w:pPr>
      <w:r>
        <w:rPr>
          <w:rFonts w:ascii="Poppins" w:hAnsi="Poppins"/>
          <w:color w:val="444444"/>
        </w:rPr>
        <w:t>List the different application integration styles in real-time systems.</w:t>
      </w:r>
    </w:p>
    <w:p w:rsidR="00C07EEA" w:rsidRDefault="00C07EEA" w:rsidP="00C07EEA">
      <w:pPr>
        <w:pStyle w:val="NormalWeb"/>
        <w:shd w:val="clear" w:color="auto" w:fill="FFFFFF"/>
        <w:spacing w:after="360" w:afterAutospacing="0"/>
        <w:rPr>
          <w:rFonts w:ascii="Poppins" w:hAnsi="Poppins"/>
          <w:color w:val="444444"/>
        </w:rPr>
      </w:pPr>
      <w:r>
        <w:rPr>
          <w:rFonts w:ascii="Poppins" w:hAnsi="Poppins"/>
          <w:color w:val="444444"/>
        </w:rPr>
        <w:t>The different integration styles are:</w:t>
      </w:r>
    </w:p>
    <w:p w:rsidR="00C07EEA" w:rsidRDefault="00C07EEA" w:rsidP="00C07EEA">
      <w:pPr>
        <w:numPr>
          <w:ilvl w:val="0"/>
          <w:numId w:val="145"/>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Directly accessing or sharing the database</w:t>
      </w:r>
    </w:p>
    <w:p w:rsidR="00C07EEA" w:rsidRDefault="00C07EEA" w:rsidP="00C07EEA">
      <w:pPr>
        <w:numPr>
          <w:ilvl w:val="0"/>
          <w:numId w:val="145"/>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Batch file transfer or sharing</w:t>
      </w:r>
    </w:p>
    <w:p w:rsidR="00C07EEA" w:rsidRDefault="00C07EEA" w:rsidP="00C07EEA">
      <w:pPr>
        <w:numPr>
          <w:ilvl w:val="0"/>
          <w:numId w:val="145"/>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Invoking remote procedure (RPC)</w:t>
      </w:r>
    </w:p>
    <w:p w:rsidR="00C07EEA" w:rsidRDefault="00C07EEA" w:rsidP="00C07EEA">
      <w:pPr>
        <w:numPr>
          <w:ilvl w:val="0"/>
          <w:numId w:val="145"/>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Swapping asynchronous messages over a message-oriented middleware (MOM).</w:t>
      </w:r>
    </w:p>
    <w:p w:rsidR="00C07EEA" w:rsidRDefault="00C07EEA" w:rsidP="00C07EEA">
      <w:pPr>
        <w:pStyle w:val="Heading3"/>
        <w:shd w:val="clear" w:color="auto" w:fill="FFFFFF"/>
        <w:rPr>
          <w:rFonts w:ascii="Poppins" w:hAnsi="Poppins"/>
          <w:color w:val="444444"/>
        </w:rPr>
      </w:pPr>
      <w:r>
        <w:rPr>
          <w:rFonts w:ascii="Poppins" w:hAnsi="Poppins"/>
          <w:color w:val="444444"/>
        </w:rPr>
        <w:t>What is API Testing?</w:t>
      </w:r>
    </w:p>
    <w:p w:rsidR="00C07EEA" w:rsidRDefault="00C07EEA" w:rsidP="00C07EEA">
      <w:pPr>
        <w:pStyle w:val="NormalWeb"/>
        <w:shd w:val="clear" w:color="auto" w:fill="FFFFFF"/>
        <w:spacing w:after="360" w:afterAutospacing="0"/>
        <w:rPr>
          <w:rFonts w:ascii="Poppins" w:hAnsi="Poppins"/>
          <w:color w:val="444444"/>
        </w:rPr>
      </w:pPr>
      <w:r>
        <w:rPr>
          <w:rFonts w:ascii="Poppins" w:hAnsi="Poppins"/>
          <w:color w:val="444444"/>
        </w:rPr>
        <w:t xml:space="preserve">API testing is quite similar to software testing. It is used to determine if the developed APIs meet the expectations of that particular </w:t>
      </w:r>
      <w:proofErr w:type="spellStart"/>
      <w:r>
        <w:rPr>
          <w:rFonts w:ascii="Poppins" w:hAnsi="Poppins"/>
          <w:color w:val="444444"/>
        </w:rPr>
        <w:t>application’sREST</w:t>
      </w:r>
      <w:proofErr w:type="spellEnd"/>
      <w:r>
        <w:rPr>
          <w:rFonts w:ascii="Poppins" w:hAnsi="Poppins"/>
          <w:color w:val="444444"/>
        </w:rPr>
        <w:t xml:space="preserve"> </w:t>
      </w:r>
      <w:proofErr w:type="gramStart"/>
      <w:r>
        <w:rPr>
          <w:rFonts w:ascii="Poppins" w:hAnsi="Poppins"/>
          <w:color w:val="444444"/>
        </w:rPr>
        <w:t>On</w:t>
      </w:r>
      <w:proofErr w:type="gramEnd"/>
      <w:r>
        <w:rPr>
          <w:rFonts w:ascii="Poppins" w:hAnsi="Poppins"/>
          <w:color w:val="444444"/>
        </w:rPr>
        <w:t xml:space="preserve"> functionality, reliability, performance, and security of that particular application.</w:t>
      </w:r>
    </w:p>
    <w:p w:rsidR="00C07EEA" w:rsidRDefault="00C07EEA" w:rsidP="00C07EEA">
      <w:pPr>
        <w:pStyle w:val="NormalWeb"/>
        <w:shd w:val="clear" w:color="auto" w:fill="FCE4EC"/>
        <w:spacing w:after="360" w:afterAutospacing="0"/>
        <w:rPr>
          <w:rFonts w:ascii="Poppins" w:hAnsi="Poppins"/>
          <w:color w:val="444444"/>
        </w:rPr>
      </w:pPr>
      <w:r>
        <w:rPr>
          <w:rStyle w:val="Strong"/>
          <w:rFonts w:ascii="Poppins" w:eastAsiaTheme="majorEastAsia" w:hAnsi="Poppins"/>
          <w:color w:val="444444"/>
        </w:rPr>
        <w:t>Read Also:</w:t>
      </w:r>
      <w:r>
        <w:rPr>
          <w:rFonts w:ascii="Poppins" w:hAnsi="Poppins"/>
          <w:color w:val="444444"/>
        </w:rPr>
        <w:t> </w:t>
      </w:r>
      <w:hyperlink r:id="rId91" w:history="1">
        <w:r>
          <w:rPr>
            <w:rStyle w:val="Hyperlink"/>
            <w:rFonts w:ascii="Poppins" w:hAnsi="Poppins"/>
            <w:color w:val="212121"/>
          </w:rPr>
          <w:t>Top 25 HR Interview Questions and Answers</w:t>
        </w:r>
      </w:hyperlink>
    </w:p>
    <w:p w:rsidR="00C07EEA" w:rsidRDefault="00C07EEA" w:rsidP="00C07EEA">
      <w:pPr>
        <w:pStyle w:val="Heading3"/>
        <w:shd w:val="clear" w:color="auto" w:fill="FFFFFF"/>
        <w:rPr>
          <w:rFonts w:ascii="Poppins" w:hAnsi="Poppins"/>
          <w:color w:val="444444"/>
        </w:rPr>
      </w:pPr>
      <w:r>
        <w:rPr>
          <w:rFonts w:ascii="Poppins" w:hAnsi="Poppins"/>
          <w:color w:val="444444"/>
        </w:rPr>
        <w:t>Mention some protocols used in API Testing.</w:t>
      </w:r>
    </w:p>
    <w:p w:rsidR="00C07EEA" w:rsidRDefault="00C07EEA" w:rsidP="00C07EEA">
      <w:pPr>
        <w:pStyle w:val="NormalWeb"/>
        <w:shd w:val="clear" w:color="auto" w:fill="FFFFFF"/>
        <w:spacing w:after="360" w:afterAutospacing="0"/>
        <w:rPr>
          <w:rFonts w:ascii="Poppins" w:hAnsi="Poppins"/>
          <w:color w:val="444444"/>
        </w:rPr>
      </w:pPr>
      <w:r>
        <w:rPr>
          <w:rFonts w:ascii="Poppins" w:hAnsi="Poppins"/>
          <w:color w:val="444444"/>
        </w:rPr>
        <w:t>Some commonly used protocols in API Testing are JMS, REST, HTTP, UDDI, and SOAP.</w:t>
      </w:r>
    </w:p>
    <w:p w:rsidR="00C07EEA" w:rsidRDefault="00C07EEA" w:rsidP="00C07EEA">
      <w:pPr>
        <w:pStyle w:val="Heading3"/>
        <w:shd w:val="clear" w:color="auto" w:fill="FFFFFF"/>
        <w:rPr>
          <w:rFonts w:ascii="Poppins" w:hAnsi="Poppins"/>
          <w:color w:val="444444"/>
        </w:rPr>
      </w:pPr>
      <w:r>
        <w:rPr>
          <w:rFonts w:ascii="Poppins" w:hAnsi="Poppins"/>
          <w:color w:val="444444"/>
        </w:rPr>
        <w:t>What are the common types of API Testing?</w:t>
      </w:r>
    </w:p>
    <w:p w:rsidR="00C07EEA" w:rsidRDefault="00C07EEA" w:rsidP="00C07EEA">
      <w:pPr>
        <w:pStyle w:val="NormalWeb"/>
        <w:shd w:val="clear" w:color="auto" w:fill="FFFFFF"/>
        <w:spacing w:after="360" w:afterAutospacing="0"/>
        <w:rPr>
          <w:rFonts w:ascii="Poppins" w:hAnsi="Poppins"/>
          <w:color w:val="444444"/>
        </w:rPr>
      </w:pPr>
      <w:r>
        <w:rPr>
          <w:rFonts w:ascii="Poppins" w:hAnsi="Poppins"/>
          <w:color w:val="444444"/>
        </w:rPr>
        <w:t xml:space="preserve">There is no fixed list as there is </w:t>
      </w:r>
      <w:proofErr w:type="spellStart"/>
      <w:r>
        <w:rPr>
          <w:rFonts w:ascii="Poppins" w:hAnsi="Poppins"/>
          <w:color w:val="444444"/>
        </w:rPr>
        <w:t>speciality</w:t>
      </w:r>
      <w:proofErr w:type="spellEnd"/>
      <w:r>
        <w:rPr>
          <w:rFonts w:ascii="Poppins" w:hAnsi="Poppins"/>
          <w:color w:val="444444"/>
        </w:rPr>
        <w:t xml:space="preserve"> testing as it depends upon the developer’s expectations and requirements. However, most tests can be broadly categorized into 9 types:</w:t>
      </w:r>
    </w:p>
    <w:p w:rsidR="00C07EEA" w:rsidRDefault="00C07EEA" w:rsidP="00C07EEA">
      <w:pPr>
        <w:numPr>
          <w:ilvl w:val="0"/>
          <w:numId w:val="146"/>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Validation Testing</w:t>
      </w:r>
    </w:p>
    <w:p w:rsidR="00C07EEA" w:rsidRDefault="00C07EEA" w:rsidP="00C07EEA">
      <w:pPr>
        <w:numPr>
          <w:ilvl w:val="0"/>
          <w:numId w:val="146"/>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Functional Testing</w:t>
      </w:r>
    </w:p>
    <w:p w:rsidR="00C07EEA" w:rsidRDefault="00C07EEA" w:rsidP="00C07EEA">
      <w:pPr>
        <w:numPr>
          <w:ilvl w:val="0"/>
          <w:numId w:val="146"/>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lastRenderedPageBreak/>
        <w:t>UI Testing</w:t>
      </w:r>
    </w:p>
    <w:p w:rsidR="00C07EEA" w:rsidRDefault="00C07EEA" w:rsidP="00C07EEA">
      <w:pPr>
        <w:numPr>
          <w:ilvl w:val="0"/>
          <w:numId w:val="146"/>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Load Testing</w:t>
      </w:r>
    </w:p>
    <w:p w:rsidR="00C07EEA" w:rsidRDefault="00C07EEA" w:rsidP="00C07EEA">
      <w:pPr>
        <w:numPr>
          <w:ilvl w:val="0"/>
          <w:numId w:val="146"/>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Runtime/ Error Detection</w:t>
      </w:r>
    </w:p>
    <w:p w:rsidR="00C07EEA" w:rsidRDefault="00C07EEA" w:rsidP="00C07EEA">
      <w:pPr>
        <w:numPr>
          <w:ilvl w:val="0"/>
          <w:numId w:val="146"/>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Security Testing</w:t>
      </w:r>
    </w:p>
    <w:p w:rsidR="00C07EEA" w:rsidRDefault="00C07EEA" w:rsidP="00C07EEA">
      <w:pPr>
        <w:numPr>
          <w:ilvl w:val="0"/>
          <w:numId w:val="146"/>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Penetration Testing</w:t>
      </w:r>
    </w:p>
    <w:p w:rsidR="00C07EEA" w:rsidRDefault="00C07EEA" w:rsidP="00C07EEA">
      <w:pPr>
        <w:numPr>
          <w:ilvl w:val="0"/>
          <w:numId w:val="146"/>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Fuzz Testing</w:t>
      </w:r>
    </w:p>
    <w:p w:rsidR="00C07EEA" w:rsidRDefault="00C07EEA" w:rsidP="00C07EEA">
      <w:pPr>
        <w:numPr>
          <w:ilvl w:val="0"/>
          <w:numId w:val="146"/>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Interoperability and WS Compliance testing </w:t>
      </w:r>
    </w:p>
    <w:p w:rsidR="00C07EEA" w:rsidRDefault="00C07EEA" w:rsidP="00C07EEA">
      <w:pPr>
        <w:pStyle w:val="Heading3"/>
        <w:shd w:val="clear" w:color="auto" w:fill="FFFFFF"/>
        <w:rPr>
          <w:rFonts w:ascii="Poppins" w:hAnsi="Poppins"/>
          <w:color w:val="444444"/>
        </w:rPr>
      </w:pPr>
      <w:r>
        <w:rPr>
          <w:rFonts w:ascii="Poppins" w:hAnsi="Poppins"/>
          <w:color w:val="444444"/>
        </w:rPr>
        <w:t>Which are the parameters that must be checked when performing API testing?</w:t>
      </w:r>
    </w:p>
    <w:p w:rsidR="00C07EEA" w:rsidRDefault="00C07EEA" w:rsidP="00C07EEA">
      <w:pPr>
        <w:pStyle w:val="NormalWeb"/>
        <w:shd w:val="clear" w:color="auto" w:fill="FFFFFF"/>
        <w:spacing w:after="360" w:afterAutospacing="0"/>
        <w:rPr>
          <w:rFonts w:ascii="Poppins" w:hAnsi="Poppins"/>
          <w:color w:val="444444"/>
        </w:rPr>
      </w:pPr>
      <w:r>
        <w:rPr>
          <w:rFonts w:ascii="Poppins" w:hAnsi="Poppins"/>
          <w:color w:val="444444"/>
        </w:rPr>
        <w:t>In the process of API testing, a request is raised to the API with the known data. It helps in analyzing the response. So, while testing the API, the following parameters must be kept in mind:</w:t>
      </w:r>
    </w:p>
    <w:p w:rsidR="00C07EEA" w:rsidRDefault="00C07EEA" w:rsidP="00C07EEA">
      <w:pPr>
        <w:numPr>
          <w:ilvl w:val="0"/>
          <w:numId w:val="147"/>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Data Accuracy</w:t>
      </w:r>
    </w:p>
    <w:p w:rsidR="00C07EEA" w:rsidRDefault="00C07EEA" w:rsidP="00C07EEA">
      <w:pPr>
        <w:numPr>
          <w:ilvl w:val="0"/>
          <w:numId w:val="147"/>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Schema Validation</w:t>
      </w:r>
    </w:p>
    <w:p w:rsidR="00C07EEA" w:rsidRDefault="00C07EEA" w:rsidP="00C07EEA">
      <w:pPr>
        <w:numPr>
          <w:ilvl w:val="0"/>
          <w:numId w:val="147"/>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HTTP Status Code</w:t>
      </w:r>
    </w:p>
    <w:p w:rsidR="00C07EEA" w:rsidRDefault="00C07EEA" w:rsidP="00C07EEA">
      <w:pPr>
        <w:numPr>
          <w:ilvl w:val="0"/>
          <w:numId w:val="147"/>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Data type, validations, order, and completeness</w:t>
      </w:r>
    </w:p>
    <w:p w:rsidR="00C07EEA" w:rsidRDefault="00C07EEA" w:rsidP="00C07EEA">
      <w:pPr>
        <w:numPr>
          <w:ilvl w:val="0"/>
          <w:numId w:val="147"/>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Authorization checks</w:t>
      </w:r>
    </w:p>
    <w:p w:rsidR="00C07EEA" w:rsidRDefault="00C07EEA" w:rsidP="00C07EEA">
      <w:pPr>
        <w:numPr>
          <w:ilvl w:val="0"/>
          <w:numId w:val="147"/>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Implementation of response timeout</w:t>
      </w:r>
    </w:p>
    <w:p w:rsidR="00C07EEA" w:rsidRDefault="00C07EEA" w:rsidP="00C07EEA">
      <w:pPr>
        <w:numPr>
          <w:ilvl w:val="0"/>
          <w:numId w:val="147"/>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Error codes in case API returns, and</w:t>
      </w:r>
    </w:p>
    <w:p w:rsidR="00C07EEA" w:rsidRDefault="00C07EEA" w:rsidP="00C07EEA">
      <w:pPr>
        <w:numPr>
          <w:ilvl w:val="0"/>
          <w:numId w:val="147"/>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Non-functional testing like performance and security testing</w:t>
      </w:r>
    </w:p>
    <w:p w:rsidR="00C07EEA" w:rsidRDefault="00C07EEA" w:rsidP="00C07EEA">
      <w:pPr>
        <w:pStyle w:val="Heading3"/>
        <w:shd w:val="clear" w:color="auto" w:fill="FFFFFF"/>
        <w:rPr>
          <w:rFonts w:ascii="Poppins" w:hAnsi="Poppins"/>
          <w:color w:val="444444"/>
        </w:rPr>
      </w:pPr>
      <w:proofErr w:type="gramStart"/>
      <w:r>
        <w:rPr>
          <w:rFonts w:ascii="Poppins" w:hAnsi="Poppins"/>
          <w:color w:val="444444"/>
        </w:rPr>
        <w:t>List a few testing tools for web services for REST API.</w:t>
      </w:r>
      <w:proofErr w:type="gramEnd"/>
    </w:p>
    <w:p w:rsidR="00C07EEA" w:rsidRDefault="00C07EEA" w:rsidP="00C07EEA">
      <w:pPr>
        <w:numPr>
          <w:ilvl w:val="0"/>
          <w:numId w:val="148"/>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Spring REST web service using MVC</w:t>
      </w:r>
    </w:p>
    <w:p w:rsidR="00C07EEA" w:rsidRDefault="00C07EEA" w:rsidP="00C07EEA">
      <w:pPr>
        <w:numPr>
          <w:ilvl w:val="0"/>
          <w:numId w:val="148"/>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Jersey API</w:t>
      </w:r>
    </w:p>
    <w:p w:rsidR="00C07EEA" w:rsidRDefault="00C07EEA" w:rsidP="00C07EEA">
      <w:pPr>
        <w:numPr>
          <w:ilvl w:val="0"/>
          <w:numId w:val="148"/>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CXF</w:t>
      </w:r>
    </w:p>
    <w:p w:rsidR="00C07EEA" w:rsidRDefault="00C07EEA" w:rsidP="00C07EEA">
      <w:pPr>
        <w:numPr>
          <w:ilvl w:val="0"/>
          <w:numId w:val="148"/>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Axis</w:t>
      </w:r>
    </w:p>
    <w:p w:rsidR="00C07EEA" w:rsidRDefault="00C07EEA" w:rsidP="00C07EEA">
      <w:pPr>
        <w:numPr>
          <w:ilvl w:val="0"/>
          <w:numId w:val="148"/>
        </w:numPr>
        <w:shd w:val="clear" w:color="auto" w:fill="FFFFFF"/>
        <w:spacing w:before="100" w:beforeAutospacing="1" w:after="100" w:afterAutospacing="1" w:line="240" w:lineRule="auto"/>
        <w:ind w:left="0"/>
        <w:rPr>
          <w:rFonts w:ascii="Poppins" w:hAnsi="Poppins"/>
          <w:color w:val="444444"/>
        </w:rPr>
      </w:pPr>
      <w:proofErr w:type="spellStart"/>
      <w:r>
        <w:rPr>
          <w:rFonts w:ascii="Poppins" w:hAnsi="Poppins"/>
          <w:color w:val="444444"/>
        </w:rPr>
        <w:t>Restlet</w:t>
      </w:r>
      <w:proofErr w:type="spellEnd"/>
    </w:p>
    <w:p w:rsidR="00C07EEA" w:rsidRDefault="00C07EEA" w:rsidP="00C07EEA">
      <w:pPr>
        <w:pStyle w:val="Heading3"/>
        <w:shd w:val="clear" w:color="auto" w:fill="FFFFFF"/>
        <w:rPr>
          <w:rFonts w:ascii="Poppins" w:hAnsi="Poppins"/>
          <w:color w:val="444444"/>
        </w:rPr>
      </w:pPr>
      <w:r>
        <w:rPr>
          <w:rFonts w:ascii="Poppins" w:hAnsi="Poppins"/>
          <w:color w:val="444444"/>
        </w:rPr>
        <w:lastRenderedPageBreak/>
        <w:t>Differentiate between SOAP and REST.</w:t>
      </w:r>
    </w:p>
    <w:tbl>
      <w:tblPr>
        <w:tblW w:w="13024" w:type="dxa"/>
        <w:shd w:val="clear" w:color="auto" w:fill="FFFFFF"/>
        <w:tblCellMar>
          <w:top w:w="15" w:type="dxa"/>
          <w:left w:w="15" w:type="dxa"/>
          <w:bottom w:w="15" w:type="dxa"/>
          <w:right w:w="15" w:type="dxa"/>
        </w:tblCellMar>
        <w:tblLook w:val="04A0"/>
      </w:tblPr>
      <w:tblGrid>
        <w:gridCol w:w="6588"/>
        <w:gridCol w:w="6436"/>
      </w:tblGrid>
      <w:tr w:rsidR="00C07EEA" w:rsidTr="00C07EEA">
        <w:tc>
          <w:tcPr>
            <w:tcW w:w="0" w:type="auto"/>
            <w:tcBorders>
              <w:top w:val="single" w:sz="6" w:space="0" w:color="FFAB91"/>
              <w:left w:val="single" w:sz="6" w:space="0" w:color="FFAB91"/>
              <w:bottom w:val="single" w:sz="6" w:space="0" w:color="FFAB91"/>
              <w:right w:val="single" w:sz="6" w:space="0" w:color="FFAB91"/>
            </w:tcBorders>
            <w:shd w:val="clear" w:color="auto" w:fill="FFFFFF"/>
            <w:tcMar>
              <w:top w:w="150" w:type="dxa"/>
              <w:left w:w="75" w:type="dxa"/>
              <w:bottom w:w="150" w:type="dxa"/>
              <w:right w:w="75" w:type="dxa"/>
            </w:tcMar>
            <w:hideMark/>
          </w:tcPr>
          <w:p w:rsidR="00C07EEA" w:rsidRDefault="00C07EEA">
            <w:pPr>
              <w:spacing w:before="360" w:after="360"/>
              <w:rPr>
                <w:rFonts w:ascii="Poppins" w:hAnsi="Poppins"/>
                <w:color w:val="333333"/>
                <w:sz w:val="24"/>
                <w:szCs w:val="24"/>
              </w:rPr>
            </w:pPr>
            <w:r>
              <w:rPr>
                <w:rFonts w:ascii="Poppins" w:hAnsi="Poppins"/>
                <w:color w:val="333333"/>
              </w:rPr>
              <w:t>SOAP</w:t>
            </w:r>
          </w:p>
        </w:tc>
        <w:tc>
          <w:tcPr>
            <w:tcW w:w="0" w:type="auto"/>
            <w:tcBorders>
              <w:top w:val="single" w:sz="6" w:space="0" w:color="FFAB91"/>
              <w:left w:val="single" w:sz="6" w:space="0" w:color="FFAB91"/>
              <w:bottom w:val="single" w:sz="6" w:space="0" w:color="FFAB91"/>
              <w:right w:val="single" w:sz="6" w:space="0" w:color="FFAB91"/>
            </w:tcBorders>
            <w:shd w:val="clear" w:color="auto" w:fill="FFFFFF"/>
            <w:tcMar>
              <w:top w:w="150" w:type="dxa"/>
              <w:left w:w="75" w:type="dxa"/>
              <w:bottom w:w="150" w:type="dxa"/>
              <w:right w:w="75" w:type="dxa"/>
            </w:tcMar>
            <w:hideMark/>
          </w:tcPr>
          <w:p w:rsidR="00C07EEA" w:rsidRDefault="00C07EEA">
            <w:pPr>
              <w:spacing w:before="360" w:after="360"/>
              <w:rPr>
                <w:rFonts w:ascii="Poppins" w:hAnsi="Poppins"/>
                <w:color w:val="333333"/>
                <w:sz w:val="24"/>
                <w:szCs w:val="24"/>
              </w:rPr>
            </w:pPr>
            <w:r>
              <w:rPr>
                <w:rFonts w:ascii="Poppins" w:hAnsi="Poppins"/>
                <w:color w:val="333333"/>
              </w:rPr>
              <w:t>REST</w:t>
            </w:r>
          </w:p>
        </w:tc>
      </w:tr>
      <w:tr w:rsidR="00C07EEA" w:rsidTr="00C07EEA">
        <w:tc>
          <w:tcPr>
            <w:tcW w:w="0" w:type="auto"/>
            <w:tcBorders>
              <w:top w:val="single" w:sz="6" w:space="0" w:color="FFAB91"/>
              <w:left w:val="single" w:sz="6" w:space="0" w:color="FFAB91"/>
              <w:bottom w:val="single" w:sz="6" w:space="0" w:color="FFAB91"/>
              <w:right w:val="single" w:sz="6" w:space="0" w:color="FFAB91"/>
            </w:tcBorders>
            <w:shd w:val="clear" w:color="auto" w:fill="FFFFFF"/>
            <w:tcMar>
              <w:top w:w="150" w:type="dxa"/>
              <w:left w:w="75" w:type="dxa"/>
              <w:bottom w:w="150" w:type="dxa"/>
              <w:right w:w="75" w:type="dxa"/>
            </w:tcMar>
            <w:hideMark/>
          </w:tcPr>
          <w:p w:rsidR="00C07EEA" w:rsidRDefault="00C07EEA">
            <w:pPr>
              <w:spacing w:before="360" w:after="360"/>
              <w:rPr>
                <w:rFonts w:ascii="Poppins" w:hAnsi="Poppins"/>
                <w:color w:val="333333"/>
                <w:sz w:val="24"/>
                <w:szCs w:val="24"/>
              </w:rPr>
            </w:pPr>
            <w:r>
              <w:rPr>
                <w:rFonts w:ascii="Poppins" w:hAnsi="Poppins"/>
                <w:color w:val="333333"/>
              </w:rPr>
              <w:t>SOAP (Simple Object Access Protocol) is a protocol through which two systems communicate by sharing XML documents.</w:t>
            </w:r>
          </w:p>
        </w:tc>
        <w:tc>
          <w:tcPr>
            <w:tcW w:w="0" w:type="auto"/>
            <w:tcBorders>
              <w:top w:val="single" w:sz="6" w:space="0" w:color="FFAB91"/>
              <w:left w:val="single" w:sz="6" w:space="0" w:color="FFAB91"/>
              <w:bottom w:val="single" w:sz="6" w:space="0" w:color="FFAB91"/>
              <w:right w:val="single" w:sz="6" w:space="0" w:color="FFAB91"/>
            </w:tcBorders>
            <w:shd w:val="clear" w:color="auto" w:fill="FFFFFF"/>
            <w:tcMar>
              <w:top w:w="150" w:type="dxa"/>
              <w:left w:w="75" w:type="dxa"/>
              <w:bottom w:w="150" w:type="dxa"/>
              <w:right w:w="75" w:type="dxa"/>
            </w:tcMar>
            <w:hideMark/>
          </w:tcPr>
          <w:p w:rsidR="00C07EEA" w:rsidRDefault="00C07EEA">
            <w:pPr>
              <w:spacing w:before="360" w:after="360"/>
              <w:rPr>
                <w:rFonts w:ascii="Poppins" w:hAnsi="Poppins"/>
                <w:color w:val="333333"/>
                <w:sz w:val="24"/>
                <w:szCs w:val="24"/>
              </w:rPr>
            </w:pPr>
            <w:r>
              <w:rPr>
                <w:rFonts w:ascii="Poppins" w:hAnsi="Poppins"/>
                <w:color w:val="333333"/>
              </w:rPr>
              <w:t>REST (Representational State Transfer) is a service architecture and design for network-based software architectures.</w:t>
            </w:r>
          </w:p>
        </w:tc>
      </w:tr>
      <w:tr w:rsidR="00C07EEA" w:rsidTr="00C07EEA">
        <w:tc>
          <w:tcPr>
            <w:tcW w:w="0" w:type="auto"/>
            <w:tcBorders>
              <w:top w:val="single" w:sz="6" w:space="0" w:color="FFAB91"/>
              <w:left w:val="single" w:sz="6" w:space="0" w:color="FFAB91"/>
              <w:bottom w:val="single" w:sz="6" w:space="0" w:color="FFAB91"/>
              <w:right w:val="single" w:sz="6" w:space="0" w:color="FFAB91"/>
            </w:tcBorders>
            <w:shd w:val="clear" w:color="auto" w:fill="FFFFFF"/>
            <w:tcMar>
              <w:top w:w="150" w:type="dxa"/>
              <w:left w:w="75" w:type="dxa"/>
              <w:bottom w:w="150" w:type="dxa"/>
              <w:right w:w="75" w:type="dxa"/>
            </w:tcMar>
            <w:hideMark/>
          </w:tcPr>
          <w:p w:rsidR="00C07EEA" w:rsidRDefault="00C07EEA">
            <w:pPr>
              <w:spacing w:before="360" w:after="360"/>
              <w:rPr>
                <w:rFonts w:ascii="Poppins" w:hAnsi="Poppins"/>
                <w:color w:val="333333"/>
                <w:sz w:val="24"/>
                <w:szCs w:val="24"/>
              </w:rPr>
            </w:pPr>
            <w:r>
              <w:rPr>
                <w:rFonts w:ascii="Poppins" w:hAnsi="Poppins"/>
                <w:color w:val="333333"/>
              </w:rPr>
              <w:t>SOAP only supports XML.</w:t>
            </w:r>
          </w:p>
        </w:tc>
        <w:tc>
          <w:tcPr>
            <w:tcW w:w="0" w:type="auto"/>
            <w:tcBorders>
              <w:top w:val="single" w:sz="6" w:space="0" w:color="FFAB91"/>
              <w:left w:val="single" w:sz="6" w:space="0" w:color="FFAB91"/>
              <w:bottom w:val="single" w:sz="6" w:space="0" w:color="FFAB91"/>
              <w:right w:val="single" w:sz="6" w:space="0" w:color="FFAB91"/>
            </w:tcBorders>
            <w:shd w:val="clear" w:color="auto" w:fill="FFFFFF"/>
            <w:tcMar>
              <w:top w:w="150" w:type="dxa"/>
              <w:left w:w="75" w:type="dxa"/>
              <w:bottom w:w="150" w:type="dxa"/>
              <w:right w:w="75" w:type="dxa"/>
            </w:tcMar>
            <w:hideMark/>
          </w:tcPr>
          <w:p w:rsidR="00C07EEA" w:rsidRDefault="00C07EEA">
            <w:pPr>
              <w:spacing w:before="360" w:after="360"/>
              <w:rPr>
                <w:rFonts w:ascii="Poppins" w:hAnsi="Poppins"/>
                <w:color w:val="333333"/>
                <w:sz w:val="24"/>
                <w:szCs w:val="24"/>
              </w:rPr>
            </w:pPr>
            <w:r>
              <w:rPr>
                <w:rFonts w:ascii="Poppins" w:hAnsi="Poppins"/>
                <w:color w:val="333333"/>
              </w:rPr>
              <w:t>REST, on the other hand, supports many different formats of data.</w:t>
            </w:r>
          </w:p>
        </w:tc>
      </w:tr>
      <w:tr w:rsidR="00C07EEA" w:rsidTr="00C07EEA">
        <w:tc>
          <w:tcPr>
            <w:tcW w:w="0" w:type="auto"/>
            <w:tcBorders>
              <w:top w:val="single" w:sz="6" w:space="0" w:color="FFAB91"/>
              <w:left w:val="single" w:sz="6" w:space="0" w:color="FFAB91"/>
              <w:bottom w:val="single" w:sz="6" w:space="0" w:color="FFAB91"/>
              <w:right w:val="single" w:sz="6" w:space="0" w:color="FFAB91"/>
            </w:tcBorders>
            <w:shd w:val="clear" w:color="auto" w:fill="FFFFFF"/>
            <w:tcMar>
              <w:top w:w="150" w:type="dxa"/>
              <w:left w:w="75" w:type="dxa"/>
              <w:bottom w:w="150" w:type="dxa"/>
              <w:right w:w="75" w:type="dxa"/>
            </w:tcMar>
            <w:hideMark/>
          </w:tcPr>
          <w:p w:rsidR="00C07EEA" w:rsidRDefault="00C07EEA">
            <w:pPr>
              <w:spacing w:before="360" w:after="360"/>
              <w:rPr>
                <w:rFonts w:ascii="Poppins" w:hAnsi="Poppins"/>
                <w:color w:val="333333"/>
                <w:sz w:val="24"/>
                <w:szCs w:val="24"/>
              </w:rPr>
            </w:pPr>
            <w:r>
              <w:rPr>
                <w:rFonts w:ascii="Poppins" w:hAnsi="Poppins"/>
                <w:color w:val="333333"/>
              </w:rPr>
              <w:t>The reads on SOAP cannot be cached.</w:t>
            </w:r>
          </w:p>
        </w:tc>
        <w:tc>
          <w:tcPr>
            <w:tcW w:w="0" w:type="auto"/>
            <w:tcBorders>
              <w:top w:val="single" w:sz="6" w:space="0" w:color="FFAB91"/>
              <w:left w:val="single" w:sz="6" w:space="0" w:color="FFAB91"/>
              <w:bottom w:val="single" w:sz="6" w:space="0" w:color="FFAB91"/>
              <w:right w:val="single" w:sz="6" w:space="0" w:color="FFAB91"/>
            </w:tcBorders>
            <w:shd w:val="clear" w:color="auto" w:fill="FFFFFF"/>
            <w:tcMar>
              <w:top w:w="150" w:type="dxa"/>
              <w:left w:w="75" w:type="dxa"/>
              <w:bottom w:w="150" w:type="dxa"/>
              <w:right w:w="75" w:type="dxa"/>
            </w:tcMar>
            <w:hideMark/>
          </w:tcPr>
          <w:p w:rsidR="00C07EEA" w:rsidRDefault="00C07EEA">
            <w:pPr>
              <w:spacing w:before="360" w:after="360"/>
              <w:rPr>
                <w:rFonts w:ascii="Poppins" w:hAnsi="Poppins"/>
                <w:color w:val="333333"/>
                <w:sz w:val="24"/>
                <w:szCs w:val="24"/>
              </w:rPr>
            </w:pPr>
            <w:r>
              <w:rPr>
                <w:rFonts w:ascii="Poppins" w:hAnsi="Poppins"/>
                <w:color w:val="333333"/>
              </w:rPr>
              <w:t xml:space="preserve">The REST reads are </w:t>
            </w:r>
            <w:proofErr w:type="spellStart"/>
            <w:r>
              <w:rPr>
                <w:rFonts w:ascii="Poppins" w:hAnsi="Poppins"/>
                <w:color w:val="333333"/>
              </w:rPr>
              <w:t>cachable</w:t>
            </w:r>
            <w:proofErr w:type="spellEnd"/>
            <w:r>
              <w:rPr>
                <w:rFonts w:ascii="Poppins" w:hAnsi="Poppins"/>
                <w:color w:val="333333"/>
              </w:rPr>
              <w:t>.</w:t>
            </w:r>
          </w:p>
        </w:tc>
      </w:tr>
      <w:tr w:rsidR="00C07EEA" w:rsidTr="00C07EEA">
        <w:tc>
          <w:tcPr>
            <w:tcW w:w="0" w:type="auto"/>
            <w:tcBorders>
              <w:top w:val="single" w:sz="6" w:space="0" w:color="FFAB91"/>
              <w:left w:val="single" w:sz="6" w:space="0" w:color="FFAB91"/>
              <w:bottom w:val="single" w:sz="6" w:space="0" w:color="FFAB91"/>
              <w:right w:val="single" w:sz="6" w:space="0" w:color="FFAB91"/>
            </w:tcBorders>
            <w:shd w:val="clear" w:color="auto" w:fill="FFFFFF"/>
            <w:tcMar>
              <w:top w:w="150" w:type="dxa"/>
              <w:left w:w="75" w:type="dxa"/>
              <w:bottom w:w="150" w:type="dxa"/>
              <w:right w:w="75" w:type="dxa"/>
            </w:tcMar>
            <w:hideMark/>
          </w:tcPr>
          <w:p w:rsidR="00C07EEA" w:rsidRDefault="00C07EEA">
            <w:pPr>
              <w:spacing w:before="360" w:after="360"/>
              <w:rPr>
                <w:rFonts w:ascii="Poppins" w:hAnsi="Poppins"/>
                <w:color w:val="333333"/>
                <w:sz w:val="24"/>
                <w:szCs w:val="24"/>
              </w:rPr>
            </w:pPr>
            <w:r>
              <w:rPr>
                <w:rFonts w:ascii="Poppins" w:hAnsi="Poppins"/>
                <w:color w:val="333333"/>
              </w:rPr>
              <w:t>SOAP runs on HTTP but envelopes the message.</w:t>
            </w:r>
          </w:p>
        </w:tc>
        <w:tc>
          <w:tcPr>
            <w:tcW w:w="0" w:type="auto"/>
            <w:tcBorders>
              <w:top w:val="single" w:sz="6" w:space="0" w:color="FFAB91"/>
              <w:left w:val="single" w:sz="6" w:space="0" w:color="FFAB91"/>
              <w:bottom w:val="single" w:sz="6" w:space="0" w:color="FFAB91"/>
              <w:right w:val="single" w:sz="6" w:space="0" w:color="FFAB91"/>
            </w:tcBorders>
            <w:shd w:val="clear" w:color="auto" w:fill="FFFFFF"/>
            <w:tcMar>
              <w:top w:w="150" w:type="dxa"/>
              <w:left w:w="75" w:type="dxa"/>
              <w:bottom w:w="150" w:type="dxa"/>
              <w:right w:w="75" w:type="dxa"/>
            </w:tcMar>
            <w:hideMark/>
          </w:tcPr>
          <w:p w:rsidR="00C07EEA" w:rsidRDefault="00C07EEA">
            <w:pPr>
              <w:spacing w:before="360" w:after="360"/>
              <w:rPr>
                <w:rFonts w:ascii="Poppins" w:hAnsi="Poppins"/>
                <w:color w:val="333333"/>
                <w:sz w:val="24"/>
                <w:szCs w:val="24"/>
              </w:rPr>
            </w:pPr>
            <w:r>
              <w:rPr>
                <w:rFonts w:ascii="Poppins" w:hAnsi="Poppins"/>
                <w:color w:val="333333"/>
              </w:rPr>
              <w:t>REST uses the HTTP headers to hold meta information.</w:t>
            </w:r>
          </w:p>
        </w:tc>
      </w:tr>
      <w:tr w:rsidR="00C07EEA" w:rsidTr="00C07EEA">
        <w:tc>
          <w:tcPr>
            <w:tcW w:w="0" w:type="auto"/>
            <w:tcBorders>
              <w:top w:val="single" w:sz="6" w:space="0" w:color="FFAB91"/>
              <w:left w:val="single" w:sz="6" w:space="0" w:color="FFAB91"/>
              <w:bottom w:val="single" w:sz="6" w:space="0" w:color="FFAB91"/>
              <w:right w:val="single" w:sz="6" w:space="0" w:color="FFAB91"/>
            </w:tcBorders>
            <w:shd w:val="clear" w:color="auto" w:fill="FFFFFF"/>
            <w:tcMar>
              <w:top w:w="150" w:type="dxa"/>
              <w:left w:w="75" w:type="dxa"/>
              <w:bottom w:w="150" w:type="dxa"/>
              <w:right w:w="75" w:type="dxa"/>
            </w:tcMar>
            <w:hideMark/>
          </w:tcPr>
          <w:p w:rsidR="00C07EEA" w:rsidRDefault="00C07EEA">
            <w:pPr>
              <w:spacing w:before="360" w:after="360"/>
              <w:rPr>
                <w:rFonts w:ascii="Poppins" w:hAnsi="Poppins"/>
                <w:color w:val="333333"/>
                <w:sz w:val="24"/>
                <w:szCs w:val="24"/>
              </w:rPr>
            </w:pPr>
            <w:r>
              <w:rPr>
                <w:rFonts w:ascii="Poppins" w:hAnsi="Poppins"/>
                <w:color w:val="333333"/>
              </w:rPr>
              <w:t>SOAP cannot use REST since it itself is a protocol while REST is an architectural pattern.</w:t>
            </w:r>
          </w:p>
        </w:tc>
        <w:tc>
          <w:tcPr>
            <w:tcW w:w="0" w:type="auto"/>
            <w:tcBorders>
              <w:top w:val="single" w:sz="6" w:space="0" w:color="FFAB91"/>
              <w:left w:val="single" w:sz="6" w:space="0" w:color="FFAB91"/>
              <w:bottom w:val="single" w:sz="6" w:space="0" w:color="FFAB91"/>
              <w:right w:val="single" w:sz="6" w:space="0" w:color="FFAB91"/>
            </w:tcBorders>
            <w:shd w:val="clear" w:color="auto" w:fill="FFFFFF"/>
            <w:tcMar>
              <w:top w:w="150" w:type="dxa"/>
              <w:left w:w="75" w:type="dxa"/>
              <w:bottom w:w="150" w:type="dxa"/>
              <w:right w:w="75" w:type="dxa"/>
            </w:tcMar>
            <w:hideMark/>
          </w:tcPr>
          <w:p w:rsidR="00C07EEA" w:rsidRDefault="00C07EEA">
            <w:pPr>
              <w:spacing w:before="360" w:after="360"/>
              <w:rPr>
                <w:rFonts w:ascii="Poppins" w:hAnsi="Poppins"/>
                <w:color w:val="333333"/>
                <w:sz w:val="24"/>
                <w:szCs w:val="24"/>
              </w:rPr>
            </w:pPr>
            <w:r>
              <w:rPr>
                <w:rFonts w:ascii="Poppins" w:hAnsi="Poppins"/>
                <w:color w:val="333333"/>
              </w:rPr>
              <w:t>On the other hand, REST can make use of SOAP as the underlying protocol for web services.</w:t>
            </w:r>
          </w:p>
        </w:tc>
      </w:tr>
      <w:tr w:rsidR="00C07EEA" w:rsidTr="00C07EEA">
        <w:tc>
          <w:tcPr>
            <w:tcW w:w="0" w:type="auto"/>
            <w:tcBorders>
              <w:top w:val="single" w:sz="6" w:space="0" w:color="FFAB91"/>
              <w:left w:val="single" w:sz="6" w:space="0" w:color="FFAB91"/>
              <w:bottom w:val="single" w:sz="6" w:space="0" w:color="FFAB91"/>
              <w:right w:val="single" w:sz="6" w:space="0" w:color="FFAB91"/>
            </w:tcBorders>
            <w:shd w:val="clear" w:color="auto" w:fill="FFFFFF"/>
            <w:tcMar>
              <w:top w:w="150" w:type="dxa"/>
              <w:left w:w="75" w:type="dxa"/>
              <w:bottom w:w="150" w:type="dxa"/>
              <w:right w:w="75" w:type="dxa"/>
            </w:tcMar>
            <w:hideMark/>
          </w:tcPr>
          <w:p w:rsidR="00C07EEA" w:rsidRDefault="00C07EEA">
            <w:pPr>
              <w:spacing w:before="360" w:after="360"/>
              <w:rPr>
                <w:rFonts w:ascii="Poppins" w:hAnsi="Poppins"/>
                <w:color w:val="333333"/>
                <w:sz w:val="24"/>
                <w:szCs w:val="24"/>
              </w:rPr>
            </w:pPr>
            <w:r>
              <w:rPr>
                <w:rFonts w:ascii="Poppins" w:hAnsi="Poppins"/>
                <w:color w:val="333333"/>
              </w:rPr>
              <w:lastRenderedPageBreak/>
              <w:t>SOAP is slower than REST</w:t>
            </w:r>
          </w:p>
        </w:tc>
        <w:tc>
          <w:tcPr>
            <w:tcW w:w="0" w:type="auto"/>
            <w:tcBorders>
              <w:top w:val="single" w:sz="6" w:space="0" w:color="FFAB91"/>
              <w:left w:val="single" w:sz="6" w:space="0" w:color="FFAB91"/>
              <w:bottom w:val="single" w:sz="6" w:space="0" w:color="FFAB91"/>
              <w:right w:val="single" w:sz="6" w:space="0" w:color="FFAB91"/>
            </w:tcBorders>
            <w:shd w:val="clear" w:color="auto" w:fill="FFFFFF"/>
            <w:tcMar>
              <w:top w:w="150" w:type="dxa"/>
              <w:left w:w="75" w:type="dxa"/>
              <w:bottom w:w="150" w:type="dxa"/>
              <w:right w:w="75" w:type="dxa"/>
            </w:tcMar>
            <w:hideMark/>
          </w:tcPr>
          <w:p w:rsidR="00C07EEA" w:rsidRDefault="00C07EEA">
            <w:pPr>
              <w:spacing w:before="360" w:after="360"/>
              <w:rPr>
                <w:rFonts w:ascii="Poppins" w:hAnsi="Poppins"/>
                <w:color w:val="333333"/>
                <w:sz w:val="24"/>
                <w:szCs w:val="24"/>
              </w:rPr>
            </w:pPr>
            <w:r>
              <w:rPr>
                <w:rFonts w:ascii="Poppins" w:hAnsi="Poppins"/>
                <w:color w:val="333333"/>
              </w:rPr>
              <w:t>REST is faster than SOAP</w:t>
            </w:r>
          </w:p>
        </w:tc>
      </w:tr>
    </w:tbl>
    <w:p w:rsidR="00C07EEA" w:rsidRDefault="00C07EEA" w:rsidP="00C07EEA">
      <w:pPr>
        <w:pStyle w:val="Heading3"/>
        <w:shd w:val="clear" w:color="auto" w:fill="FFFFFF"/>
        <w:rPr>
          <w:rFonts w:ascii="Poppins" w:hAnsi="Poppins"/>
          <w:color w:val="444444"/>
        </w:rPr>
      </w:pPr>
      <w:r>
        <w:rPr>
          <w:rFonts w:ascii="Poppins" w:hAnsi="Poppins"/>
          <w:color w:val="444444"/>
        </w:rPr>
        <w:t>Specify the format of a URI in REST architecture.</w:t>
      </w:r>
    </w:p>
    <w:p w:rsidR="00C07EEA" w:rsidRDefault="00C07EEA" w:rsidP="00C07EEA">
      <w:pPr>
        <w:pStyle w:val="NormalWeb"/>
        <w:shd w:val="clear" w:color="auto" w:fill="FFFFFF"/>
        <w:spacing w:after="360" w:afterAutospacing="0"/>
        <w:rPr>
          <w:rFonts w:ascii="Poppins" w:hAnsi="Poppins"/>
          <w:color w:val="444444"/>
        </w:rPr>
      </w:pPr>
      <w:r>
        <w:rPr>
          <w:rFonts w:ascii="Poppins" w:hAnsi="Poppins"/>
          <w:color w:val="444444"/>
        </w:rPr>
        <w:t>The format of a URI is as follows:</w:t>
      </w:r>
    </w:p>
    <w:p w:rsidR="00C07EEA" w:rsidRDefault="00C07EEA" w:rsidP="00C07EEA">
      <w:pPr>
        <w:rPr>
          <w:rFonts w:ascii="Times New Roman" w:hAnsi="Times New Roman"/>
        </w:rPr>
      </w:pPr>
      <w:r>
        <w:rPr>
          <w:rFonts w:ascii="Calibri" w:hAnsi="Calibri" w:cs="Calibri"/>
        </w:rPr>
        <w:t>📋</w:t>
      </w:r>
    </w:p>
    <w:p w:rsidR="00C07EEA" w:rsidRDefault="00C07EEA" w:rsidP="00C07EEA">
      <w:pPr>
        <w:pStyle w:val="HTMLPreformatted"/>
        <w:shd w:val="clear" w:color="auto" w:fill="212121"/>
        <w:spacing w:after="384"/>
        <w:rPr>
          <w:rFonts w:ascii="Courier" w:hAnsi="Courier"/>
          <w:color w:val="FFF3E0"/>
        </w:rPr>
      </w:pPr>
      <w:r>
        <w:rPr>
          <w:rFonts w:ascii="Courier" w:hAnsi="Courier"/>
          <w:color w:val="FFF3E0"/>
        </w:rPr>
        <w:t>&lt;</w:t>
      </w:r>
      <w:proofErr w:type="gramStart"/>
      <w:r>
        <w:rPr>
          <w:rFonts w:ascii="Courier" w:hAnsi="Courier"/>
          <w:color w:val="FFF3E0"/>
        </w:rPr>
        <w:t>protocol</w:t>
      </w:r>
      <w:proofErr w:type="gramEnd"/>
      <w:r>
        <w:rPr>
          <w:rFonts w:ascii="Courier" w:hAnsi="Courier"/>
          <w:color w:val="FFF3E0"/>
        </w:rPr>
        <w:t>&gt;://&lt;service-name&gt;/&lt;</w:t>
      </w:r>
      <w:proofErr w:type="spellStart"/>
      <w:r>
        <w:rPr>
          <w:rFonts w:ascii="Courier" w:hAnsi="Courier"/>
          <w:color w:val="FFF3E0"/>
        </w:rPr>
        <w:t>ResourceType</w:t>
      </w:r>
      <w:proofErr w:type="spellEnd"/>
      <w:r>
        <w:rPr>
          <w:rFonts w:ascii="Courier" w:hAnsi="Courier"/>
          <w:color w:val="FFF3E0"/>
        </w:rPr>
        <w:t>&gt;/&lt;</w:t>
      </w:r>
      <w:proofErr w:type="spellStart"/>
      <w:r>
        <w:rPr>
          <w:rFonts w:ascii="Courier" w:hAnsi="Courier"/>
          <w:color w:val="FFF3E0"/>
        </w:rPr>
        <w:t>ResourceID</w:t>
      </w:r>
      <w:proofErr w:type="spellEnd"/>
      <w:r>
        <w:rPr>
          <w:rFonts w:ascii="Courier" w:hAnsi="Courier"/>
          <w:color w:val="FFF3E0"/>
        </w:rPr>
        <w:t>&gt;</w:t>
      </w:r>
    </w:p>
    <w:p w:rsidR="00C07EEA" w:rsidRDefault="00C07EEA" w:rsidP="00C07EEA">
      <w:pPr>
        <w:pStyle w:val="Heading3"/>
        <w:shd w:val="clear" w:color="auto" w:fill="FFFFFF"/>
        <w:rPr>
          <w:rFonts w:ascii="Poppins" w:hAnsi="Poppins"/>
          <w:color w:val="444444"/>
        </w:rPr>
      </w:pPr>
      <w:r>
        <w:rPr>
          <w:rFonts w:ascii="Poppins" w:hAnsi="Poppins"/>
          <w:color w:val="444444"/>
        </w:rPr>
        <w:t>Which web services method is available on read-only mode?</w:t>
      </w:r>
    </w:p>
    <w:p w:rsidR="00C07EEA" w:rsidRDefault="00C07EEA" w:rsidP="00C07EEA">
      <w:pPr>
        <w:pStyle w:val="NormalWeb"/>
        <w:shd w:val="clear" w:color="auto" w:fill="FFFFFF"/>
        <w:spacing w:after="360" w:afterAutospacing="0"/>
        <w:rPr>
          <w:rFonts w:ascii="Poppins" w:hAnsi="Poppins"/>
          <w:color w:val="444444"/>
        </w:rPr>
      </w:pPr>
      <w:r>
        <w:rPr>
          <w:rFonts w:ascii="Poppins" w:hAnsi="Poppins"/>
          <w:color w:val="444444"/>
        </w:rPr>
        <w:t>The operations under the GET method are read-only and are safe.</w:t>
      </w:r>
    </w:p>
    <w:p w:rsidR="00C07EEA" w:rsidRDefault="00C07EEA" w:rsidP="00C07EEA">
      <w:pPr>
        <w:pStyle w:val="Heading3"/>
        <w:shd w:val="clear" w:color="auto" w:fill="FFFFFF"/>
        <w:rPr>
          <w:rFonts w:ascii="Poppins" w:hAnsi="Poppins"/>
          <w:color w:val="444444"/>
        </w:rPr>
      </w:pPr>
      <w:r>
        <w:rPr>
          <w:rFonts w:ascii="Poppins" w:hAnsi="Poppins"/>
          <w:color w:val="444444"/>
        </w:rPr>
        <w:t>What is a “Resource” in REST?</w:t>
      </w:r>
    </w:p>
    <w:p w:rsidR="00C07EEA" w:rsidRDefault="00C07EEA" w:rsidP="00C07EEA">
      <w:pPr>
        <w:pStyle w:val="NormalWeb"/>
        <w:shd w:val="clear" w:color="auto" w:fill="FFFFFF"/>
        <w:spacing w:after="360" w:afterAutospacing="0"/>
        <w:rPr>
          <w:rFonts w:ascii="Poppins" w:hAnsi="Poppins"/>
          <w:color w:val="444444"/>
        </w:rPr>
      </w:pPr>
      <w:r>
        <w:rPr>
          <w:rFonts w:ascii="Poppins" w:hAnsi="Poppins"/>
          <w:color w:val="444444"/>
        </w:rPr>
        <w:t>REST considers all types of content as a resource; they can be text files, HTML pages, images, videos, or even dynamic business information. The REST server gives access to the resources and modifies them according to the different HTTP methods specified. Each resource is identified by URIs/ global IDs. </w:t>
      </w:r>
    </w:p>
    <w:p w:rsidR="00C07EEA" w:rsidRDefault="00C07EEA" w:rsidP="00C07EEA">
      <w:pPr>
        <w:pStyle w:val="Heading3"/>
        <w:shd w:val="clear" w:color="auto" w:fill="FFFFFF"/>
        <w:rPr>
          <w:rFonts w:ascii="Poppins" w:hAnsi="Poppins"/>
          <w:color w:val="444444"/>
        </w:rPr>
      </w:pPr>
      <w:r>
        <w:rPr>
          <w:rFonts w:ascii="Poppins" w:hAnsi="Poppins"/>
          <w:color w:val="444444"/>
        </w:rPr>
        <w:t>Which is the most popular way of representing a resource in REST?</w:t>
      </w:r>
    </w:p>
    <w:p w:rsidR="00C07EEA" w:rsidRDefault="00C07EEA" w:rsidP="00C07EEA">
      <w:pPr>
        <w:pStyle w:val="NormalWeb"/>
        <w:shd w:val="clear" w:color="auto" w:fill="FFFFFF"/>
        <w:spacing w:after="360" w:afterAutospacing="0"/>
        <w:rPr>
          <w:rFonts w:ascii="Poppins" w:hAnsi="Poppins"/>
          <w:color w:val="444444"/>
        </w:rPr>
      </w:pPr>
      <w:r>
        <w:rPr>
          <w:rFonts w:ascii="Poppins" w:hAnsi="Poppins"/>
          <w:color w:val="444444"/>
        </w:rPr>
        <w:t xml:space="preserve">Different representations are used by the REST architecture to define a particular resource. </w:t>
      </w:r>
      <w:proofErr w:type="gramStart"/>
      <w:r>
        <w:rPr>
          <w:rFonts w:ascii="Poppins" w:hAnsi="Poppins"/>
          <w:color w:val="444444"/>
        </w:rPr>
        <w:t>XML(</w:t>
      </w:r>
      <w:proofErr w:type="gramEnd"/>
      <w:r>
        <w:rPr>
          <w:rFonts w:ascii="Poppins" w:hAnsi="Poppins"/>
          <w:color w:val="444444"/>
        </w:rPr>
        <w:t>Extensible Markup Language) and JSON(JavaScript Object Notation) are the most popular representations of resources. </w:t>
      </w:r>
    </w:p>
    <w:p w:rsidR="00C07EEA" w:rsidRDefault="00C07EEA" w:rsidP="00C07EEA">
      <w:pPr>
        <w:pStyle w:val="Heading3"/>
        <w:shd w:val="clear" w:color="auto" w:fill="FFFFFF"/>
        <w:rPr>
          <w:rFonts w:ascii="Poppins" w:hAnsi="Poppins"/>
          <w:color w:val="444444"/>
        </w:rPr>
      </w:pPr>
      <w:r>
        <w:rPr>
          <w:rFonts w:ascii="Poppins" w:hAnsi="Poppins"/>
          <w:color w:val="444444"/>
        </w:rPr>
        <w:t>Explain XML and JSON in brief.</w:t>
      </w:r>
    </w:p>
    <w:p w:rsidR="00C07EEA" w:rsidRDefault="00C07EEA" w:rsidP="00C07EEA">
      <w:pPr>
        <w:pStyle w:val="NormalWeb"/>
        <w:shd w:val="clear" w:color="auto" w:fill="FFFFFF"/>
        <w:spacing w:after="360" w:afterAutospacing="0"/>
        <w:rPr>
          <w:rFonts w:ascii="Poppins" w:hAnsi="Poppins"/>
          <w:color w:val="444444"/>
        </w:rPr>
      </w:pPr>
      <w:r>
        <w:rPr>
          <w:rFonts w:ascii="Poppins" w:hAnsi="Poppins"/>
          <w:color w:val="444444"/>
        </w:rPr>
        <w:t>XML:</w:t>
      </w:r>
    </w:p>
    <w:p w:rsidR="00C07EEA" w:rsidRDefault="00C07EEA" w:rsidP="00C07EEA">
      <w:pPr>
        <w:numPr>
          <w:ilvl w:val="0"/>
          <w:numId w:val="149"/>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lastRenderedPageBreak/>
        <w:t>The Extensible Markup Language is quite similar to HTML. It is designed to store and transport data. One of its biggest advantages over HTML is that it allows users to create their own custom tags. XML is generally used to represent structured information like documents, data, configuration, etc. </w:t>
      </w:r>
    </w:p>
    <w:p w:rsidR="00C07EEA" w:rsidRDefault="00C07EEA" w:rsidP="00C07EEA">
      <w:pPr>
        <w:pStyle w:val="NormalWeb"/>
        <w:shd w:val="clear" w:color="auto" w:fill="FFFFFF"/>
        <w:spacing w:after="360" w:afterAutospacing="0"/>
        <w:rPr>
          <w:rFonts w:ascii="Poppins" w:hAnsi="Poppins"/>
          <w:color w:val="444444"/>
        </w:rPr>
      </w:pPr>
      <w:r>
        <w:rPr>
          <w:rFonts w:ascii="Poppins" w:hAnsi="Poppins"/>
          <w:color w:val="444444"/>
        </w:rPr>
        <w:t>JSON:</w:t>
      </w:r>
    </w:p>
    <w:p w:rsidR="00C07EEA" w:rsidRDefault="00C07EEA" w:rsidP="00C07EEA">
      <w:pPr>
        <w:numPr>
          <w:ilvl w:val="0"/>
          <w:numId w:val="150"/>
        </w:numPr>
        <w:shd w:val="clear" w:color="auto" w:fill="FFFFFF"/>
        <w:spacing w:before="100" w:beforeAutospacing="1" w:after="100" w:afterAutospacing="1" w:line="240" w:lineRule="auto"/>
        <w:ind w:left="0"/>
        <w:rPr>
          <w:rFonts w:ascii="Poppins" w:hAnsi="Poppins"/>
          <w:color w:val="444444"/>
        </w:rPr>
      </w:pPr>
      <w:r>
        <w:rPr>
          <w:rFonts w:ascii="Poppins" w:hAnsi="Poppins"/>
          <w:color w:val="444444"/>
        </w:rPr>
        <w:t>JavaScript Object Notation is a lightweight format that has been designed to store and transport data. It represents structured data based on JavaScript object syntax. It is fast and easy to use and understand. </w:t>
      </w:r>
    </w:p>
    <w:p w:rsidR="00C07EEA" w:rsidRDefault="00C07EEA" w:rsidP="00C07EEA">
      <w:pPr>
        <w:pStyle w:val="Heading3"/>
        <w:shd w:val="clear" w:color="auto" w:fill="FFFFFF"/>
        <w:rPr>
          <w:rFonts w:ascii="Poppins" w:hAnsi="Poppins"/>
          <w:color w:val="444444"/>
        </w:rPr>
      </w:pPr>
      <w:r>
        <w:rPr>
          <w:rFonts w:ascii="Poppins" w:hAnsi="Poppins"/>
          <w:color w:val="444444"/>
        </w:rPr>
        <w:t>Which are the safe REST operations?</w:t>
      </w:r>
    </w:p>
    <w:p w:rsidR="00C07EEA" w:rsidRDefault="00C07EEA" w:rsidP="00C07EEA">
      <w:pPr>
        <w:pStyle w:val="NormalWeb"/>
        <w:shd w:val="clear" w:color="auto" w:fill="FFFFFF"/>
        <w:spacing w:after="360" w:afterAutospacing="0"/>
        <w:rPr>
          <w:rFonts w:ascii="Poppins" w:hAnsi="Poppins"/>
          <w:color w:val="444444"/>
        </w:rPr>
      </w:pPr>
      <w:r>
        <w:rPr>
          <w:rFonts w:ascii="Poppins" w:hAnsi="Poppins"/>
          <w:color w:val="444444"/>
        </w:rPr>
        <w:t>REST works on the HTTP protocol and hence, uses the HTTP methods to carry out its operations. The HTTP methods that do not change or modify the resources at the server are known as safe operations. The GET method returns the resource only in the read-only method, and the HEAD method returns the metadata of the resource and is, therefore, safe. The methods PUT, POST, and DELETE, on the other hand, modify the data at the server and are, therefore, considered unsafe. </w:t>
      </w:r>
    </w:p>
    <w:p w:rsidR="00C07EEA" w:rsidRDefault="00C07EEA" w:rsidP="00C07EEA">
      <w:pPr>
        <w:pStyle w:val="Heading3"/>
        <w:shd w:val="clear" w:color="auto" w:fill="FFFFFF"/>
        <w:rPr>
          <w:rFonts w:ascii="Poppins" w:hAnsi="Poppins"/>
          <w:color w:val="444444"/>
        </w:rPr>
      </w:pPr>
      <w:r>
        <w:rPr>
          <w:rFonts w:ascii="Poppins" w:hAnsi="Poppins"/>
          <w:color w:val="444444"/>
        </w:rPr>
        <w:t>Name the method that validates all controls on a page.</w:t>
      </w:r>
    </w:p>
    <w:p w:rsidR="00C07EEA" w:rsidRDefault="00C07EEA" w:rsidP="00C07EEA">
      <w:pPr>
        <w:pStyle w:val="NormalWeb"/>
        <w:shd w:val="clear" w:color="auto" w:fill="FFFFFF"/>
        <w:spacing w:after="360" w:afterAutospacing="0"/>
        <w:rPr>
          <w:rFonts w:ascii="Poppins" w:hAnsi="Poppins"/>
          <w:color w:val="444444"/>
        </w:rPr>
      </w:pPr>
      <w:r>
        <w:rPr>
          <w:rFonts w:ascii="Poppins" w:hAnsi="Poppins"/>
          <w:color w:val="444444"/>
        </w:rPr>
        <w:t xml:space="preserve">The </w:t>
      </w:r>
      <w:proofErr w:type="spellStart"/>
      <w:proofErr w:type="gramStart"/>
      <w:r>
        <w:rPr>
          <w:rFonts w:ascii="Poppins" w:hAnsi="Poppins"/>
          <w:color w:val="444444"/>
        </w:rPr>
        <w:t>Page.Validate</w:t>
      </w:r>
      <w:proofErr w:type="spellEnd"/>
      <w:r>
        <w:rPr>
          <w:rFonts w:ascii="Poppins" w:hAnsi="Poppins"/>
          <w:color w:val="444444"/>
        </w:rPr>
        <w:t>(</w:t>
      </w:r>
      <w:proofErr w:type="gramEnd"/>
      <w:r>
        <w:rPr>
          <w:rFonts w:ascii="Poppins" w:hAnsi="Poppins"/>
          <w:color w:val="444444"/>
        </w:rPr>
        <w:t>) method validates all controls on a page.</w:t>
      </w:r>
    </w:p>
    <w:p w:rsidR="00C07EEA" w:rsidRDefault="00C07EEA" w:rsidP="00C07EEA">
      <w:pPr>
        <w:pStyle w:val="Heading3"/>
        <w:shd w:val="clear" w:color="auto" w:fill="FFFFFF"/>
        <w:rPr>
          <w:rFonts w:ascii="Poppins" w:hAnsi="Poppins"/>
          <w:color w:val="444444"/>
        </w:rPr>
      </w:pPr>
      <w:r>
        <w:rPr>
          <w:rFonts w:ascii="Poppins" w:hAnsi="Poppins"/>
          <w:color w:val="444444"/>
        </w:rPr>
        <w:t>Which library is used for JSON serialization in Web APIs?</w:t>
      </w:r>
    </w:p>
    <w:p w:rsidR="00C07EEA" w:rsidRDefault="00C07EEA" w:rsidP="00C07EEA">
      <w:pPr>
        <w:pStyle w:val="NormalWeb"/>
        <w:shd w:val="clear" w:color="auto" w:fill="FFFFFF"/>
        <w:spacing w:after="360" w:afterAutospacing="0"/>
        <w:rPr>
          <w:rFonts w:ascii="Poppins" w:hAnsi="Poppins"/>
          <w:color w:val="444444"/>
        </w:rPr>
      </w:pPr>
      <w:r>
        <w:rPr>
          <w:rFonts w:ascii="Poppins" w:hAnsi="Poppins"/>
          <w:color w:val="444444"/>
        </w:rPr>
        <w:t>The JSON.NET library is used for JSON serialization.</w:t>
      </w:r>
    </w:p>
    <w:p w:rsidR="00C07EEA" w:rsidRDefault="00C07EEA" w:rsidP="00C07EEA">
      <w:pPr>
        <w:pStyle w:val="Heading3"/>
        <w:shd w:val="clear" w:color="auto" w:fill="FFFFFF"/>
        <w:rPr>
          <w:rFonts w:ascii="Poppins" w:hAnsi="Poppins"/>
          <w:color w:val="444444"/>
        </w:rPr>
      </w:pPr>
      <w:r>
        <w:rPr>
          <w:rFonts w:ascii="Poppins" w:hAnsi="Poppins"/>
          <w:color w:val="444444"/>
        </w:rPr>
        <w:t>Who are the consumers of Web API?</w:t>
      </w:r>
    </w:p>
    <w:p w:rsidR="00C07EEA" w:rsidRDefault="00C07EEA" w:rsidP="00C07EEA">
      <w:pPr>
        <w:pStyle w:val="NormalWeb"/>
        <w:shd w:val="clear" w:color="auto" w:fill="FFFFFF"/>
        <w:spacing w:after="360" w:afterAutospacing="0"/>
        <w:rPr>
          <w:rFonts w:ascii="Poppins" w:hAnsi="Poppins"/>
          <w:color w:val="444444"/>
        </w:rPr>
      </w:pPr>
      <w:r>
        <w:rPr>
          <w:rFonts w:ascii="Poppins" w:hAnsi="Poppins"/>
          <w:color w:val="444444"/>
        </w:rPr>
        <w:t>Web APIs cater to a broad range of clients including browsers, and mobile devices. It is also used along with native applications that require web services but don’t support SOAP. Clients that support the HTTP methods like GET, DELETE, POST, can also use Web APIs. </w:t>
      </w:r>
    </w:p>
    <w:p w:rsidR="00C07EEA" w:rsidRDefault="00C07EEA" w:rsidP="00C07EEA">
      <w:pPr>
        <w:pStyle w:val="Heading1"/>
      </w:pPr>
      <w:r>
        <w:lastRenderedPageBreak/>
        <w:t xml:space="preserve">12.  </w:t>
      </w:r>
      <w:proofErr w:type="spellStart"/>
      <w:r>
        <w:t>WisdomJobs</w:t>
      </w:r>
      <w:proofErr w:type="spellEnd"/>
      <w:r>
        <w:t xml:space="preserve">: </w:t>
      </w:r>
      <w:r w:rsidR="00F75E01">
        <w:t>50Q</w:t>
      </w:r>
    </w:p>
    <w:p w:rsidR="00C07EEA" w:rsidRDefault="00C07EEA" w:rsidP="00C07EEA"/>
    <w:p w:rsidR="00C07EEA" w:rsidRPr="00C07EEA" w:rsidRDefault="00C07EEA" w:rsidP="00C07EEA">
      <w:pPr>
        <w:numPr>
          <w:ilvl w:val="0"/>
          <w:numId w:val="151"/>
        </w:numPr>
        <w:shd w:val="clear" w:color="auto" w:fill="FFFFFF"/>
        <w:spacing w:after="0" w:line="240" w:lineRule="auto"/>
        <w:ind w:left="150" w:right="150"/>
        <w:rPr>
          <w:rFonts w:ascii="Roboto" w:eastAsia="Times New Roman" w:hAnsi="Roboto" w:cs="Times New Roman"/>
          <w:color w:val="000000"/>
          <w:sz w:val="24"/>
          <w:szCs w:val="24"/>
        </w:rPr>
      </w:pPr>
      <w:r w:rsidRPr="00C07EEA">
        <w:rPr>
          <w:rFonts w:ascii="Roboto" w:eastAsia="Times New Roman" w:hAnsi="Roboto" w:cs="Times New Roman"/>
          <w:b/>
          <w:bCs/>
          <w:color w:val="000000"/>
          <w:sz w:val="24"/>
          <w:szCs w:val="24"/>
        </w:rPr>
        <w:t>Question 1. What Rest Stands For?</w:t>
      </w:r>
    </w:p>
    <w:p w:rsidR="00C07EEA" w:rsidRPr="00C07EEA" w:rsidRDefault="00C07EEA" w:rsidP="00C07EEA">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07EEA">
        <w:rPr>
          <w:rFonts w:ascii="Roboto" w:eastAsia="Times New Roman" w:hAnsi="Roboto" w:cs="Times New Roman"/>
          <w:b/>
          <w:bCs/>
          <w:color w:val="2DA506"/>
          <w:sz w:val="24"/>
          <w:szCs w:val="24"/>
        </w:rPr>
        <w:t>Answer :</w:t>
      </w:r>
      <w:proofErr w:type="gramEnd"/>
    </w:p>
    <w:p w:rsidR="00C07EEA" w:rsidRPr="00C07EEA" w:rsidRDefault="00C07EEA" w:rsidP="00C07EEA">
      <w:pPr>
        <w:shd w:val="clear" w:color="auto" w:fill="FFFFFF"/>
        <w:spacing w:after="75" w:line="240" w:lineRule="auto"/>
        <w:ind w:left="150" w:right="150"/>
        <w:rPr>
          <w:rFonts w:ascii="Roboto" w:eastAsia="Times New Roman" w:hAnsi="Roboto" w:cs="Times New Roman"/>
          <w:color w:val="000000"/>
          <w:sz w:val="24"/>
          <w:szCs w:val="24"/>
        </w:rPr>
      </w:pPr>
      <w:r w:rsidRPr="00C07EEA">
        <w:rPr>
          <w:rFonts w:ascii="Roboto" w:eastAsia="Times New Roman" w:hAnsi="Roboto" w:cs="Times New Roman"/>
          <w:color w:val="000000"/>
          <w:sz w:val="24"/>
          <w:szCs w:val="24"/>
        </w:rPr>
        <w:t xml:space="preserve">REST stands for </w:t>
      </w:r>
      <w:proofErr w:type="spellStart"/>
      <w:r w:rsidRPr="00C07EEA">
        <w:rPr>
          <w:rFonts w:ascii="Roboto" w:eastAsia="Times New Roman" w:hAnsi="Roboto" w:cs="Times New Roman"/>
          <w:color w:val="000000"/>
          <w:sz w:val="24"/>
          <w:szCs w:val="24"/>
        </w:rPr>
        <w:t>REpresentational</w:t>
      </w:r>
      <w:proofErr w:type="spellEnd"/>
      <w:r w:rsidRPr="00C07EEA">
        <w:rPr>
          <w:rFonts w:ascii="Roboto" w:eastAsia="Times New Roman" w:hAnsi="Roboto" w:cs="Times New Roman"/>
          <w:color w:val="000000"/>
          <w:sz w:val="24"/>
          <w:szCs w:val="24"/>
        </w:rPr>
        <w:t xml:space="preserve"> State Transfer.</w:t>
      </w:r>
    </w:p>
    <w:p w:rsidR="00C07EEA" w:rsidRPr="00C07EEA" w:rsidRDefault="00C07EEA" w:rsidP="00C07EEA">
      <w:pPr>
        <w:numPr>
          <w:ilvl w:val="0"/>
          <w:numId w:val="151"/>
        </w:numPr>
        <w:shd w:val="clear" w:color="auto" w:fill="FFFFFF"/>
        <w:spacing w:after="0" w:line="240" w:lineRule="auto"/>
        <w:ind w:left="150" w:right="150"/>
        <w:rPr>
          <w:rFonts w:ascii="Roboto" w:eastAsia="Times New Roman" w:hAnsi="Roboto" w:cs="Times New Roman"/>
          <w:color w:val="000000"/>
          <w:sz w:val="24"/>
          <w:szCs w:val="24"/>
        </w:rPr>
      </w:pPr>
      <w:r w:rsidRPr="00C07EEA">
        <w:rPr>
          <w:rFonts w:ascii="Roboto" w:eastAsia="Times New Roman" w:hAnsi="Roboto" w:cs="Times New Roman"/>
          <w:b/>
          <w:bCs/>
          <w:color w:val="000000"/>
          <w:sz w:val="24"/>
          <w:szCs w:val="24"/>
        </w:rPr>
        <w:t>Question 2. What Is Rest?</w:t>
      </w:r>
    </w:p>
    <w:p w:rsidR="00C07EEA" w:rsidRPr="00C07EEA" w:rsidRDefault="00C07EEA" w:rsidP="00C07EEA">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07EEA">
        <w:rPr>
          <w:rFonts w:ascii="Roboto" w:eastAsia="Times New Roman" w:hAnsi="Roboto" w:cs="Times New Roman"/>
          <w:b/>
          <w:bCs/>
          <w:color w:val="2DA506"/>
          <w:sz w:val="24"/>
          <w:szCs w:val="24"/>
        </w:rPr>
        <w:t>Answer :</w:t>
      </w:r>
      <w:proofErr w:type="gramEnd"/>
    </w:p>
    <w:p w:rsidR="00C07EEA" w:rsidRPr="00C07EEA" w:rsidRDefault="00C07EEA" w:rsidP="00C07EEA">
      <w:pPr>
        <w:shd w:val="clear" w:color="auto" w:fill="FFFFFF"/>
        <w:spacing w:after="75" w:line="240" w:lineRule="auto"/>
        <w:ind w:left="150" w:right="150"/>
        <w:rPr>
          <w:rFonts w:ascii="Roboto" w:eastAsia="Times New Roman" w:hAnsi="Roboto" w:cs="Times New Roman"/>
          <w:color w:val="000000"/>
          <w:sz w:val="24"/>
          <w:szCs w:val="24"/>
        </w:rPr>
      </w:pPr>
      <w:r w:rsidRPr="00C07EEA">
        <w:rPr>
          <w:rFonts w:ascii="Roboto" w:eastAsia="Times New Roman" w:hAnsi="Roboto" w:cs="Times New Roman"/>
          <w:color w:val="000000"/>
          <w:sz w:val="24"/>
          <w:szCs w:val="24"/>
        </w:rPr>
        <w:t>REST is web standards based architecture and uses HTTP Protocol for data communication. It revolves around resource where every component is a resource and a resource is accessed by a common interface using HTTP standard methods. REST was first introduced by Roy Fielding in 2000.</w:t>
      </w:r>
    </w:p>
    <w:p w:rsidR="00C07EEA" w:rsidRPr="00C07EEA" w:rsidRDefault="00C07EEA" w:rsidP="00C07EEA">
      <w:pPr>
        <w:shd w:val="clear" w:color="auto" w:fill="FFFFFF"/>
        <w:spacing w:after="75" w:line="240" w:lineRule="auto"/>
        <w:ind w:left="150" w:right="150"/>
        <w:rPr>
          <w:rFonts w:ascii="Roboto" w:eastAsia="Times New Roman" w:hAnsi="Roboto" w:cs="Times New Roman"/>
          <w:color w:val="000000"/>
          <w:sz w:val="24"/>
          <w:szCs w:val="24"/>
        </w:rPr>
      </w:pPr>
      <w:r w:rsidRPr="00C07EEA">
        <w:rPr>
          <w:rFonts w:ascii="Roboto" w:eastAsia="Times New Roman" w:hAnsi="Roboto" w:cs="Times New Roman"/>
          <w:color w:val="000000"/>
          <w:sz w:val="24"/>
          <w:szCs w:val="24"/>
        </w:rPr>
        <w:t xml:space="preserve">In REST architecture, a REST Server simply provides access to resources and REST client accesses and presents the resources. Here each resource is identified by URIs/ global IDs. REST uses various representations to represent a resource like text, JSON and XML. </w:t>
      </w:r>
      <w:proofErr w:type="gramStart"/>
      <w:r w:rsidRPr="00C07EEA">
        <w:rPr>
          <w:rFonts w:ascii="Roboto" w:eastAsia="Times New Roman" w:hAnsi="Roboto" w:cs="Times New Roman"/>
          <w:color w:val="000000"/>
          <w:sz w:val="24"/>
          <w:szCs w:val="24"/>
        </w:rPr>
        <w:t xml:space="preserve">Now a </w:t>
      </w:r>
      <w:proofErr w:type="spellStart"/>
      <w:r w:rsidRPr="00C07EEA">
        <w:rPr>
          <w:rFonts w:ascii="Roboto" w:eastAsia="Times New Roman" w:hAnsi="Roboto" w:cs="Times New Roman"/>
          <w:color w:val="000000"/>
          <w:sz w:val="24"/>
          <w:szCs w:val="24"/>
        </w:rPr>
        <w:t>days</w:t>
      </w:r>
      <w:proofErr w:type="spellEnd"/>
      <w:proofErr w:type="gramEnd"/>
      <w:r w:rsidRPr="00C07EEA">
        <w:rPr>
          <w:rFonts w:ascii="Roboto" w:eastAsia="Times New Roman" w:hAnsi="Roboto" w:cs="Times New Roman"/>
          <w:color w:val="000000"/>
          <w:sz w:val="24"/>
          <w:szCs w:val="24"/>
        </w:rPr>
        <w:t xml:space="preserve"> JSON is the most popular format being used in web services.</w:t>
      </w:r>
    </w:p>
    <w:p w:rsidR="00C07EEA" w:rsidRPr="00C07EEA" w:rsidRDefault="00C07EEA" w:rsidP="00C07EEA">
      <w:pPr>
        <w:shd w:val="clear" w:color="auto" w:fill="FFFFFF"/>
        <w:spacing w:after="0" w:line="240" w:lineRule="auto"/>
        <w:ind w:left="150" w:right="150"/>
        <w:rPr>
          <w:rFonts w:ascii="Roboto" w:eastAsia="Times New Roman" w:hAnsi="Roboto" w:cs="Times New Roman"/>
          <w:color w:val="000000"/>
          <w:sz w:val="24"/>
          <w:szCs w:val="24"/>
        </w:rPr>
      </w:pPr>
      <w:hyperlink r:id="rId92" w:tooltip="Web Service Testing Interview Questions" w:history="1">
        <w:r w:rsidRPr="00C07EEA">
          <w:rPr>
            <w:rFonts w:ascii="Roboto" w:eastAsia="Times New Roman" w:hAnsi="Roboto" w:cs="Times New Roman"/>
            <w:color w:val="337AB7"/>
            <w:sz w:val="24"/>
            <w:szCs w:val="24"/>
            <w:u w:val="single"/>
          </w:rPr>
          <w:t>Web Service Testing Interview Questions</w:t>
        </w:r>
      </w:hyperlink>
    </w:p>
    <w:p w:rsidR="00C07EEA" w:rsidRPr="00C07EEA" w:rsidRDefault="00C07EEA" w:rsidP="00C07EEA">
      <w:pPr>
        <w:numPr>
          <w:ilvl w:val="0"/>
          <w:numId w:val="151"/>
        </w:numPr>
        <w:shd w:val="clear" w:color="auto" w:fill="FFFFFF"/>
        <w:spacing w:after="0" w:line="240" w:lineRule="auto"/>
        <w:ind w:left="150" w:right="150"/>
        <w:rPr>
          <w:rFonts w:ascii="Roboto" w:eastAsia="Times New Roman" w:hAnsi="Roboto" w:cs="Times New Roman"/>
          <w:color w:val="000000"/>
          <w:sz w:val="24"/>
          <w:szCs w:val="24"/>
        </w:rPr>
      </w:pPr>
      <w:r w:rsidRPr="00C07EEA">
        <w:rPr>
          <w:rFonts w:ascii="Roboto" w:eastAsia="Times New Roman" w:hAnsi="Roboto" w:cs="Times New Roman"/>
          <w:b/>
          <w:bCs/>
          <w:color w:val="000000"/>
          <w:sz w:val="24"/>
          <w:szCs w:val="24"/>
        </w:rPr>
        <w:t>Question 3. Name Some Of The Commonly Used Http Methods Used In Rest Based Architecture?</w:t>
      </w:r>
    </w:p>
    <w:p w:rsidR="00C07EEA" w:rsidRPr="00C07EEA" w:rsidRDefault="00C07EEA" w:rsidP="00C07EEA">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07EEA">
        <w:rPr>
          <w:rFonts w:ascii="Roboto" w:eastAsia="Times New Roman" w:hAnsi="Roboto" w:cs="Times New Roman"/>
          <w:b/>
          <w:bCs/>
          <w:color w:val="2DA506"/>
          <w:sz w:val="24"/>
          <w:szCs w:val="24"/>
        </w:rPr>
        <w:t>Answer :</w:t>
      </w:r>
      <w:proofErr w:type="gramEnd"/>
    </w:p>
    <w:p w:rsidR="00C07EEA" w:rsidRPr="00C07EEA" w:rsidRDefault="00C07EEA" w:rsidP="00C07EEA">
      <w:pPr>
        <w:shd w:val="clear" w:color="auto" w:fill="FFFFFF"/>
        <w:spacing w:after="0" w:line="240" w:lineRule="auto"/>
        <w:ind w:left="150" w:right="150"/>
        <w:rPr>
          <w:rFonts w:ascii="Roboto" w:eastAsia="Times New Roman" w:hAnsi="Roboto" w:cs="Times New Roman"/>
          <w:color w:val="000000"/>
          <w:sz w:val="24"/>
          <w:szCs w:val="24"/>
        </w:rPr>
      </w:pPr>
      <w:r w:rsidRPr="00C07EEA">
        <w:rPr>
          <w:rFonts w:ascii="Roboto" w:eastAsia="Times New Roman" w:hAnsi="Roboto" w:cs="Times New Roman"/>
          <w:b/>
          <w:bCs/>
          <w:color w:val="000000"/>
          <w:sz w:val="24"/>
          <w:szCs w:val="24"/>
        </w:rPr>
        <w:t>Following well known HTTP methods are commonly used in REST based architecture</w:t>
      </w:r>
      <w:proofErr w:type="gramStart"/>
      <w:r w:rsidRPr="00C07EEA">
        <w:rPr>
          <w:rFonts w:ascii="Roboto" w:eastAsia="Times New Roman" w:hAnsi="Roboto" w:cs="Times New Roman"/>
          <w:b/>
          <w:bCs/>
          <w:color w:val="000000"/>
          <w:sz w:val="24"/>
          <w:szCs w:val="24"/>
        </w:rPr>
        <w:t>:−</w:t>
      </w:r>
      <w:proofErr w:type="gramEnd"/>
    </w:p>
    <w:p w:rsidR="00C07EEA" w:rsidRPr="00C07EEA" w:rsidRDefault="00C07EEA" w:rsidP="00C07EEA">
      <w:pPr>
        <w:numPr>
          <w:ilvl w:val="1"/>
          <w:numId w:val="151"/>
        </w:numPr>
        <w:shd w:val="clear" w:color="auto" w:fill="FFFFFF"/>
        <w:spacing w:after="0" w:line="240" w:lineRule="auto"/>
        <w:ind w:left="1140" w:right="150"/>
        <w:rPr>
          <w:rFonts w:ascii="Roboto" w:eastAsia="Times New Roman" w:hAnsi="Roboto" w:cs="Times New Roman"/>
          <w:color w:val="000000"/>
          <w:sz w:val="24"/>
          <w:szCs w:val="24"/>
        </w:rPr>
      </w:pPr>
      <w:r w:rsidRPr="00C07EEA">
        <w:rPr>
          <w:rFonts w:ascii="Roboto" w:eastAsia="Times New Roman" w:hAnsi="Roboto" w:cs="Times New Roman"/>
          <w:b/>
          <w:bCs/>
          <w:color w:val="000000"/>
          <w:sz w:val="24"/>
          <w:szCs w:val="24"/>
        </w:rPr>
        <w:t>GET − </w:t>
      </w:r>
      <w:r w:rsidRPr="00C07EEA">
        <w:rPr>
          <w:rFonts w:ascii="Roboto" w:eastAsia="Times New Roman" w:hAnsi="Roboto" w:cs="Times New Roman"/>
          <w:color w:val="000000"/>
          <w:sz w:val="24"/>
          <w:szCs w:val="24"/>
        </w:rPr>
        <w:t>Provides a read only access to a resource.</w:t>
      </w:r>
    </w:p>
    <w:p w:rsidR="00C07EEA" w:rsidRPr="00C07EEA" w:rsidRDefault="00C07EEA" w:rsidP="00C07EEA">
      <w:pPr>
        <w:numPr>
          <w:ilvl w:val="1"/>
          <w:numId w:val="151"/>
        </w:numPr>
        <w:shd w:val="clear" w:color="auto" w:fill="FFFFFF"/>
        <w:spacing w:after="0" w:line="240" w:lineRule="auto"/>
        <w:ind w:left="1140" w:right="150"/>
        <w:rPr>
          <w:rFonts w:ascii="Roboto" w:eastAsia="Times New Roman" w:hAnsi="Roboto" w:cs="Times New Roman"/>
          <w:color w:val="000000"/>
          <w:sz w:val="24"/>
          <w:szCs w:val="24"/>
        </w:rPr>
      </w:pPr>
      <w:r w:rsidRPr="00C07EEA">
        <w:rPr>
          <w:rFonts w:ascii="Roboto" w:eastAsia="Times New Roman" w:hAnsi="Roboto" w:cs="Times New Roman"/>
          <w:b/>
          <w:bCs/>
          <w:color w:val="000000"/>
          <w:sz w:val="24"/>
          <w:szCs w:val="24"/>
        </w:rPr>
        <w:t>PUT</w:t>
      </w:r>
      <w:r w:rsidRPr="00C07EEA">
        <w:rPr>
          <w:rFonts w:ascii="Roboto" w:eastAsia="Times New Roman" w:hAnsi="Roboto" w:cs="Times New Roman"/>
          <w:color w:val="000000"/>
          <w:sz w:val="24"/>
          <w:szCs w:val="24"/>
        </w:rPr>
        <w:t> − Used to create a new resource.</w:t>
      </w:r>
    </w:p>
    <w:p w:rsidR="00C07EEA" w:rsidRPr="00C07EEA" w:rsidRDefault="00C07EEA" w:rsidP="00C07EEA">
      <w:pPr>
        <w:numPr>
          <w:ilvl w:val="1"/>
          <w:numId w:val="151"/>
        </w:numPr>
        <w:shd w:val="clear" w:color="auto" w:fill="FFFFFF"/>
        <w:spacing w:after="0" w:line="240" w:lineRule="auto"/>
        <w:ind w:left="1140" w:right="150"/>
        <w:rPr>
          <w:rFonts w:ascii="Roboto" w:eastAsia="Times New Roman" w:hAnsi="Roboto" w:cs="Times New Roman"/>
          <w:color w:val="000000"/>
          <w:sz w:val="24"/>
          <w:szCs w:val="24"/>
        </w:rPr>
      </w:pPr>
      <w:r w:rsidRPr="00C07EEA">
        <w:rPr>
          <w:rFonts w:ascii="Roboto" w:eastAsia="Times New Roman" w:hAnsi="Roboto" w:cs="Times New Roman"/>
          <w:b/>
          <w:bCs/>
          <w:color w:val="000000"/>
          <w:sz w:val="24"/>
          <w:szCs w:val="24"/>
        </w:rPr>
        <w:t>DELETE</w:t>
      </w:r>
      <w:r w:rsidRPr="00C07EEA">
        <w:rPr>
          <w:rFonts w:ascii="Roboto" w:eastAsia="Times New Roman" w:hAnsi="Roboto" w:cs="Times New Roman"/>
          <w:color w:val="000000"/>
          <w:sz w:val="24"/>
          <w:szCs w:val="24"/>
        </w:rPr>
        <w:t xml:space="preserve"> − </w:t>
      </w:r>
      <w:proofErr w:type="spellStart"/>
      <w:r w:rsidRPr="00C07EEA">
        <w:rPr>
          <w:rFonts w:ascii="Roboto" w:eastAsia="Times New Roman" w:hAnsi="Roboto" w:cs="Times New Roman"/>
          <w:color w:val="000000"/>
          <w:sz w:val="24"/>
          <w:szCs w:val="24"/>
        </w:rPr>
        <w:t>Ued</w:t>
      </w:r>
      <w:proofErr w:type="spellEnd"/>
      <w:r w:rsidRPr="00C07EEA">
        <w:rPr>
          <w:rFonts w:ascii="Roboto" w:eastAsia="Times New Roman" w:hAnsi="Roboto" w:cs="Times New Roman"/>
          <w:color w:val="000000"/>
          <w:sz w:val="24"/>
          <w:szCs w:val="24"/>
        </w:rPr>
        <w:t xml:space="preserve"> to remove a resource.</w:t>
      </w:r>
    </w:p>
    <w:p w:rsidR="00C07EEA" w:rsidRPr="00C07EEA" w:rsidRDefault="00C07EEA" w:rsidP="00C07EEA">
      <w:pPr>
        <w:numPr>
          <w:ilvl w:val="1"/>
          <w:numId w:val="151"/>
        </w:numPr>
        <w:shd w:val="clear" w:color="auto" w:fill="FFFFFF"/>
        <w:spacing w:after="0" w:line="240" w:lineRule="auto"/>
        <w:ind w:left="1140" w:right="150"/>
        <w:rPr>
          <w:rFonts w:ascii="Roboto" w:eastAsia="Times New Roman" w:hAnsi="Roboto" w:cs="Times New Roman"/>
          <w:color w:val="000000"/>
          <w:sz w:val="24"/>
          <w:szCs w:val="24"/>
        </w:rPr>
      </w:pPr>
      <w:r w:rsidRPr="00C07EEA">
        <w:rPr>
          <w:rFonts w:ascii="Roboto" w:eastAsia="Times New Roman" w:hAnsi="Roboto" w:cs="Times New Roman"/>
          <w:b/>
          <w:bCs/>
          <w:color w:val="000000"/>
          <w:sz w:val="24"/>
          <w:szCs w:val="24"/>
        </w:rPr>
        <w:t>POST</w:t>
      </w:r>
      <w:r w:rsidRPr="00C07EEA">
        <w:rPr>
          <w:rFonts w:ascii="Roboto" w:eastAsia="Times New Roman" w:hAnsi="Roboto" w:cs="Times New Roman"/>
          <w:color w:val="000000"/>
          <w:sz w:val="24"/>
          <w:szCs w:val="24"/>
        </w:rPr>
        <w:t xml:space="preserve"> − Used to update </w:t>
      </w:r>
      <w:proofErr w:type="gramStart"/>
      <w:r w:rsidRPr="00C07EEA">
        <w:rPr>
          <w:rFonts w:ascii="Roboto" w:eastAsia="Times New Roman" w:hAnsi="Roboto" w:cs="Times New Roman"/>
          <w:color w:val="000000"/>
          <w:sz w:val="24"/>
          <w:szCs w:val="24"/>
        </w:rPr>
        <w:t>a</w:t>
      </w:r>
      <w:proofErr w:type="gramEnd"/>
      <w:r w:rsidRPr="00C07EEA">
        <w:rPr>
          <w:rFonts w:ascii="Roboto" w:eastAsia="Times New Roman" w:hAnsi="Roboto" w:cs="Times New Roman"/>
          <w:color w:val="000000"/>
          <w:sz w:val="24"/>
          <w:szCs w:val="24"/>
        </w:rPr>
        <w:t xml:space="preserve"> existing resource or create a new resource.</w:t>
      </w:r>
    </w:p>
    <w:p w:rsidR="00C07EEA" w:rsidRDefault="00C07EEA" w:rsidP="00C07EEA">
      <w:pPr>
        <w:numPr>
          <w:ilvl w:val="1"/>
          <w:numId w:val="151"/>
        </w:numPr>
        <w:shd w:val="clear" w:color="auto" w:fill="FFFFFF"/>
        <w:spacing w:after="0" w:line="240" w:lineRule="auto"/>
        <w:ind w:left="1140" w:right="150"/>
        <w:rPr>
          <w:rFonts w:ascii="Roboto" w:eastAsia="Times New Roman" w:hAnsi="Roboto" w:cs="Times New Roman"/>
          <w:color w:val="000000"/>
          <w:sz w:val="24"/>
          <w:szCs w:val="24"/>
        </w:rPr>
      </w:pPr>
      <w:r w:rsidRPr="00C07EEA">
        <w:rPr>
          <w:rFonts w:ascii="Roboto" w:eastAsia="Times New Roman" w:hAnsi="Roboto" w:cs="Times New Roman"/>
          <w:b/>
          <w:bCs/>
          <w:color w:val="000000"/>
          <w:sz w:val="24"/>
          <w:szCs w:val="24"/>
        </w:rPr>
        <w:t>OPTIONS</w:t>
      </w:r>
      <w:r w:rsidRPr="00C07EEA">
        <w:rPr>
          <w:rFonts w:ascii="Roboto" w:eastAsia="Times New Roman" w:hAnsi="Roboto" w:cs="Times New Roman"/>
          <w:color w:val="000000"/>
          <w:sz w:val="24"/>
          <w:szCs w:val="24"/>
        </w:rPr>
        <w:t> − Used to get the supported operations on a resource.</w:t>
      </w:r>
    </w:p>
    <w:p w:rsidR="00F75E01" w:rsidRPr="00C07EEA" w:rsidRDefault="00F75E01" w:rsidP="00F75E01">
      <w:pPr>
        <w:shd w:val="clear" w:color="auto" w:fill="FFFFFF"/>
        <w:spacing w:after="0" w:line="240" w:lineRule="auto"/>
        <w:ind w:left="1140" w:right="150"/>
        <w:rPr>
          <w:rFonts w:ascii="Roboto" w:eastAsia="Times New Roman" w:hAnsi="Roboto" w:cs="Times New Roman"/>
          <w:color w:val="000000"/>
          <w:sz w:val="24"/>
          <w:szCs w:val="24"/>
        </w:rPr>
      </w:pPr>
    </w:p>
    <w:p w:rsidR="00C07EEA" w:rsidRPr="00F75E01" w:rsidRDefault="00C07EEA" w:rsidP="00F75E01">
      <w:pPr>
        <w:shd w:val="clear" w:color="auto" w:fill="FFFFFF"/>
        <w:spacing w:after="0" w:line="240" w:lineRule="auto"/>
        <w:ind w:left="360" w:right="150"/>
        <w:rPr>
          <w:ins w:id="436" w:author="Unknown"/>
          <w:rFonts w:ascii="Roboto" w:eastAsia="Times New Roman" w:hAnsi="Roboto" w:cs="Times New Roman"/>
          <w:color w:val="000000"/>
          <w:sz w:val="24"/>
          <w:szCs w:val="24"/>
        </w:rPr>
      </w:pPr>
      <w:ins w:id="437" w:author="Unknown">
        <w:r w:rsidRPr="00F75E01">
          <w:rPr>
            <w:rFonts w:ascii="Roboto" w:eastAsia="Times New Roman" w:hAnsi="Roboto" w:cs="Times New Roman"/>
            <w:b/>
            <w:bCs/>
            <w:color w:val="000000"/>
            <w:sz w:val="24"/>
            <w:szCs w:val="24"/>
          </w:rPr>
          <w:t>Question 4. What Are Web Services?</w:t>
        </w:r>
      </w:ins>
    </w:p>
    <w:p w:rsidR="00C07EEA" w:rsidRPr="00C07EEA" w:rsidRDefault="00C07EEA" w:rsidP="00C07EEA">
      <w:pPr>
        <w:shd w:val="clear" w:color="auto" w:fill="FFFFFF"/>
        <w:spacing w:after="0" w:line="240" w:lineRule="auto"/>
        <w:ind w:left="150" w:right="150"/>
        <w:rPr>
          <w:ins w:id="438" w:author="Unknown"/>
          <w:rFonts w:ascii="Roboto" w:eastAsia="Times New Roman" w:hAnsi="Roboto" w:cs="Times New Roman"/>
          <w:color w:val="000000"/>
          <w:sz w:val="24"/>
          <w:szCs w:val="24"/>
        </w:rPr>
      </w:pPr>
      <w:proofErr w:type="gramStart"/>
      <w:ins w:id="439"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440" w:author="Unknown"/>
          <w:rFonts w:ascii="Roboto" w:eastAsia="Times New Roman" w:hAnsi="Roboto" w:cs="Times New Roman"/>
          <w:color w:val="000000"/>
          <w:sz w:val="24"/>
          <w:szCs w:val="24"/>
        </w:rPr>
      </w:pPr>
      <w:ins w:id="441" w:author="Unknown">
        <w:r w:rsidRPr="00C07EEA">
          <w:rPr>
            <w:rFonts w:ascii="Roboto" w:eastAsia="Times New Roman" w:hAnsi="Roboto" w:cs="Times New Roman"/>
            <w:color w:val="000000"/>
            <w:sz w:val="24"/>
            <w:szCs w:val="24"/>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w:t>
        </w:r>
      </w:ins>
    </w:p>
    <w:p w:rsidR="00C07EEA" w:rsidRPr="00C07EEA" w:rsidRDefault="00C07EEA" w:rsidP="00C07EEA">
      <w:pPr>
        <w:shd w:val="clear" w:color="auto" w:fill="FFFFFF"/>
        <w:spacing w:after="0" w:line="240" w:lineRule="auto"/>
        <w:ind w:left="150" w:right="150"/>
        <w:rPr>
          <w:ins w:id="442" w:author="Unknown"/>
          <w:rFonts w:ascii="Roboto" w:eastAsia="Times New Roman" w:hAnsi="Roboto" w:cs="Times New Roman"/>
          <w:color w:val="000000"/>
          <w:sz w:val="24"/>
          <w:szCs w:val="24"/>
        </w:rPr>
      </w:pPr>
      <w:ins w:id="443" w:author="Unknown">
        <w:r w:rsidRPr="00C07EEA">
          <w:rPr>
            <w:rFonts w:ascii="Roboto" w:eastAsia="Times New Roman" w:hAnsi="Roboto" w:cs="Times New Roman"/>
            <w:color w:val="000000"/>
            <w:sz w:val="24"/>
            <w:szCs w:val="24"/>
          </w:rPr>
          <w:fldChar w:fldCharType="begin"/>
        </w:r>
        <w:r w:rsidRPr="00C07EEA">
          <w:rPr>
            <w:rFonts w:ascii="Roboto" w:eastAsia="Times New Roman" w:hAnsi="Roboto" w:cs="Times New Roman"/>
            <w:color w:val="000000"/>
            <w:sz w:val="24"/>
            <w:szCs w:val="24"/>
          </w:rPr>
          <w:instrText xml:space="preserve"> HYPERLINK "https://www.wisdomjobs.com/e-university/web-service-testing-tutorial-178.html" \o "Web Service Testing Tutorial" </w:instrText>
        </w:r>
        <w:r w:rsidRPr="00C07EEA">
          <w:rPr>
            <w:rFonts w:ascii="Roboto" w:eastAsia="Times New Roman" w:hAnsi="Roboto" w:cs="Times New Roman"/>
            <w:color w:val="000000"/>
            <w:sz w:val="24"/>
            <w:szCs w:val="24"/>
          </w:rPr>
          <w:fldChar w:fldCharType="separate"/>
        </w:r>
        <w:r w:rsidRPr="00C07EEA">
          <w:rPr>
            <w:rFonts w:ascii="Roboto" w:eastAsia="Times New Roman" w:hAnsi="Roboto" w:cs="Times New Roman"/>
            <w:color w:val="337AB7"/>
            <w:sz w:val="24"/>
            <w:szCs w:val="24"/>
            <w:u w:val="single"/>
          </w:rPr>
          <w:t>Web Service Testing Tutorial</w:t>
        </w:r>
        <w:r w:rsidRPr="00C07EEA">
          <w:rPr>
            <w:rFonts w:ascii="Roboto" w:eastAsia="Times New Roman" w:hAnsi="Roboto" w:cs="Times New Roman"/>
            <w:color w:val="000000"/>
            <w:sz w:val="24"/>
            <w:szCs w:val="24"/>
          </w:rPr>
          <w:fldChar w:fldCharType="end"/>
        </w:r>
      </w:ins>
    </w:p>
    <w:p w:rsidR="00C07EEA" w:rsidRPr="00C07EEA" w:rsidRDefault="00C07EEA" w:rsidP="00C07EEA">
      <w:pPr>
        <w:numPr>
          <w:ilvl w:val="0"/>
          <w:numId w:val="151"/>
        </w:numPr>
        <w:shd w:val="clear" w:color="auto" w:fill="FFFFFF"/>
        <w:spacing w:after="0" w:line="240" w:lineRule="auto"/>
        <w:ind w:left="150" w:right="150"/>
        <w:rPr>
          <w:ins w:id="444" w:author="Unknown"/>
          <w:rFonts w:ascii="Roboto" w:eastAsia="Times New Roman" w:hAnsi="Roboto" w:cs="Times New Roman"/>
          <w:color w:val="000000"/>
          <w:sz w:val="24"/>
          <w:szCs w:val="24"/>
        </w:rPr>
      </w:pPr>
      <w:ins w:id="445" w:author="Unknown">
        <w:r w:rsidRPr="00C07EEA">
          <w:rPr>
            <w:rFonts w:ascii="Roboto" w:eastAsia="Times New Roman" w:hAnsi="Roboto" w:cs="Times New Roman"/>
            <w:b/>
            <w:bCs/>
            <w:color w:val="000000"/>
            <w:sz w:val="24"/>
            <w:szCs w:val="24"/>
          </w:rPr>
          <w:t>Question 5. What Are Restful Web Services?</w:t>
        </w:r>
      </w:ins>
    </w:p>
    <w:p w:rsidR="00C07EEA" w:rsidRPr="00C07EEA" w:rsidRDefault="00C07EEA" w:rsidP="00C07EEA">
      <w:pPr>
        <w:shd w:val="clear" w:color="auto" w:fill="FFFFFF"/>
        <w:spacing w:after="0" w:line="240" w:lineRule="auto"/>
        <w:ind w:left="150" w:right="150"/>
        <w:rPr>
          <w:ins w:id="446" w:author="Unknown"/>
          <w:rFonts w:ascii="Roboto" w:eastAsia="Times New Roman" w:hAnsi="Roboto" w:cs="Times New Roman"/>
          <w:color w:val="000000"/>
          <w:sz w:val="24"/>
          <w:szCs w:val="24"/>
        </w:rPr>
      </w:pPr>
      <w:proofErr w:type="gramStart"/>
      <w:ins w:id="447"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448" w:author="Unknown"/>
          <w:rFonts w:ascii="Roboto" w:eastAsia="Times New Roman" w:hAnsi="Roboto" w:cs="Times New Roman"/>
          <w:color w:val="000000"/>
          <w:sz w:val="24"/>
          <w:szCs w:val="24"/>
        </w:rPr>
      </w:pPr>
      <w:ins w:id="449" w:author="Unknown">
        <w:r w:rsidRPr="00C07EEA">
          <w:rPr>
            <w:rFonts w:ascii="Roboto" w:eastAsia="Times New Roman" w:hAnsi="Roboto" w:cs="Times New Roman"/>
            <w:color w:val="000000"/>
            <w:sz w:val="24"/>
            <w:szCs w:val="24"/>
          </w:rPr>
          <w:lastRenderedPageBreak/>
          <w:t xml:space="preserve">Web services based on REST Architecture are known as </w:t>
        </w:r>
        <w:proofErr w:type="spellStart"/>
        <w:r w:rsidRPr="00C07EEA">
          <w:rPr>
            <w:rFonts w:ascii="Roboto" w:eastAsia="Times New Roman" w:hAnsi="Roboto" w:cs="Times New Roman"/>
            <w:color w:val="000000"/>
            <w:sz w:val="24"/>
            <w:szCs w:val="24"/>
          </w:rPr>
          <w:t>RESTful</w:t>
        </w:r>
        <w:proofErr w:type="spellEnd"/>
        <w:r w:rsidRPr="00C07EEA">
          <w:rPr>
            <w:rFonts w:ascii="Roboto" w:eastAsia="Times New Roman" w:hAnsi="Roboto" w:cs="Times New Roman"/>
            <w:color w:val="000000"/>
            <w:sz w:val="24"/>
            <w:szCs w:val="24"/>
          </w:rPr>
          <w:t xml:space="preserve"> web services. These web services use HTTP methods to implement the concept of REST architecture. A </w:t>
        </w:r>
        <w:proofErr w:type="spellStart"/>
        <w:r w:rsidRPr="00C07EEA">
          <w:rPr>
            <w:rFonts w:ascii="Roboto" w:eastAsia="Times New Roman" w:hAnsi="Roboto" w:cs="Times New Roman"/>
            <w:color w:val="000000"/>
            <w:sz w:val="24"/>
            <w:szCs w:val="24"/>
          </w:rPr>
          <w:t>RESTful</w:t>
        </w:r>
        <w:proofErr w:type="spellEnd"/>
        <w:r w:rsidRPr="00C07EEA">
          <w:rPr>
            <w:rFonts w:ascii="Roboto" w:eastAsia="Times New Roman" w:hAnsi="Roboto" w:cs="Times New Roman"/>
            <w:color w:val="000000"/>
            <w:sz w:val="24"/>
            <w:szCs w:val="24"/>
          </w:rPr>
          <w:t xml:space="preserve"> web service usually defines a URI, Uniform Resource Identifier a service, provides resource representation such as JSON and set of HTTP Methods.</w:t>
        </w:r>
      </w:ins>
    </w:p>
    <w:p w:rsidR="00C07EEA" w:rsidRPr="00C07EEA" w:rsidRDefault="00C07EEA" w:rsidP="00C07EEA">
      <w:pPr>
        <w:shd w:val="clear" w:color="auto" w:fill="FFFFFF"/>
        <w:spacing w:after="0" w:line="240" w:lineRule="auto"/>
        <w:ind w:left="150" w:right="150"/>
        <w:rPr>
          <w:ins w:id="450" w:author="Unknown"/>
          <w:rFonts w:ascii="Roboto" w:eastAsia="Times New Roman" w:hAnsi="Roboto" w:cs="Times New Roman"/>
          <w:color w:val="000000"/>
          <w:sz w:val="24"/>
          <w:szCs w:val="24"/>
        </w:rPr>
      </w:pPr>
      <w:ins w:id="451" w:author="Unknown">
        <w:r w:rsidRPr="00C07EEA">
          <w:rPr>
            <w:rFonts w:ascii="Roboto" w:eastAsia="Times New Roman" w:hAnsi="Roboto" w:cs="Times New Roman"/>
            <w:color w:val="000000"/>
            <w:sz w:val="24"/>
            <w:szCs w:val="24"/>
          </w:rPr>
          <w:fldChar w:fldCharType="begin"/>
        </w:r>
        <w:r w:rsidRPr="00C07EEA">
          <w:rPr>
            <w:rFonts w:ascii="Roboto" w:eastAsia="Times New Roman" w:hAnsi="Roboto" w:cs="Times New Roman"/>
            <w:color w:val="000000"/>
            <w:sz w:val="24"/>
            <w:szCs w:val="24"/>
          </w:rPr>
          <w:instrText xml:space="preserve"> HYPERLINK "https://www.wisdomjobs.com/e-university/web-services-interview-questions.html" \o "Web Services Interview Questions" </w:instrText>
        </w:r>
        <w:r w:rsidRPr="00C07EEA">
          <w:rPr>
            <w:rFonts w:ascii="Roboto" w:eastAsia="Times New Roman" w:hAnsi="Roboto" w:cs="Times New Roman"/>
            <w:color w:val="000000"/>
            <w:sz w:val="24"/>
            <w:szCs w:val="24"/>
          </w:rPr>
          <w:fldChar w:fldCharType="separate"/>
        </w:r>
        <w:r w:rsidRPr="00C07EEA">
          <w:rPr>
            <w:rFonts w:ascii="Roboto" w:eastAsia="Times New Roman" w:hAnsi="Roboto" w:cs="Times New Roman"/>
            <w:color w:val="337AB7"/>
            <w:sz w:val="24"/>
            <w:szCs w:val="24"/>
            <w:u w:val="single"/>
          </w:rPr>
          <w:t>Web Services Interview Questions</w:t>
        </w:r>
        <w:r w:rsidRPr="00C07EEA">
          <w:rPr>
            <w:rFonts w:ascii="Roboto" w:eastAsia="Times New Roman" w:hAnsi="Roboto" w:cs="Times New Roman"/>
            <w:color w:val="000000"/>
            <w:sz w:val="24"/>
            <w:szCs w:val="24"/>
          </w:rPr>
          <w:fldChar w:fldCharType="end"/>
        </w:r>
      </w:ins>
    </w:p>
    <w:p w:rsidR="00C07EEA" w:rsidRPr="00C07EEA" w:rsidRDefault="00C07EEA" w:rsidP="00C07EEA">
      <w:pPr>
        <w:numPr>
          <w:ilvl w:val="0"/>
          <w:numId w:val="151"/>
        </w:numPr>
        <w:shd w:val="clear" w:color="auto" w:fill="FFFFFF"/>
        <w:spacing w:after="0" w:line="240" w:lineRule="auto"/>
        <w:ind w:left="150" w:right="150"/>
        <w:rPr>
          <w:ins w:id="452" w:author="Unknown"/>
          <w:rFonts w:ascii="Roboto" w:eastAsia="Times New Roman" w:hAnsi="Roboto" w:cs="Times New Roman"/>
          <w:color w:val="000000"/>
          <w:sz w:val="24"/>
          <w:szCs w:val="24"/>
        </w:rPr>
      </w:pPr>
      <w:ins w:id="453" w:author="Unknown">
        <w:r w:rsidRPr="00C07EEA">
          <w:rPr>
            <w:rFonts w:ascii="Roboto" w:eastAsia="Times New Roman" w:hAnsi="Roboto" w:cs="Times New Roman"/>
            <w:b/>
            <w:bCs/>
            <w:color w:val="000000"/>
            <w:sz w:val="24"/>
            <w:szCs w:val="24"/>
          </w:rPr>
          <w:t>Question 6. What Is A Resource In Rest?</w:t>
        </w:r>
      </w:ins>
    </w:p>
    <w:p w:rsidR="00C07EEA" w:rsidRPr="00C07EEA" w:rsidRDefault="00C07EEA" w:rsidP="00C07EEA">
      <w:pPr>
        <w:shd w:val="clear" w:color="auto" w:fill="FFFFFF"/>
        <w:spacing w:after="0" w:line="240" w:lineRule="auto"/>
        <w:ind w:left="150" w:right="150"/>
        <w:rPr>
          <w:ins w:id="454" w:author="Unknown"/>
          <w:rFonts w:ascii="Roboto" w:eastAsia="Times New Roman" w:hAnsi="Roboto" w:cs="Times New Roman"/>
          <w:color w:val="000000"/>
          <w:sz w:val="24"/>
          <w:szCs w:val="24"/>
        </w:rPr>
      </w:pPr>
      <w:proofErr w:type="gramStart"/>
      <w:ins w:id="455"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456" w:author="Unknown"/>
          <w:rFonts w:ascii="Roboto" w:eastAsia="Times New Roman" w:hAnsi="Roboto" w:cs="Times New Roman"/>
          <w:color w:val="000000"/>
          <w:sz w:val="24"/>
          <w:szCs w:val="24"/>
        </w:rPr>
      </w:pPr>
      <w:ins w:id="457" w:author="Unknown">
        <w:r w:rsidRPr="00C07EEA">
          <w:rPr>
            <w:rFonts w:ascii="Roboto" w:eastAsia="Times New Roman" w:hAnsi="Roboto" w:cs="Times New Roman"/>
            <w:color w:val="000000"/>
            <w:sz w:val="24"/>
            <w:szCs w:val="24"/>
          </w:rPr>
          <w:t xml:space="preserve">REST architecture treats </w:t>
        </w:r>
        <w:proofErr w:type="gramStart"/>
        <w:r w:rsidRPr="00C07EEA">
          <w:rPr>
            <w:rFonts w:ascii="Roboto" w:eastAsia="Times New Roman" w:hAnsi="Roboto" w:cs="Times New Roman"/>
            <w:color w:val="000000"/>
            <w:sz w:val="24"/>
            <w:szCs w:val="24"/>
          </w:rPr>
          <w:t>every content</w:t>
        </w:r>
        <w:proofErr w:type="gramEnd"/>
        <w:r w:rsidRPr="00C07EEA">
          <w:rPr>
            <w:rFonts w:ascii="Roboto" w:eastAsia="Times New Roman" w:hAnsi="Roboto" w:cs="Times New Roman"/>
            <w:color w:val="000000"/>
            <w:sz w:val="24"/>
            <w:szCs w:val="24"/>
          </w:rPr>
          <w:t xml:space="preserve"> as a resource. These resources can be text files, html pages, images, videos or dynamic business data. REST Server simply provides access to resources and REST client accesses and modifies the resources. Here each resource is identified by URIs/ global IDs.</w:t>
        </w:r>
      </w:ins>
    </w:p>
    <w:p w:rsidR="00C07EEA" w:rsidRPr="00C07EEA" w:rsidRDefault="00C07EEA" w:rsidP="00C07EEA">
      <w:pPr>
        <w:numPr>
          <w:ilvl w:val="0"/>
          <w:numId w:val="151"/>
        </w:numPr>
        <w:shd w:val="clear" w:color="auto" w:fill="FFFFFF"/>
        <w:spacing w:after="0" w:line="240" w:lineRule="auto"/>
        <w:ind w:left="150" w:right="150"/>
        <w:rPr>
          <w:ins w:id="458" w:author="Unknown"/>
          <w:rFonts w:ascii="Roboto" w:eastAsia="Times New Roman" w:hAnsi="Roboto" w:cs="Times New Roman"/>
          <w:color w:val="000000"/>
          <w:sz w:val="24"/>
          <w:szCs w:val="24"/>
        </w:rPr>
      </w:pPr>
      <w:ins w:id="459" w:author="Unknown">
        <w:r w:rsidRPr="00C07EEA">
          <w:rPr>
            <w:rFonts w:ascii="Roboto" w:eastAsia="Times New Roman" w:hAnsi="Roboto" w:cs="Times New Roman"/>
            <w:b/>
            <w:bCs/>
            <w:color w:val="000000"/>
            <w:sz w:val="24"/>
            <w:szCs w:val="24"/>
          </w:rPr>
          <w:t xml:space="preserve">Question 7. How </w:t>
        </w:r>
        <w:proofErr w:type="gramStart"/>
        <w:r w:rsidRPr="00C07EEA">
          <w:rPr>
            <w:rFonts w:ascii="Roboto" w:eastAsia="Times New Roman" w:hAnsi="Roboto" w:cs="Times New Roman"/>
            <w:b/>
            <w:bCs/>
            <w:color w:val="000000"/>
            <w:sz w:val="24"/>
            <w:szCs w:val="24"/>
          </w:rPr>
          <w:t>To</w:t>
        </w:r>
        <w:proofErr w:type="gramEnd"/>
        <w:r w:rsidRPr="00C07EEA">
          <w:rPr>
            <w:rFonts w:ascii="Roboto" w:eastAsia="Times New Roman" w:hAnsi="Roboto" w:cs="Times New Roman"/>
            <w:b/>
            <w:bCs/>
            <w:color w:val="000000"/>
            <w:sz w:val="24"/>
            <w:szCs w:val="24"/>
          </w:rPr>
          <w:t xml:space="preserve"> Represent A Resource In Rest?</w:t>
        </w:r>
      </w:ins>
    </w:p>
    <w:p w:rsidR="00C07EEA" w:rsidRPr="00C07EEA" w:rsidRDefault="00C07EEA" w:rsidP="00C07EEA">
      <w:pPr>
        <w:shd w:val="clear" w:color="auto" w:fill="FFFFFF"/>
        <w:spacing w:after="0" w:line="240" w:lineRule="auto"/>
        <w:ind w:left="150" w:right="150"/>
        <w:rPr>
          <w:ins w:id="460" w:author="Unknown"/>
          <w:rFonts w:ascii="Roboto" w:eastAsia="Times New Roman" w:hAnsi="Roboto" w:cs="Times New Roman"/>
          <w:color w:val="000000"/>
          <w:sz w:val="24"/>
          <w:szCs w:val="24"/>
        </w:rPr>
      </w:pPr>
      <w:proofErr w:type="gramStart"/>
      <w:ins w:id="461"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462" w:author="Unknown"/>
          <w:rFonts w:ascii="Roboto" w:eastAsia="Times New Roman" w:hAnsi="Roboto" w:cs="Times New Roman"/>
          <w:color w:val="000000"/>
          <w:sz w:val="24"/>
          <w:szCs w:val="24"/>
        </w:rPr>
      </w:pPr>
      <w:ins w:id="463" w:author="Unknown">
        <w:r w:rsidRPr="00C07EEA">
          <w:rPr>
            <w:rFonts w:ascii="Roboto" w:eastAsia="Times New Roman" w:hAnsi="Roboto" w:cs="Times New Roman"/>
            <w:color w:val="000000"/>
            <w:sz w:val="24"/>
            <w:szCs w:val="24"/>
          </w:rPr>
          <w:t>REST uses various representations to represent a resource where text, JSON, XML. XML and JSON are the most popular representations of resources.</w:t>
        </w:r>
      </w:ins>
    </w:p>
    <w:p w:rsidR="00C07EEA" w:rsidRPr="00C07EEA" w:rsidRDefault="00C07EEA" w:rsidP="00C07EEA">
      <w:pPr>
        <w:shd w:val="clear" w:color="auto" w:fill="FFFFFF"/>
        <w:spacing w:after="0" w:line="240" w:lineRule="auto"/>
        <w:ind w:left="150" w:right="150"/>
        <w:rPr>
          <w:ins w:id="464" w:author="Unknown"/>
          <w:rFonts w:ascii="Roboto" w:eastAsia="Times New Roman" w:hAnsi="Roboto" w:cs="Times New Roman"/>
          <w:color w:val="000000"/>
          <w:sz w:val="24"/>
          <w:szCs w:val="24"/>
        </w:rPr>
      </w:pPr>
      <w:ins w:id="465" w:author="Unknown">
        <w:r w:rsidRPr="00C07EEA">
          <w:rPr>
            <w:rFonts w:ascii="Roboto" w:eastAsia="Times New Roman" w:hAnsi="Roboto" w:cs="Times New Roman"/>
            <w:color w:val="000000"/>
            <w:sz w:val="24"/>
            <w:szCs w:val="24"/>
          </w:rPr>
          <w:fldChar w:fldCharType="begin"/>
        </w:r>
        <w:r w:rsidRPr="00C07EEA">
          <w:rPr>
            <w:rFonts w:ascii="Roboto" w:eastAsia="Times New Roman" w:hAnsi="Roboto" w:cs="Times New Roman"/>
            <w:color w:val="000000"/>
            <w:sz w:val="24"/>
            <w:szCs w:val="24"/>
          </w:rPr>
          <w:instrText xml:space="preserve"> HYPERLINK "https://www.wisdomjobs.com/e-university/web-services-tutorial-179.html" \o "Web Services Tutorial" </w:instrText>
        </w:r>
        <w:r w:rsidRPr="00C07EEA">
          <w:rPr>
            <w:rFonts w:ascii="Roboto" w:eastAsia="Times New Roman" w:hAnsi="Roboto" w:cs="Times New Roman"/>
            <w:color w:val="000000"/>
            <w:sz w:val="24"/>
            <w:szCs w:val="24"/>
          </w:rPr>
          <w:fldChar w:fldCharType="separate"/>
        </w:r>
        <w:r w:rsidRPr="00C07EEA">
          <w:rPr>
            <w:rFonts w:ascii="Roboto" w:eastAsia="Times New Roman" w:hAnsi="Roboto" w:cs="Times New Roman"/>
            <w:color w:val="337AB7"/>
            <w:sz w:val="24"/>
            <w:szCs w:val="24"/>
            <w:u w:val="single"/>
          </w:rPr>
          <w:t>Web Services Tutorial</w:t>
        </w:r>
        <w:r w:rsidRPr="00C07EEA">
          <w:rPr>
            <w:rFonts w:ascii="Roboto" w:eastAsia="Times New Roman" w:hAnsi="Roboto" w:cs="Times New Roman"/>
            <w:color w:val="000000"/>
            <w:sz w:val="24"/>
            <w:szCs w:val="24"/>
          </w:rPr>
          <w:fldChar w:fldCharType="end"/>
        </w:r>
        <w:r w:rsidRPr="00C07EEA">
          <w:rPr>
            <w:rFonts w:ascii="Roboto" w:eastAsia="Times New Roman" w:hAnsi="Roboto" w:cs="Times New Roman"/>
            <w:color w:val="000000"/>
            <w:sz w:val="24"/>
            <w:szCs w:val="24"/>
          </w:rPr>
          <w:t> </w:t>
        </w:r>
        <w:r w:rsidRPr="00C07EEA">
          <w:rPr>
            <w:rFonts w:ascii="Roboto" w:eastAsia="Times New Roman" w:hAnsi="Roboto" w:cs="Times New Roman"/>
            <w:color w:val="000000"/>
            <w:sz w:val="24"/>
            <w:szCs w:val="24"/>
          </w:rPr>
          <w:fldChar w:fldCharType="begin"/>
        </w:r>
        <w:r w:rsidRPr="00C07EEA">
          <w:rPr>
            <w:rFonts w:ascii="Roboto" w:eastAsia="Times New Roman" w:hAnsi="Roboto" w:cs="Times New Roman"/>
            <w:color w:val="000000"/>
            <w:sz w:val="24"/>
            <w:szCs w:val="24"/>
          </w:rPr>
          <w:instrText xml:space="preserve"> HYPERLINK "https://www.wisdomjobs.com/e-university/core-java-interview-questions.html" \o "Core Java Interview Questions" </w:instrText>
        </w:r>
        <w:r w:rsidRPr="00C07EEA">
          <w:rPr>
            <w:rFonts w:ascii="Roboto" w:eastAsia="Times New Roman" w:hAnsi="Roboto" w:cs="Times New Roman"/>
            <w:color w:val="000000"/>
            <w:sz w:val="24"/>
            <w:szCs w:val="24"/>
          </w:rPr>
          <w:fldChar w:fldCharType="separate"/>
        </w:r>
        <w:r w:rsidRPr="00C07EEA">
          <w:rPr>
            <w:rFonts w:ascii="Roboto" w:eastAsia="Times New Roman" w:hAnsi="Roboto" w:cs="Times New Roman"/>
            <w:color w:val="337AB7"/>
            <w:sz w:val="24"/>
            <w:szCs w:val="24"/>
            <w:u w:val="single"/>
          </w:rPr>
          <w:t>Core Java Interview Questions</w:t>
        </w:r>
        <w:r w:rsidRPr="00C07EEA">
          <w:rPr>
            <w:rFonts w:ascii="Roboto" w:eastAsia="Times New Roman" w:hAnsi="Roboto" w:cs="Times New Roman"/>
            <w:color w:val="000000"/>
            <w:sz w:val="24"/>
            <w:szCs w:val="24"/>
          </w:rPr>
          <w:fldChar w:fldCharType="end"/>
        </w:r>
      </w:ins>
    </w:p>
    <w:p w:rsidR="00C07EEA" w:rsidRPr="00C07EEA" w:rsidRDefault="00C07EEA" w:rsidP="00C07EEA">
      <w:pPr>
        <w:numPr>
          <w:ilvl w:val="0"/>
          <w:numId w:val="151"/>
        </w:numPr>
        <w:shd w:val="clear" w:color="auto" w:fill="FFFFFF"/>
        <w:spacing w:after="0" w:line="240" w:lineRule="auto"/>
        <w:ind w:left="150" w:right="150"/>
        <w:rPr>
          <w:ins w:id="466" w:author="Unknown"/>
          <w:rFonts w:ascii="Roboto" w:eastAsia="Times New Roman" w:hAnsi="Roboto" w:cs="Times New Roman"/>
          <w:color w:val="000000"/>
          <w:sz w:val="24"/>
          <w:szCs w:val="24"/>
        </w:rPr>
      </w:pPr>
      <w:ins w:id="467" w:author="Unknown">
        <w:r w:rsidRPr="00C07EEA">
          <w:rPr>
            <w:rFonts w:ascii="Roboto" w:eastAsia="Times New Roman" w:hAnsi="Roboto" w:cs="Times New Roman"/>
            <w:b/>
            <w:bCs/>
            <w:color w:val="000000"/>
            <w:sz w:val="24"/>
            <w:szCs w:val="24"/>
          </w:rPr>
          <w:t>Question 8. What Are The Best Practices To Design A Resource Representation?</w:t>
        </w:r>
      </w:ins>
    </w:p>
    <w:p w:rsidR="00C07EEA" w:rsidRPr="00C07EEA" w:rsidRDefault="00C07EEA" w:rsidP="00C07EEA">
      <w:pPr>
        <w:shd w:val="clear" w:color="auto" w:fill="FFFFFF"/>
        <w:spacing w:after="0" w:line="240" w:lineRule="auto"/>
        <w:ind w:left="150" w:right="150"/>
        <w:rPr>
          <w:ins w:id="468" w:author="Unknown"/>
          <w:rFonts w:ascii="Roboto" w:eastAsia="Times New Roman" w:hAnsi="Roboto" w:cs="Times New Roman"/>
          <w:color w:val="000000"/>
          <w:sz w:val="24"/>
          <w:szCs w:val="24"/>
        </w:rPr>
      </w:pPr>
      <w:proofErr w:type="gramStart"/>
      <w:ins w:id="469"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0" w:line="240" w:lineRule="auto"/>
        <w:ind w:left="150" w:right="150"/>
        <w:rPr>
          <w:ins w:id="470" w:author="Unknown"/>
          <w:rFonts w:ascii="Roboto" w:eastAsia="Times New Roman" w:hAnsi="Roboto" w:cs="Times New Roman"/>
          <w:color w:val="000000"/>
          <w:sz w:val="24"/>
          <w:szCs w:val="24"/>
        </w:rPr>
      </w:pPr>
      <w:ins w:id="471" w:author="Unknown">
        <w:r w:rsidRPr="00C07EEA">
          <w:rPr>
            <w:rFonts w:ascii="Roboto" w:eastAsia="Times New Roman" w:hAnsi="Roboto" w:cs="Times New Roman"/>
            <w:b/>
            <w:bCs/>
            <w:color w:val="000000"/>
            <w:sz w:val="24"/>
            <w:szCs w:val="24"/>
          </w:rPr>
          <w:t xml:space="preserve">Following are important points to be considered while designing a representation format of a resource in a </w:t>
        </w:r>
        <w:proofErr w:type="spellStart"/>
        <w:r w:rsidRPr="00C07EEA">
          <w:rPr>
            <w:rFonts w:ascii="Roboto" w:eastAsia="Times New Roman" w:hAnsi="Roboto" w:cs="Times New Roman"/>
            <w:b/>
            <w:bCs/>
            <w:color w:val="000000"/>
            <w:sz w:val="24"/>
            <w:szCs w:val="24"/>
          </w:rPr>
          <w:t>RESTful</w:t>
        </w:r>
        <w:proofErr w:type="spellEnd"/>
        <w:r w:rsidRPr="00C07EEA">
          <w:rPr>
            <w:rFonts w:ascii="Roboto" w:eastAsia="Times New Roman" w:hAnsi="Roboto" w:cs="Times New Roman"/>
            <w:b/>
            <w:bCs/>
            <w:color w:val="000000"/>
            <w:sz w:val="24"/>
            <w:szCs w:val="24"/>
          </w:rPr>
          <w:t xml:space="preserve"> web services:</w:t>
        </w:r>
      </w:ins>
    </w:p>
    <w:p w:rsidR="00C07EEA" w:rsidRPr="00C07EEA" w:rsidRDefault="00C07EEA" w:rsidP="00C07EEA">
      <w:pPr>
        <w:numPr>
          <w:ilvl w:val="1"/>
          <w:numId w:val="151"/>
        </w:numPr>
        <w:shd w:val="clear" w:color="auto" w:fill="FFFFFF"/>
        <w:spacing w:after="0" w:line="240" w:lineRule="auto"/>
        <w:ind w:left="1140" w:right="150"/>
        <w:rPr>
          <w:ins w:id="472" w:author="Unknown"/>
          <w:rFonts w:ascii="Roboto" w:eastAsia="Times New Roman" w:hAnsi="Roboto" w:cs="Times New Roman"/>
          <w:color w:val="000000"/>
          <w:sz w:val="24"/>
          <w:szCs w:val="24"/>
        </w:rPr>
      </w:pPr>
      <w:ins w:id="473" w:author="Unknown">
        <w:r w:rsidRPr="00C07EEA">
          <w:rPr>
            <w:rFonts w:ascii="Roboto" w:eastAsia="Times New Roman" w:hAnsi="Roboto" w:cs="Times New Roman"/>
            <w:b/>
            <w:bCs/>
            <w:color w:val="000000"/>
            <w:sz w:val="24"/>
            <w:szCs w:val="24"/>
          </w:rPr>
          <w:t>Understandability</w:t>
        </w:r>
        <w:r w:rsidRPr="00C07EEA">
          <w:rPr>
            <w:rFonts w:ascii="Roboto" w:eastAsia="Times New Roman" w:hAnsi="Roboto" w:cs="Times New Roman"/>
            <w:color w:val="000000"/>
            <w:sz w:val="24"/>
            <w:szCs w:val="24"/>
          </w:rPr>
          <w:t> − Both Server and Client should be able to understand and utilize the representation format of the resource.</w:t>
        </w:r>
      </w:ins>
    </w:p>
    <w:p w:rsidR="00C07EEA" w:rsidRPr="00C07EEA" w:rsidRDefault="00C07EEA" w:rsidP="00C07EEA">
      <w:pPr>
        <w:numPr>
          <w:ilvl w:val="1"/>
          <w:numId w:val="151"/>
        </w:numPr>
        <w:shd w:val="clear" w:color="auto" w:fill="FFFFFF"/>
        <w:spacing w:after="0" w:line="240" w:lineRule="auto"/>
        <w:ind w:left="1140" w:right="150"/>
        <w:rPr>
          <w:ins w:id="474" w:author="Unknown"/>
          <w:rFonts w:ascii="Roboto" w:eastAsia="Times New Roman" w:hAnsi="Roboto" w:cs="Times New Roman"/>
          <w:color w:val="000000"/>
          <w:sz w:val="24"/>
          <w:szCs w:val="24"/>
        </w:rPr>
      </w:pPr>
      <w:ins w:id="475" w:author="Unknown">
        <w:r w:rsidRPr="00C07EEA">
          <w:rPr>
            <w:rFonts w:ascii="Roboto" w:eastAsia="Times New Roman" w:hAnsi="Roboto" w:cs="Times New Roman"/>
            <w:b/>
            <w:bCs/>
            <w:color w:val="000000"/>
            <w:sz w:val="24"/>
            <w:szCs w:val="24"/>
          </w:rPr>
          <w:t>Completeness</w:t>
        </w:r>
        <w:r w:rsidRPr="00C07EEA">
          <w:rPr>
            <w:rFonts w:ascii="Roboto" w:eastAsia="Times New Roman" w:hAnsi="Roboto" w:cs="Times New Roman"/>
            <w:color w:val="000000"/>
            <w:sz w:val="24"/>
            <w:szCs w:val="24"/>
          </w:rPr>
          <w:t> − Format should be able to represent a resource completely. For example, a resource can contain another resource. Format should be able to represent simple as well as complex structures of resources.</w:t>
        </w:r>
      </w:ins>
    </w:p>
    <w:p w:rsidR="00C07EEA" w:rsidRPr="00C07EEA" w:rsidRDefault="00C07EEA" w:rsidP="00C07EEA">
      <w:pPr>
        <w:numPr>
          <w:ilvl w:val="1"/>
          <w:numId w:val="151"/>
        </w:numPr>
        <w:shd w:val="clear" w:color="auto" w:fill="FFFFFF"/>
        <w:spacing w:after="0" w:line="240" w:lineRule="auto"/>
        <w:ind w:left="1140" w:right="150"/>
        <w:rPr>
          <w:ins w:id="476" w:author="Unknown"/>
          <w:rFonts w:ascii="Roboto" w:eastAsia="Times New Roman" w:hAnsi="Roboto" w:cs="Times New Roman"/>
          <w:color w:val="000000"/>
          <w:sz w:val="24"/>
          <w:szCs w:val="24"/>
        </w:rPr>
      </w:pPr>
      <w:proofErr w:type="spellStart"/>
      <w:ins w:id="477" w:author="Unknown">
        <w:r w:rsidRPr="00C07EEA">
          <w:rPr>
            <w:rFonts w:ascii="Roboto" w:eastAsia="Times New Roman" w:hAnsi="Roboto" w:cs="Times New Roman"/>
            <w:b/>
            <w:bCs/>
            <w:color w:val="000000"/>
            <w:sz w:val="24"/>
            <w:szCs w:val="24"/>
          </w:rPr>
          <w:t>Linkablity</w:t>
        </w:r>
        <w:proofErr w:type="spellEnd"/>
        <w:r w:rsidRPr="00C07EEA">
          <w:rPr>
            <w:rFonts w:ascii="Roboto" w:eastAsia="Times New Roman" w:hAnsi="Roboto" w:cs="Times New Roman"/>
            <w:color w:val="000000"/>
            <w:sz w:val="24"/>
            <w:szCs w:val="24"/>
          </w:rPr>
          <w:t> − A resource can have a linkage to another resource, a format should be able to handles such situations.</w:t>
        </w:r>
      </w:ins>
    </w:p>
    <w:p w:rsidR="00C07EEA" w:rsidRPr="00C07EEA" w:rsidRDefault="00C07EEA" w:rsidP="00C07EEA">
      <w:pPr>
        <w:numPr>
          <w:ilvl w:val="0"/>
          <w:numId w:val="151"/>
        </w:numPr>
        <w:shd w:val="clear" w:color="auto" w:fill="FFFFFF"/>
        <w:spacing w:after="0" w:line="240" w:lineRule="auto"/>
        <w:ind w:left="150" w:right="150"/>
        <w:rPr>
          <w:ins w:id="478" w:author="Unknown"/>
          <w:rFonts w:ascii="Roboto" w:eastAsia="Times New Roman" w:hAnsi="Roboto" w:cs="Times New Roman"/>
          <w:color w:val="000000"/>
          <w:sz w:val="24"/>
          <w:szCs w:val="24"/>
        </w:rPr>
      </w:pPr>
      <w:ins w:id="479" w:author="Unknown">
        <w:r w:rsidRPr="00C07EEA">
          <w:rPr>
            <w:rFonts w:ascii="Roboto" w:eastAsia="Times New Roman" w:hAnsi="Roboto" w:cs="Times New Roman"/>
            <w:b/>
            <w:bCs/>
            <w:color w:val="000000"/>
            <w:sz w:val="24"/>
            <w:szCs w:val="24"/>
          </w:rPr>
          <w:t>Question 9. Which Protocol Is Used By Restful Web Services?</w:t>
        </w:r>
      </w:ins>
    </w:p>
    <w:p w:rsidR="00C07EEA" w:rsidRPr="00C07EEA" w:rsidRDefault="00C07EEA" w:rsidP="00C07EEA">
      <w:pPr>
        <w:shd w:val="clear" w:color="auto" w:fill="FFFFFF"/>
        <w:spacing w:after="0" w:line="240" w:lineRule="auto"/>
        <w:ind w:left="150" w:right="150"/>
        <w:rPr>
          <w:ins w:id="480" w:author="Unknown"/>
          <w:rFonts w:ascii="Roboto" w:eastAsia="Times New Roman" w:hAnsi="Roboto" w:cs="Times New Roman"/>
          <w:color w:val="000000"/>
          <w:sz w:val="24"/>
          <w:szCs w:val="24"/>
        </w:rPr>
      </w:pPr>
      <w:proofErr w:type="gramStart"/>
      <w:ins w:id="481"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482" w:author="Unknown"/>
          <w:rFonts w:ascii="Roboto" w:eastAsia="Times New Roman" w:hAnsi="Roboto" w:cs="Times New Roman"/>
          <w:color w:val="000000"/>
          <w:sz w:val="24"/>
          <w:szCs w:val="24"/>
        </w:rPr>
      </w:pPr>
      <w:proofErr w:type="spellStart"/>
      <w:ins w:id="483" w:author="Unknown">
        <w:r w:rsidRPr="00C07EEA">
          <w:rPr>
            <w:rFonts w:ascii="Roboto" w:eastAsia="Times New Roman" w:hAnsi="Roboto" w:cs="Times New Roman"/>
            <w:color w:val="000000"/>
            <w:sz w:val="24"/>
            <w:szCs w:val="24"/>
          </w:rPr>
          <w:t>RESTful</w:t>
        </w:r>
        <w:proofErr w:type="spellEnd"/>
        <w:r w:rsidRPr="00C07EEA">
          <w:rPr>
            <w:rFonts w:ascii="Roboto" w:eastAsia="Times New Roman" w:hAnsi="Roboto" w:cs="Times New Roman"/>
            <w:color w:val="000000"/>
            <w:sz w:val="24"/>
            <w:szCs w:val="24"/>
          </w:rPr>
          <w:t xml:space="preserve"> web services make use of HTTP protocol as a medium of communication between client and server.</w:t>
        </w:r>
      </w:ins>
    </w:p>
    <w:p w:rsidR="00C07EEA" w:rsidRPr="00C07EEA" w:rsidRDefault="00C07EEA" w:rsidP="00C07EEA">
      <w:pPr>
        <w:shd w:val="clear" w:color="auto" w:fill="FFFFFF"/>
        <w:spacing w:after="0" w:line="240" w:lineRule="auto"/>
        <w:ind w:left="150" w:right="150"/>
        <w:rPr>
          <w:ins w:id="484" w:author="Unknown"/>
          <w:rFonts w:ascii="Roboto" w:eastAsia="Times New Roman" w:hAnsi="Roboto" w:cs="Times New Roman"/>
          <w:color w:val="000000"/>
          <w:sz w:val="24"/>
          <w:szCs w:val="24"/>
        </w:rPr>
      </w:pPr>
      <w:ins w:id="485" w:author="Unknown">
        <w:r w:rsidRPr="00C07EEA">
          <w:rPr>
            <w:rFonts w:ascii="Roboto" w:eastAsia="Times New Roman" w:hAnsi="Roboto" w:cs="Times New Roman"/>
            <w:color w:val="000000"/>
            <w:sz w:val="24"/>
            <w:szCs w:val="24"/>
          </w:rPr>
          <w:fldChar w:fldCharType="begin"/>
        </w:r>
        <w:r w:rsidRPr="00C07EEA">
          <w:rPr>
            <w:rFonts w:ascii="Roboto" w:eastAsia="Times New Roman" w:hAnsi="Roboto" w:cs="Times New Roman"/>
            <w:color w:val="000000"/>
            <w:sz w:val="24"/>
            <w:szCs w:val="24"/>
          </w:rPr>
          <w:instrText xml:space="preserve"> HYPERLINK "https://www.wisdomjobs.com/e-university/java-springs-interview-questions.html" \o "Java-Springs Interview Questions" </w:instrText>
        </w:r>
        <w:r w:rsidRPr="00C07EEA">
          <w:rPr>
            <w:rFonts w:ascii="Roboto" w:eastAsia="Times New Roman" w:hAnsi="Roboto" w:cs="Times New Roman"/>
            <w:color w:val="000000"/>
            <w:sz w:val="24"/>
            <w:szCs w:val="24"/>
          </w:rPr>
          <w:fldChar w:fldCharType="separate"/>
        </w:r>
        <w:r w:rsidRPr="00C07EEA">
          <w:rPr>
            <w:rFonts w:ascii="Roboto" w:eastAsia="Times New Roman" w:hAnsi="Roboto" w:cs="Times New Roman"/>
            <w:color w:val="337AB7"/>
            <w:sz w:val="24"/>
            <w:szCs w:val="24"/>
            <w:u w:val="single"/>
          </w:rPr>
          <w:t>Java-Springs Interview Questions</w:t>
        </w:r>
        <w:r w:rsidRPr="00C07EEA">
          <w:rPr>
            <w:rFonts w:ascii="Roboto" w:eastAsia="Times New Roman" w:hAnsi="Roboto" w:cs="Times New Roman"/>
            <w:color w:val="000000"/>
            <w:sz w:val="24"/>
            <w:szCs w:val="24"/>
          </w:rPr>
          <w:fldChar w:fldCharType="end"/>
        </w:r>
      </w:ins>
    </w:p>
    <w:p w:rsidR="00C07EEA" w:rsidRPr="00C07EEA" w:rsidRDefault="00C07EEA" w:rsidP="00C07EEA">
      <w:pPr>
        <w:numPr>
          <w:ilvl w:val="0"/>
          <w:numId w:val="151"/>
        </w:numPr>
        <w:shd w:val="clear" w:color="auto" w:fill="FFFFFF"/>
        <w:spacing w:after="0" w:line="240" w:lineRule="auto"/>
        <w:ind w:left="150" w:right="150"/>
        <w:rPr>
          <w:ins w:id="486" w:author="Unknown"/>
          <w:rFonts w:ascii="Roboto" w:eastAsia="Times New Roman" w:hAnsi="Roboto" w:cs="Times New Roman"/>
          <w:color w:val="000000"/>
          <w:sz w:val="24"/>
          <w:szCs w:val="24"/>
        </w:rPr>
      </w:pPr>
      <w:ins w:id="487" w:author="Unknown">
        <w:r w:rsidRPr="00C07EEA">
          <w:rPr>
            <w:rFonts w:ascii="Roboto" w:eastAsia="Times New Roman" w:hAnsi="Roboto" w:cs="Times New Roman"/>
            <w:b/>
            <w:bCs/>
            <w:color w:val="000000"/>
            <w:sz w:val="24"/>
            <w:szCs w:val="24"/>
          </w:rPr>
          <w:t>Question 10. What Is Messaging In Restful Web Services?</w:t>
        </w:r>
      </w:ins>
    </w:p>
    <w:p w:rsidR="00C07EEA" w:rsidRPr="00C07EEA" w:rsidRDefault="00C07EEA" w:rsidP="00C07EEA">
      <w:pPr>
        <w:shd w:val="clear" w:color="auto" w:fill="FFFFFF"/>
        <w:spacing w:after="0" w:line="240" w:lineRule="auto"/>
        <w:ind w:left="150" w:right="150"/>
        <w:rPr>
          <w:ins w:id="488" w:author="Unknown"/>
          <w:rFonts w:ascii="Roboto" w:eastAsia="Times New Roman" w:hAnsi="Roboto" w:cs="Times New Roman"/>
          <w:color w:val="000000"/>
          <w:sz w:val="24"/>
          <w:szCs w:val="24"/>
        </w:rPr>
      </w:pPr>
      <w:proofErr w:type="gramStart"/>
      <w:ins w:id="489"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490" w:author="Unknown"/>
          <w:rFonts w:ascii="Roboto" w:eastAsia="Times New Roman" w:hAnsi="Roboto" w:cs="Times New Roman"/>
          <w:color w:val="000000"/>
          <w:sz w:val="24"/>
          <w:szCs w:val="24"/>
        </w:rPr>
      </w:pPr>
      <w:ins w:id="491" w:author="Unknown">
        <w:r w:rsidRPr="00C07EEA">
          <w:rPr>
            <w:rFonts w:ascii="Roboto" w:eastAsia="Times New Roman" w:hAnsi="Roboto" w:cs="Times New Roman"/>
            <w:color w:val="000000"/>
            <w:sz w:val="24"/>
            <w:szCs w:val="24"/>
          </w:rPr>
          <w:t>A client sends a message in form of a HTTP Request and server responds in form of a HTTP Response. This technique is termed as Messaging. These messages contain message data and metadata i.e. information about message itself.</w:t>
        </w:r>
      </w:ins>
    </w:p>
    <w:p w:rsidR="00C07EEA" w:rsidRPr="00C07EEA" w:rsidRDefault="00C07EEA" w:rsidP="00C07EEA">
      <w:pPr>
        <w:shd w:val="clear" w:color="auto" w:fill="FFFFFF"/>
        <w:spacing w:after="0" w:line="240" w:lineRule="auto"/>
        <w:ind w:left="150" w:right="150"/>
        <w:rPr>
          <w:ins w:id="492" w:author="Unknown"/>
          <w:rFonts w:ascii="Roboto" w:eastAsia="Times New Roman" w:hAnsi="Roboto" w:cs="Times New Roman"/>
          <w:color w:val="000000"/>
          <w:sz w:val="24"/>
          <w:szCs w:val="24"/>
        </w:rPr>
      </w:pPr>
      <w:ins w:id="493" w:author="Unknown">
        <w:r w:rsidRPr="00C07EEA">
          <w:rPr>
            <w:rFonts w:ascii="Roboto" w:eastAsia="Times New Roman" w:hAnsi="Roboto" w:cs="Times New Roman"/>
            <w:color w:val="000000"/>
            <w:sz w:val="24"/>
            <w:szCs w:val="24"/>
          </w:rPr>
          <w:fldChar w:fldCharType="begin"/>
        </w:r>
        <w:r w:rsidRPr="00C07EEA">
          <w:rPr>
            <w:rFonts w:ascii="Roboto" w:eastAsia="Times New Roman" w:hAnsi="Roboto" w:cs="Times New Roman"/>
            <w:color w:val="000000"/>
            <w:sz w:val="24"/>
            <w:szCs w:val="24"/>
          </w:rPr>
          <w:instrText xml:space="preserve"> HYPERLINK "https://www.wisdomjobs.com/e-university/core-java-tutorial-231.html" \o "Core Java Tutorial" </w:instrText>
        </w:r>
        <w:r w:rsidRPr="00C07EEA">
          <w:rPr>
            <w:rFonts w:ascii="Roboto" w:eastAsia="Times New Roman" w:hAnsi="Roboto" w:cs="Times New Roman"/>
            <w:color w:val="000000"/>
            <w:sz w:val="24"/>
            <w:szCs w:val="24"/>
          </w:rPr>
          <w:fldChar w:fldCharType="separate"/>
        </w:r>
        <w:r w:rsidRPr="00C07EEA">
          <w:rPr>
            <w:rFonts w:ascii="Roboto" w:eastAsia="Times New Roman" w:hAnsi="Roboto" w:cs="Times New Roman"/>
            <w:color w:val="337AB7"/>
            <w:sz w:val="24"/>
            <w:szCs w:val="24"/>
            <w:u w:val="single"/>
          </w:rPr>
          <w:t>Core Java Tutorial</w:t>
        </w:r>
        <w:r w:rsidRPr="00C07EEA">
          <w:rPr>
            <w:rFonts w:ascii="Roboto" w:eastAsia="Times New Roman" w:hAnsi="Roboto" w:cs="Times New Roman"/>
            <w:color w:val="000000"/>
            <w:sz w:val="24"/>
            <w:szCs w:val="24"/>
          </w:rPr>
          <w:fldChar w:fldCharType="end"/>
        </w:r>
      </w:ins>
    </w:p>
    <w:p w:rsidR="00C07EEA" w:rsidRPr="00C07EEA" w:rsidRDefault="00C07EEA" w:rsidP="00C07EEA">
      <w:pPr>
        <w:numPr>
          <w:ilvl w:val="0"/>
          <w:numId w:val="151"/>
        </w:numPr>
        <w:shd w:val="clear" w:color="auto" w:fill="FFFFFF"/>
        <w:spacing w:after="0" w:line="240" w:lineRule="auto"/>
        <w:ind w:left="150" w:right="150"/>
        <w:rPr>
          <w:ins w:id="494" w:author="Unknown"/>
          <w:rFonts w:ascii="Roboto" w:eastAsia="Times New Roman" w:hAnsi="Roboto" w:cs="Times New Roman"/>
          <w:color w:val="000000"/>
          <w:sz w:val="24"/>
          <w:szCs w:val="24"/>
        </w:rPr>
      </w:pPr>
      <w:ins w:id="495" w:author="Unknown">
        <w:r w:rsidRPr="00C07EEA">
          <w:rPr>
            <w:rFonts w:ascii="Roboto" w:eastAsia="Times New Roman" w:hAnsi="Roboto" w:cs="Times New Roman"/>
            <w:b/>
            <w:bCs/>
            <w:color w:val="000000"/>
            <w:sz w:val="24"/>
            <w:szCs w:val="24"/>
          </w:rPr>
          <w:lastRenderedPageBreak/>
          <w:t xml:space="preserve">Question 11. What Are The Core Components Of </w:t>
        </w:r>
        <w:proofErr w:type="gramStart"/>
        <w:r w:rsidRPr="00C07EEA">
          <w:rPr>
            <w:rFonts w:ascii="Roboto" w:eastAsia="Times New Roman" w:hAnsi="Roboto" w:cs="Times New Roman"/>
            <w:b/>
            <w:bCs/>
            <w:color w:val="000000"/>
            <w:sz w:val="24"/>
            <w:szCs w:val="24"/>
          </w:rPr>
          <w:t>A</w:t>
        </w:r>
        <w:proofErr w:type="gramEnd"/>
        <w:r w:rsidRPr="00C07EEA">
          <w:rPr>
            <w:rFonts w:ascii="Roboto" w:eastAsia="Times New Roman" w:hAnsi="Roboto" w:cs="Times New Roman"/>
            <w:b/>
            <w:bCs/>
            <w:color w:val="000000"/>
            <w:sz w:val="24"/>
            <w:szCs w:val="24"/>
          </w:rPr>
          <w:t xml:space="preserve"> Http Request?</w:t>
        </w:r>
      </w:ins>
    </w:p>
    <w:p w:rsidR="00C07EEA" w:rsidRPr="00C07EEA" w:rsidRDefault="00C07EEA" w:rsidP="00C07EEA">
      <w:pPr>
        <w:shd w:val="clear" w:color="auto" w:fill="FFFFFF"/>
        <w:spacing w:after="0" w:line="240" w:lineRule="auto"/>
        <w:ind w:left="150" w:right="150"/>
        <w:rPr>
          <w:ins w:id="496" w:author="Unknown"/>
          <w:rFonts w:ascii="Roboto" w:eastAsia="Times New Roman" w:hAnsi="Roboto" w:cs="Times New Roman"/>
          <w:color w:val="000000"/>
          <w:sz w:val="24"/>
          <w:szCs w:val="24"/>
        </w:rPr>
      </w:pPr>
      <w:proofErr w:type="gramStart"/>
      <w:ins w:id="497"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0" w:line="240" w:lineRule="auto"/>
        <w:ind w:left="150" w:right="150"/>
        <w:rPr>
          <w:ins w:id="498" w:author="Unknown"/>
          <w:rFonts w:ascii="Roboto" w:eastAsia="Times New Roman" w:hAnsi="Roboto" w:cs="Times New Roman"/>
          <w:color w:val="000000"/>
          <w:sz w:val="24"/>
          <w:szCs w:val="24"/>
        </w:rPr>
      </w:pPr>
      <w:ins w:id="499" w:author="Unknown">
        <w:r w:rsidRPr="00C07EEA">
          <w:rPr>
            <w:rFonts w:ascii="Roboto" w:eastAsia="Times New Roman" w:hAnsi="Roboto" w:cs="Times New Roman"/>
            <w:b/>
            <w:bCs/>
            <w:color w:val="000000"/>
            <w:sz w:val="24"/>
            <w:szCs w:val="24"/>
          </w:rPr>
          <w:t xml:space="preserve">A HTTP Request has five major </w:t>
        </w:r>
        <w:proofErr w:type="gramStart"/>
        <w:r w:rsidRPr="00C07EEA">
          <w:rPr>
            <w:rFonts w:ascii="Roboto" w:eastAsia="Times New Roman" w:hAnsi="Roboto" w:cs="Times New Roman"/>
            <w:b/>
            <w:bCs/>
            <w:color w:val="000000"/>
            <w:sz w:val="24"/>
            <w:szCs w:val="24"/>
          </w:rPr>
          <w:t>parts :</w:t>
        </w:r>
        <w:proofErr w:type="gramEnd"/>
      </w:ins>
    </w:p>
    <w:p w:rsidR="00C07EEA" w:rsidRPr="00C07EEA" w:rsidRDefault="00C07EEA" w:rsidP="00C07EEA">
      <w:pPr>
        <w:numPr>
          <w:ilvl w:val="1"/>
          <w:numId w:val="152"/>
        </w:numPr>
        <w:shd w:val="clear" w:color="auto" w:fill="FFFFFF"/>
        <w:spacing w:after="0" w:line="240" w:lineRule="auto"/>
        <w:ind w:left="1140" w:right="150"/>
        <w:rPr>
          <w:ins w:id="500" w:author="Unknown"/>
          <w:rFonts w:ascii="Roboto" w:eastAsia="Times New Roman" w:hAnsi="Roboto" w:cs="Times New Roman"/>
          <w:color w:val="000000"/>
          <w:sz w:val="24"/>
          <w:szCs w:val="24"/>
        </w:rPr>
      </w:pPr>
      <w:ins w:id="501" w:author="Unknown">
        <w:r w:rsidRPr="00C07EEA">
          <w:rPr>
            <w:rFonts w:ascii="Roboto" w:eastAsia="Times New Roman" w:hAnsi="Roboto" w:cs="Times New Roman"/>
            <w:b/>
            <w:bCs/>
            <w:color w:val="000000"/>
            <w:sz w:val="24"/>
            <w:szCs w:val="24"/>
          </w:rPr>
          <w:t>Verb −</w:t>
        </w:r>
        <w:r w:rsidRPr="00C07EEA">
          <w:rPr>
            <w:rFonts w:ascii="Roboto" w:eastAsia="Times New Roman" w:hAnsi="Roboto" w:cs="Times New Roman"/>
            <w:color w:val="000000"/>
            <w:sz w:val="24"/>
            <w:szCs w:val="24"/>
          </w:rPr>
          <w:t> Indicate HTTP methods such as GET, POST, DELETE, PUT etc.</w:t>
        </w:r>
      </w:ins>
    </w:p>
    <w:p w:rsidR="00C07EEA" w:rsidRPr="00C07EEA" w:rsidRDefault="00C07EEA" w:rsidP="00C07EEA">
      <w:pPr>
        <w:numPr>
          <w:ilvl w:val="1"/>
          <w:numId w:val="152"/>
        </w:numPr>
        <w:shd w:val="clear" w:color="auto" w:fill="FFFFFF"/>
        <w:spacing w:after="0" w:line="240" w:lineRule="auto"/>
        <w:ind w:left="1140" w:right="150"/>
        <w:rPr>
          <w:ins w:id="502" w:author="Unknown"/>
          <w:rFonts w:ascii="Roboto" w:eastAsia="Times New Roman" w:hAnsi="Roboto" w:cs="Times New Roman"/>
          <w:color w:val="000000"/>
          <w:sz w:val="24"/>
          <w:szCs w:val="24"/>
        </w:rPr>
      </w:pPr>
      <w:ins w:id="503" w:author="Unknown">
        <w:r w:rsidRPr="00C07EEA">
          <w:rPr>
            <w:rFonts w:ascii="Roboto" w:eastAsia="Times New Roman" w:hAnsi="Roboto" w:cs="Times New Roman"/>
            <w:b/>
            <w:bCs/>
            <w:color w:val="000000"/>
            <w:sz w:val="24"/>
            <w:szCs w:val="24"/>
          </w:rPr>
          <w:t>URI −</w:t>
        </w:r>
        <w:r w:rsidRPr="00C07EEA">
          <w:rPr>
            <w:rFonts w:ascii="Roboto" w:eastAsia="Times New Roman" w:hAnsi="Roboto" w:cs="Times New Roman"/>
            <w:color w:val="000000"/>
            <w:sz w:val="24"/>
            <w:szCs w:val="24"/>
          </w:rPr>
          <w:t> Uniform Resource Identifier (URI) to identify the resource on server.</w:t>
        </w:r>
      </w:ins>
    </w:p>
    <w:p w:rsidR="00C07EEA" w:rsidRPr="00C07EEA" w:rsidRDefault="00C07EEA" w:rsidP="00C07EEA">
      <w:pPr>
        <w:numPr>
          <w:ilvl w:val="1"/>
          <w:numId w:val="152"/>
        </w:numPr>
        <w:shd w:val="clear" w:color="auto" w:fill="FFFFFF"/>
        <w:spacing w:after="0" w:line="240" w:lineRule="auto"/>
        <w:ind w:left="1140" w:right="150"/>
        <w:rPr>
          <w:ins w:id="504" w:author="Unknown"/>
          <w:rFonts w:ascii="Roboto" w:eastAsia="Times New Roman" w:hAnsi="Roboto" w:cs="Times New Roman"/>
          <w:color w:val="000000"/>
          <w:sz w:val="24"/>
          <w:szCs w:val="24"/>
        </w:rPr>
      </w:pPr>
      <w:ins w:id="505" w:author="Unknown">
        <w:r w:rsidRPr="00C07EEA">
          <w:rPr>
            <w:rFonts w:ascii="Roboto" w:eastAsia="Times New Roman" w:hAnsi="Roboto" w:cs="Times New Roman"/>
            <w:b/>
            <w:bCs/>
            <w:color w:val="000000"/>
            <w:sz w:val="24"/>
            <w:szCs w:val="24"/>
          </w:rPr>
          <w:t>HTTP Version −</w:t>
        </w:r>
        <w:r w:rsidRPr="00C07EEA">
          <w:rPr>
            <w:rFonts w:ascii="Roboto" w:eastAsia="Times New Roman" w:hAnsi="Roboto" w:cs="Times New Roman"/>
            <w:color w:val="000000"/>
            <w:sz w:val="24"/>
            <w:szCs w:val="24"/>
          </w:rPr>
          <w:t xml:space="preserve"> Indicate HTTP version, for example HTTP </w:t>
        </w:r>
        <w:proofErr w:type="gramStart"/>
        <w:r w:rsidRPr="00C07EEA">
          <w:rPr>
            <w:rFonts w:ascii="Roboto" w:eastAsia="Times New Roman" w:hAnsi="Roboto" w:cs="Times New Roman"/>
            <w:color w:val="000000"/>
            <w:sz w:val="24"/>
            <w:szCs w:val="24"/>
          </w:rPr>
          <w:t>v1.1 .</w:t>
        </w:r>
        <w:proofErr w:type="gramEnd"/>
      </w:ins>
    </w:p>
    <w:p w:rsidR="00C07EEA" w:rsidRPr="00C07EEA" w:rsidRDefault="00C07EEA" w:rsidP="00C07EEA">
      <w:pPr>
        <w:numPr>
          <w:ilvl w:val="1"/>
          <w:numId w:val="152"/>
        </w:numPr>
        <w:shd w:val="clear" w:color="auto" w:fill="FFFFFF"/>
        <w:spacing w:after="0" w:line="240" w:lineRule="auto"/>
        <w:ind w:left="1140" w:right="150"/>
        <w:rPr>
          <w:ins w:id="506" w:author="Unknown"/>
          <w:rFonts w:ascii="Roboto" w:eastAsia="Times New Roman" w:hAnsi="Roboto" w:cs="Times New Roman"/>
          <w:color w:val="000000"/>
          <w:sz w:val="24"/>
          <w:szCs w:val="24"/>
        </w:rPr>
      </w:pPr>
      <w:ins w:id="507" w:author="Unknown">
        <w:r w:rsidRPr="00C07EEA">
          <w:rPr>
            <w:rFonts w:ascii="Roboto" w:eastAsia="Times New Roman" w:hAnsi="Roboto" w:cs="Times New Roman"/>
            <w:b/>
            <w:bCs/>
            <w:color w:val="000000"/>
            <w:sz w:val="24"/>
            <w:szCs w:val="24"/>
          </w:rPr>
          <w:t>Request Header</w:t>
        </w:r>
        <w:r w:rsidRPr="00C07EEA">
          <w:rPr>
            <w:rFonts w:ascii="Roboto" w:eastAsia="Times New Roman" w:hAnsi="Roboto" w:cs="Times New Roman"/>
            <w:color w:val="000000"/>
            <w:sz w:val="24"/>
            <w:szCs w:val="24"/>
          </w:rPr>
          <w:t xml:space="preserve"> − Contains metadata for the HTTP Request message as key-value pairs. For example, client </w:t>
        </w:r>
        <w:proofErr w:type="gramStart"/>
        <w:r w:rsidRPr="00C07EEA">
          <w:rPr>
            <w:rFonts w:ascii="Roboto" w:eastAsia="Times New Roman" w:hAnsi="Roboto" w:cs="Times New Roman"/>
            <w:color w:val="000000"/>
            <w:sz w:val="24"/>
            <w:szCs w:val="24"/>
          </w:rPr>
          <w:t>( or</w:t>
        </w:r>
        <w:proofErr w:type="gramEnd"/>
        <w:r w:rsidRPr="00C07EEA">
          <w:rPr>
            <w:rFonts w:ascii="Roboto" w:eastAsia="Times New Roman" w:hAnsi="Roboto" w:cs="Times New Roman"/>
            <w:color w:val="000000"/>
            <w:sz w:val="24"/>
            <w:szCs w:val="24"/>
          </w:rPr>
          <w:t xml:space="preserve"> browser) type, format supported by client, format of message body, cache settings etc.</w:t>
        </w:r>
      </w:ins>
    </w:p>
    <w:p w:rsidR="00C07EEA" w:rsidRPr="00C07EEA" w:rsidRDefault="00C07EEA" w:rsidP="00C07EEA">
      <w:pPr>
        <w:numPr>
          <w:ilvl w:val="1"/>
          <w:numId w:val="152"/>
        </w:numPr>
        <w:shd w:val="clear" w:color="auto" w:fill="FFFFFF"/>
        <w:spacing w:after="0" w:line="240" w:lineRule="auto"/>
        <w:ind w:left="1140" w:right="150"/>
        <w:rPr>
          <w:ins w:id="508" w:author="Unknown"/>
          <w:rFonts w:ascii="Roboto" w:eastAsia="Times New Roman" w:hAnsi="Roboto" w:cs="Times New Roman"/>
          <w:color w:val="000000"/>
          <w:sz w:val="24"/>
          <w:szCs w:val="24"/>
        </w:rPr>
      </w:pPr>
      <w:ins w:id="509" w:author="Unknown">
        <w:r w:rsidRPr="00C07EEA">
          <w:rPr>
            <w:rFonts w:ascii="Roboto" w:eastAsia="Times New Roman" w:hAnsi="Roboto" w:cs="Times New Roman"/>
            <w:b/>
            <w:bCs/>
            <w:color w:val="000000"/>
            <w:sz w:val="24"/>
            <w:szCs w:val="24"/>
          </w:rPr>
          <w:t>Request Body −</w:t>
        </w:r>
        <w:r w:rsidRPr="00C07EEA">
          <w:rPr>
            <w:rFonts w:ascii="Roboto" w:eastAsia="Times New Roman" w:hAnsi="Roboto" w:cs="Times New Roman"/>
            <w:color w:val="000000"/>
            <w:sz w:val="24"/>
            <w:szCs w:val="24"/>
          </w:rPr>
          <w:t> Message content or Resource representation.</w:t>
        </w:r>
      </w:ins>
    </w:p>
    <w:p w:rsidR="00C07EEA" w:rsidRPr="00C07EEA" w:rsidRDefault="00C07EEA" w:rsidP="00C07EEA">
      <w:pPr>
        <w:shd w:val="clear" w:color="auto" w:fill="FFFFFF"/>
        <w:spacing w:after="0" w:line="240" w:lineRule="auto"/>
        <w:ind w:left="150" w:right="150"/>
        <w:rPr>
          <w:ins w:id="510" w:author="Unknown"/>
          <w:rFonts w:ascii="Roboto" w:eastAsia="Times New Roman" w:hAnsi="Roboto" w:cs="Times New Roman"/>
          <w:color w:val="000000"/>
          <w:sz w:val="24"/>
          <w:szCs w:val="24"/>
        </w:rPr>
      </w:pPr>
      <w:ins w:id="511" w:author="Unknown">
        <w:r w:rsidRPr="00C07EEA">
          <w:rPr>
            <w:rFonts w:ascii="Roboto" w:eastAsia="Times New Roman" w:hAnsi="Roboto" w:cs="Times New Roman"/>
            <w:color w:val="000000"/>
            <w:sz w:val="24"/>
            <w:szCs w:val="24"/>
          </w:rPr>
          <w:fldChar w:fldCharType="begin"/>
        </w:r>
        <w:r w:rsidRPr="00C07EEA">
          <w:rPr>
            <w:rFonts w:ascii="Roboto" w:eastAsia="Times New Roman" w:hAnsi="Roboto" w:cs="Times New Roman"/>
            <w:color w:val="000000"/>
            <w:sz w:val="24"/>
            <w:szCs w:val="24"/>
          </w:rPr>
          <w:instrText xml:space="preserve"> HYPERLINK "https://www.wisdomjobs.com/e-university/css-interview-questions.html" \o "CSS Interview Questions" </w:instrText>
        </w:r>
        <w:r w:rsidRPr="00C07EEA">
          <w:rPr>
            <w:rFonts w:ascii="Roboto" w:eastAsia="Times New Roman" w:hAnsi="Roboto" w:cs="Times New Roman"/>
            <w:color w:val="000000"/>
            <w:sz w:val="24"/>
            <w:szCs w:val="24"/>
          </w:rPr>
          <w:fldChar w:fldCharType="separate"/>
        </w:r>
        <w:r w:rsidRPr="00C07EEA">
          <w:rPr>
            <w:rFonts w:ascii="Roboto" w:eastAsia="Times New Roman" w:hAnsi="Roboto" w:cs="Times New Roman"/>
            <w:color w:val="337AB7"/>
            <w:sz w:val="24"/>
            <w:szCs w:val="24"/>
            <w:u w:val="single"/>
          </w:rPr>
          <w:t>CSS Interview Questions</w:t>
        </w:r>
        <w:r w:rsidRPr="00C07EEA">
          <w:rPr>
            <w:rFonts w:ascii="Roboto" w:eastAsia="Times New Roman" w:hAnsi="Roboto" w:cs="Times New Roman"/>
            <w:color w:val="000000"/>
            <w:sz w:val="24"/>
            <w:szCs w:val="24"/>
          </w:rPr>
          <w:fldChar w:fldCharType="end"/>
        </w:r>
      </w:ins>
    </w:p>
    <w:p w:rsidR="00C07EEA" w:rsidRPr="00C07EEA" w:rsidRDefault="00C07EEA" w:rsidP="00C07EEA">
      <w:pPr>
        <w:numPr>
          <w:ilvl w:val="0"/>
          <w:numId w:val="152"/>
        </w:numPr>
        <w:shd w:val="clear" w:color="auto" w:fill="FFFFFF"/>
        <w:spacing w:after="0" w:line="240" w:lineRule="auto"/>
        <w:ind w:left="150" w:right="150"/>
        <w:rPr>
          <w:ins w:id="512" w:author="Unknown"/>
          <w:rFonts w:ascii="Roboto" w:eastAsia="Times New Roman" w:hAnsi="Roboto" w:cs="Times New Roman"/>
          <w:color w:val="000000"/>
          <w:sz w:val="24"/>
          <w:szCs w:val="24"/>
        </w:rPr>
      </w:pPr>
      <w:ins w:id="513" w:author="Unknown">
        <w:r w:rsidRPr="00C07EEA">
          <w:rPr>
            <w:rFonts w:ascii="Roboto" w:eastAsia="Times New Roman" w:hAnsi="Roboto" w:cs="Times New Roman"/>
            <w:b/>
            <w:bCs/>
            <w:color w:val="000000"/>
            <w:sz w:val="24"/>
            <w:szCs w:val="24"/>
          </w:rPr>
          <w:t xml:space="preserve">Question 12. What Are The Core Components Of </w:t>
        </w:r>
        <w:proofErr w:type="gramStart"/>
        <w:r w:rsidRPr="00C07EEA">
          <w:rPr>
            <w:rFonts w:ascii="Roboto" w:eastAsia="Times New Roman" w:hAnsi="Roboto" w:cs="Times New Roman"/>
            <w:b/>
            <w:bCs/>
            <w:color w:val="000000"/>
            <w:sz w:val="24"/>
            <w:szCs w:val="24"/>
          </w:rPr>
          <w:t>A</w:t>
        </w:r>
        <w:proofErr w:type="gramEnd"/>
        <w:r w:rsidRPr="00C07EEA">
          <w:rPr>
            <w:rFonts w:ascii="Roboto" w:eastAsia="Times New Roman" w:hAnsi="Roboto" w:cs="Times New Roman"/>
            <w:b/>
            <w:bCs/>
            <w:color w:val="000000"/>
            <w:sz w:val="24"/>
            <w:szCs w:val="24"/>
          </w:rPr>
          <w:t xml:space="preserve"> Http Response?</w:t>
        </w:r>
      </w:ins>
    </w:p>
    <w:p w:rsidR="00C07EEA" w:rsidRPr="00C07EEA" w:rsidRDefault="00C07EEA" w:rsidP="00C07EEA">
      <w:pPr>
        <w:shd w:val="clear" w:color="auto" w:fill="FFFFFF"/>
        <w:spacing w:after="0" w:line="240" w:lineRule="auto"/>
        <w:ind w:left="150" w:right="150"/>
        <w:rPr>
          <w:ins w:id="514" w:author="Unknown"/>
          <w:rFonts w:ascii="Roboto" w:eastAsia="Times New Roman" w:hAnsi="Roboto" w:cs="Times New Roman"/>
          <w:color w:val="000000"/>
          <w:sz w:val="24"/>
          <w:szCs w:val="24"/>
        </w:rPr>
      </w:pPr>
      <w:proofErr w:type="gramStart"/>
      <w:ins w:id="515"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0" w:line="240" w:lineRule="auto"/>
        <w:ind w:left="150" w:right="150"/>
        <w:rPr>
          <w:ins w:id="516" w:author="Unknown"/>
          <w:rFonts w:ascii="Roboto" w:eastAsia="Times New Roman" w:hAnsi="Roboto" w:cs="Times New Roman"/>
          <w:color w:val="000000"/>
          <w:sz w:val="24"/>
          <w:szCs w:val="24"/>
        </w:rPr>
      </w:pPr>
      <w:ins w:id="517" w:author="Unknown">
        <w:r w:rsidRPr="00C07EEA">
          <w:rPr>
            <w:rFonts w:ascii="Roboto" w:eastAsia="Times New Roman" w:hAnsi="Roboto" w:cs="Times New Roman"/>
            <w:b/>
            <w:bCs/>
            <w:color w:val="000000"/>
            <w:sz w:val="24"/>
            <w:szCs w:val="24"/>
          </w:rPr>
          <w:t>A HTTP Response has four major parts:-</w:t>
        </w:r>
      </w:ins>
    </w:p>
    <w:p w:rsidR="00C07EEA" w:rsidRPr="00C07EEA" w:rsidRDefault="00C07EEA" w:rsidP="00C07EEA">
      <w:pPr>
        <w:numPr>
          <w:ilvl w:val="1"/>
          <w:numId w:val="153"/>
        </w:numPr>
        <w:shd w:val="clear" w:color="auto" w:fill="FFFFFF"/>
        <w:spacing w:after="0" w:line="240" w:lineRule="auto"/>
        <w:ind w:left="1140" w:right="150"/>
        <w:rPr>
          <w:ins w:id="518" w:author="Unknown"/>
          <w:rFonts w:ascii="Roboto" w:eastAsia="Times New Roman" w:hAnsi="Roboto" w:cs="Times New Roman"/>
          <w:color w:val="000000"/>
          <w:sz w:val="24"/>
          <w:szCs w:val="24"/>
        </w:rPr>
      </w:pPr>
      <w:ins w:id="519" w:author="Unknown">
        <w:r w:rsidRPr="00C07EEA">
          <w:rPr>
            <w:rFonts w:ascii="Roboto" w:eastAsia="Times New Roman" w:hAnsi="Roboto" w:cs="Times New Roman"/>
            <w:b/>
            <w:bCs/>
            <w:color w:val="000000"/>
            <w:sz w:val="24"/>
            <w:szCs w:val="24"/>
          </w:rPr>
          <w:t>Status/Response Code</w:t>
        </w:r>
        <w:r w:rsidRPr="00C07EEA">
          <w:rPr>
            <w:rFonts w:ascii="Roboto" w:eastAsia="Times New Roman" w:hAnsi="Roboto" w:cs="Times New Roman"/>
            <w:color w:val="000000"/>
            <w:sz w:val="24"/>
            <w:szCs w:val="24"/>
          </w:rPr>
          <w:t> − Indicate Server status for the requested resource. For example 404 means resource not found and 200 means response is ok.</w:t>
        </w:r>
      </w:ins>
    </w:p>
    <w:p w:rsidR="00C07EEA" w:rsidRPr="00C07EEA" w:rsidRDefault="00C07EEA" w:rsidP="00C07EEA">
      <w:pPr>
        <w:numPr>
          <w:ilvl w:val="1"/>
          <w:numId w:val="153"/>
        </w:numPr>
        <w:shd w:val="clear" w:color="auto" w:fill="FFFFFF"/>
        <w:spacing w:after="0" w:line="240" w:lineRule="auto"/>
        <w:ind w:left="1140" w:right="150"/>
        <w:rPr>
          <w:ins w:id="520" w:author="Unknown"/>
          <w:rFonts w:ascii="Roboto" w:eastAsia="Times New Roman" w:hAnsi="Roboto" w:cs="Times New Roman"/>
          <w:color w:val="000000"/>
          <w:sz w:val="24"/>
          <w:szCs w:val="24"/>
        </w:rPr>
      </w:pPr>
      <w:ins w:id="521" w:author="Unknown">
        <w:r w:rsidRPr="00C07EEA">
          <w:rPr>
            <w:rFonts w:ascii="Roboto" w:eastAsia="Times New Roman" w:hAnsi="Roboto" w:cs="Times New Roman"/>
            <w:b/>
            <w:bCs/>
            <w:color w:val="000000"/>
            <w:sz w:val="24"/>
            <w:szCs w:val="24"/>
          </w:rPr>
          <w:t>HTTP Version</w:t>
        </w:r>
        <w:r w:rsidRPr="00C07EEA">
          <w:rPr>
            <w:rFonts w:ascii="Roboto" w:eastAsia="Times New Roman" w:hAnsi="Roboto" w:cs="Times New Roman"/>
            <w:color w:val="000000"/>
            <w:sz w:val="24"/>
            <w:szCs w:val="24"/>
          </w:rPr>
          <w:t xml:space="preserve"> − Indicate HTTP version, for example HTTP </w:t>
        </w:r>
        <w:proofErr w:type="gramStart"/>
        <w:r w:rsidRPr="00C07EEA">
          <w:rPr>
            <w:rFonts w:ascii="Roboto" w:eastAsia="Times New Roman" w:hAnsi="Roboto" w:cs="Times New Roman"/>
            <w:color w:val="000000"/>
            <w:sz w:val="24"/>
            <w:szCs w:val="24"/>
          </w:rPr>
          <w:t>v1.1 .</w:t>
        </w:r>
        <w:proofErr w:type="gramEnd"/>
      </w:ins>
    </w:p>
    <w:p w:rsidR="00C07EEA" w:rsidRPr="00C07EEA" w:rsidRDefault="00C07EEA" w:rsidP="00C07EEA">
      <w:pPr>
        <w:numPr>
          <w:ilvl w:val="1"/>
          <w:numId w:val="153"/>
        </w:numPr>
        <w:shd w:val="clear" w:color="auto" w:fill="FFFFFF"/>
        <w:spacing w:after="0" w:line="240" w:lineRule="auto"/>
        <w:ind w:left="1140" w:right="150"/>
        <w:rPr>
          <w:ins w:id="522" w:author="Unknown"/>
          <w:rFonts w:ascii="Roboto" w:eastAsia="Times New Roman" w:hAnsi="Roboto" w:cs="Times New Roman"/>
          <w:color w:val="000000"/>
          <w:sz w:val="24"/>
          <w:szCs w:val="24"/>
        </w:rPr>
      </w:pPr>
      <w:ins w:id="523" w:author="Unknown">
        <w:r w:rsidRPr="00C07EEA">
          <w:rPr>
            <w:rFonts w:ascii="Roboto" w:eastAsia="Times New Roman" w:hAnsi="Roboto" w:cs="Times New Roman"/>
            <w:b/>
            <w:bCs/>
            <w:color w:val="000000"/>
            <w:sz w:val="24"/>
            <w:szCs w:val="24"/>
          </w:rPr>
          <w:t>Response Heade</w:t>
        </w:r>
        <w:r w:rsidRPr="00C07EEA">
          <w:rPr>
            <w:rFonts w:ascii="Roboto" w:eastAsia="Times New Roman" w:hAnsi="Roboto" w:cs="Times New Roman"/>
            <w:color w:val="000000"/>
            <w:sz w:val="24"/>
            <w:szCs w:val="24"/>
          </w:rPr>
          <w:t>r − Contains metadata for the HTTP Response message as key-value pairs. For example, content length, content type, response date, server type etc.</w:t>
        </w:r>
      </w:ins>
    </w:p>
    <w:p w:rsidR="00C07EEA" w:rsidRPr="00C07EEA" w:rsidRDefault="00C07EEA" w:rsidP="00C07EEA">
      <w:pPr>
        <w:numPr>
          <w:ilvl w:val="1"/>
          <w:numId w:val="153"/>
        </w:numPr>
        <w:shd w:val="clear" w:color="auto" w:fill="FFFFFF"/>
        <w:spacing w:after="0" w:line="240" w:lineRule="auto"/>
        <w:ind w:left="1140" w:right="150"/>
        <w:rPr>
          <w:ins w:id="524" w:author="Unknown"/>
          <w:rFonts w:ascii="Roboto" w:eastAsia="Times New Roman" w:hAnsi="Roboto" w:cs="Times New Roman"/>
          <w:color w:val="000000"/>
          <w:sz w:val="24"/>
          <w:szCs w:val="24"/>
        </w:rPr>
      </w:pPr>
      <w:ins w:id="525" w:author="Unknown">
        <w:r w:rsidRPr="00C07EEA">
          <w:rPr>
            <w:rFonts w:ascii="Roboto" w:eastAsia="Times New Roman" w:hAnsi="Roboto" w:cs="Times New Roman"/>
            <w:b/>
            <w:bCs/>
            <w:color w:val="000000"/>
            <w:sz w:val="24"/>
            <w:szCs w:val="24"/>
          </w:rPr>
          <w:t>Response Body</w:t>
        </w:r>
        <w:r w:rsidRPr="00C07EEA">
          <w:rPr>
            <w:rFonts w:ascii="Roboto" w:eastAsia="Times New Roman" w:hAnsi="Roboto" w:cs="Times New Roman"/>
            <w:color w:val="000000"/>
            <w:sz w:val="24"/>
            <w:szCs w:val="24"/>
          </w:rPr>
          <w:t> − Response message content or Resource representation.</w:t>
        </w:r>
      </w:ins>
    </w:p>
    <w:p w:rsidR="00C07EEA" w:rsidRPr="00C07EEA" w:rsidRDefault="00C07EEA" w:rsidP="00C07EEA">
      <w:pPr>
        <w:shd w:val="clear" w:color="auto" w:fill="FFFFFF"/>
        <w:spacing w:after="0" w:line="240" w:lineRule="auto"/>
        <w:ind w:left="150" w:right="150"/>
        <w:rPr>
          <w:ins w:id="526" w:author="Unknown"/>
          <w:rFonts w:ascii="Roboto" w:eastAsia="Times New Roman" w:hAnsi="Roboto" w:cs="Times New Roman"/>
          <w:color w:val="000000"/>
          <w:sz w:val="24"/>
          <w:szCs w:val="24"/>
        </w:rPr>
      </w:pPr>
      <w:ins w:id="527" w:author="Unknown">
        <w:r w:rsidRPr="00C07EEA">
          <w:rPr>
            <w:rFonts w:ascii="Roboto" w:eastAsia="Times New Roman" w:hAnsi="Roboto" w:cs="Times New Roman"/>
            <w:color w:val="000000"/>
            <w:sz w:val="24"/>
            <w:szCs w:val="24"/>
          </w:rPr>
          <w:fldChar w:fldCharType="begin"/>
        </w:r>
        <w:r w:rsidRPr="00C07EEA">
          <w:rPr>
            <w:rFonts w:ascii="Roboto" w:eastAsia="Times New Roman" w:hAnsi="Roboto" w:cs="Times New Roman"/>
            <w:color w:val="000000"/>
            <w:sz w:val="24"/>
            <w:szCs w:val="24"/>
          </w:rPr>
          <w:instrText xml:space="preserve"> HYPERLINK "https://www.wisdomjobs.com/e-university/web-services-practice-tests-179-327625" \o "Web Service Testing Interview Questions" </w:instrText>
        </w:r>
        <w:r w:rsidRPr="00C07EEA">
          <w:rPr>
            <w:rFonts w:ascii="Roboto" w:eastAsia="Times New Roman" w:hAnsi="Roboto" w:cs="Times New Roman"/>
            <w:color w:val="000000"/>
            <w:sz w:val="24"/>
            <w:szCs w:val="24"/>
          </w:rPr>
          <w:fldChar w:fldCharType="separate"/>
        </w:r>
        <w:r w:rsidRPr="00C07EEA">
          <w:rPr>
            <w:rFonts w:ascii="Roboto" w:eastAsia="Times New Roman" w:hAnsi="Roboto" w:cs="Times New Roman"/>
            <w:color w:val="337AB7"/>
            <w:sz w:val="24"/>
            <w:szCs w:val="24"/>
            <w:u w:val="single"/>
          </w:rPr>
          <w:t>Web Service Testing Interview Questions</w:t>
        </w:r>
        <w:r w:rsidRPr="00C07EEA">
          <w:rPr>
            <w:rFonts w:ascii="Roboto" w:eastAsia="Times New Roman" w:hAnsi="Roboto" w:cs="Times New Roman"/>
            <w:color w:val="000000"/>
            <w:sz w:val="24"/>
            <w:szCs w:val="24"/>
          </w:rPr>
          <w:fldChar w:fldCharType="end"/>
        </w:r>
      </w:ins>
    </w:p>
    <w:p w:rsidR="00C07EEA" w:rsidRPr="00C07EEA" w:rsidRDefault="00C07EEA" w:rsidP="00C07EEA">
      <w:pPr>
        <w:numPr>
          <w:ilvl w:val="0"/>
          <w:numId w:val="153"/>
        </w:numPr>
        <w:shd w:val="clear" w:color="auto" w:fill="FFFFFF"/>
        <w:spacing w:after="0" w:line="240" w:lineRule="auto"/>
        <w:ind w:left="150" w:right="150"/>
        <w:rPr>
          <w:ins w:id="528" w:author="Unknown"/>
          <w:rFonts w:ascii="Roboto" w:eastAsia="Times New Roman" w:hAnsi="Roboto" w:cs="Times New Roman"/>
          <w:color w:val="000000"/>
          <w:sz w:val="24"/>
          <w:szCs w:val="24"/>
        </w:rPr>
      </w:pPr>
      <w:ins w:id="529" w:author="Unknown">
        <w:r w:rsidRPr="00C07EEA">
          <w:rPr>
            <w:rFonts w:ascii="Roboto" w:eastAsia="Times New Roman" w:hAnsi="Roboto" w:cs="Times New Roman"/>
            <w:b/>
            <w:bCs/>
            <w:color w:val="000000"/>
            <w:sz w:val="24"/>
            <w:szCs w:val="24"/>
          </w:rPr>
          <w:t>Question 13. What Is Addressing In Restful Web Services?</w:t>
        </w:r>
      </w:ins>
    </w:p>
    <w:p w:rsidR="00C07EEA" w:rsidRPr="00C07EEA" w:rsidRDefault="00C07EEA" w:rsidP="00C07EEA">
      <w:pPr>
        <w:shd w:val="clear" w:color="auto" w:fill="FFFFFF"/>
        <w:spacing w:after="0" w:line="240" w:lineRule="auto"/>
        <w:ind w:left="150" w:right="150"/>
        <w:rPr>
          <w:ins w:id="530" w:author="Unknown"/>
          <w:rFonts w:ascii="Roboto" w:eastAsia="Times New Roman" w:hAnsi="Roboto" w:cs="Times New Roman"/>
          <w:color w:val="000000"/>
          <w:sz w:val="24"/>
          <w:szCs w:val="24"/>
        </w:rPr>
      </w:pPr>
      <w:proofErr w:type="gramStart"/>
      <w:ins w:id="531"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532" w:author="Unknown"/>
          <w:rFonts w:ascii="Roboto" w:eastAsia="Times New Roman" w:hAnsi="Roboto" w:cs="Times New Roman"/>
          <w:color w:val="000000"/>
          <w:sz w:val="24"/>
          <w:szCs w:val="24"/>
        </w:rPr>
      </w:pPr>
      <w:ins w:id="533" w:author="Unknown">
        <w:r w:rsidRPr="00C07EEA">
          <w:rPr>
            <w:rFonts w:ascii="Roboto" w:eastAsia="Times New Roman" w:hAnsi="Roboto" w:cs="Times New Roman"/>
            <w:color w:val="000000"/>
            <w:sz w:val="24"/>
            <w:szCs w:val="24"/>
          </w:rPr>
          <w:t>Addressing refers to locating a resource or multiple resources lying on the server. It is analogous to locate a postal address of a person.</w:t>
        </w:r>
      </w:ins>
    </w:p>
    <w:p w:rsidR="00C07EEA" w:rsidRPr="00C07EEA" w:rsidRDefault="00C07EEA" w:rsidP="00C07EEA">
      <w:pPr>
        <w:shd w:val="clear" w:color="auto" w:fill="FFFFFF"/>
        <w:spacing w:after="0" w:line="240" w:lineRule="auto"/>
        <w:ind w:left="150" w:right="150"/>
        <w:rPr>
          <w:ins w:id="534" w:author="Unknown"/>
          <w:rFonts w:ascii="Roboto" w:eastAsia="Times New Roman" w:hAnsi="Roboto" w:cs="Times New Roman"/>
          <w:color w:val="000000"/>
          <w:sz w:val="24"/>
          <w:szCs w:val="24"/>
        </w:rPr>
      </w:pPr>
      <w:ins w:id="535" w:author="Unknown">
        <w:r w:rsidRPr="00C07EEA">
          <w:rPr>
            <w:rFonts w:ascii="Roboto" w:eastAsia="Times New Roman" w:hAnsi="Roboto" w:cs="Times New Roman"/>
            <w:color w:val="000000"/>
            <w:sz w:val="24"/>
            <w:szCs w:val="24"/>
          </w:rPr>
          <w:fldChar w:fldCharType="begin"/>
        </w:r>
        <w:r w:rsidRPr="00C07EEA">
          <w:rPr>
            <w:rFonts w:ascii="Roboto" w:eastAsia="Times New Roman" w:hAnsi="Roboto" w:cs="Times New Roman"/>
            <w:color w:val="000000"/>
            <w:sz w:val="24"/>
            <w:szCs w:val="24"/>
          </w:rPr>
          <w:instrText xml:space="preserve"> HYPERLINK "https://www.wisdomjobs.com/e-university/java-springs-tutorial-287.html" \o "Java-Springs Tutorial" </w:instrText>
        </w:r>
        <w:r w:rsidRPr="00C07EEA">
          <w:rPr>
            <w:rFonts w:ascii="Roboto" w:eastAsia="Times New Roman" w:hAnsi="Roboto" w:cs="Times New Roman"/>
            <w:color w:val="000000"/>
            <w:sz w:val="24"/>
            <w:szCs w:val="24"/>
          </w:rPr>
          <w:fldChar w:fldCharType="separate"/>
        </w:r>
        <w:r w:rsidRPr="00C07EEA">
          <w:rPr>
            <w:rFonts w:ascii="Roboto" w:eastAsia="Times New Roman" w:hAnsi="Roboto" w:cs="Times New Roman"/>
            <w:color w:val="337AB7"/>
            <w:sz w:val="24"/>
            <w:szCs w:val="24"/>
            <w:u w:val="single"/>
          </w:rPr>
          <w:t>Java-Springs Tutorial</w:t>
        </w:r>
        <w:r w:rsidRPr="00C07EEA">
          <w:rPr>
            <w:rFonts w:ascii="Roboto" w:eastAsia="Times New Roman" w:hAnsi="Roboto" w:cs="Times New Roman"/>
            <w:color w:val="000000"/>
            <w:sz w:val="24"/>
            <w:szCs w:val="24"/>
          </w:rPr>
          <w:fldChar w:fldCharType="end"/>
        </w:r>
      </w:ins>
    </w:p>
    <w:p w:rsidR="00C07EEA" w:rsidRPr="00C07EEA" w:rsidRDefault="00C07EEA" w:rsidP="00C07EEA">
      <w:pPr>
        <w:numPr>
          <w:ilvl w:val="0"/>
          <w:numId w:val="153"/>
        </w:numPr>
        <w:shd w:val="clear" w:color="auto" w:fill="FFFFFF"/>
        <w:spacing w:after="0" w:line="240" w:lineRule="auto"/>
        <w:ind w:left="150" w:right="150"/>
        <w:rPr>
          <w:ins w:id="536" w:author="Unknown"/>
          <w:rFonts w:ascii="Roboto" w:eastAsia="Times New Roman" w:hAnsi="Roboto" w:cs="Times New Roman"/>
          <w:color w:val="000000"/>
          <w:sz w:val="24"/>
          <w:szCs w:val="24"/>
        </w:rPr>
      </w:pPr>
      <w:ins w:id="537" w:author="Unknown">
        <w:r w:rsidRPr="00C07EEA">
          <w:rPr>
            <w:rFonts w:ascii="Roboto" w:eastAsia="Times New Roman" w:hAnsi="Roboto" w:cs="Times New Roman"/>
            <w:b/>
            <w:bCs/>
            <w:color w:val="000000"/>
            <w:sz w:val="24"/>
            <w:szCs w:val="24"/>
          </w:rPr>
          <w:t>Question 14. What Is Uri?</w:t>
        </w:r>
      </w:ins>
    </w:p>
    <w:p w:rsidR="00C07EEA" w:rsidRPr="00C07EEA" w:rsidRDefault="00C07EEA" w:rsidP="00C07EEA">
      <w:pPr>
        <w:shd w:val="clear" w:color="auto" w:fill="FFFFFF"/>
        <w:spacing w:after="0" w:line="240" w:lineRule="auto"/>
        <w:ind w:left="150" w:right="150"/>
        <w:rPr>
          <w:ins w:id="538" w:author="Unknown"/>
          <w:rFonts w:ascii="Roboto" w:eastAsia="Times New Roman" w:hAnsi="Roboto" w:cs="Times New Roman"/>
          <w:color w:val="000000"/>
          <w:sz w:val="24"/>
          <w:szCs w:val="24"/>
        </w:rPr>
      </w:pPr>
      <w:proofErr w:type="gramStart"/>
      <w:ins w:id="539"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540" w:author="Unknown"/>
          <w:rFonts w:ascii="Roboto" w:eastAsia="Times New Roman" w:hAnsi="Roboto" w:cs="Times New Roman"/>
          <w:color w:val="000000"/>
          <w:sz w:val="24"/>
          <w:szCs w:val="24"/>
        </w:rPr>
      </w:pPr>
      <w:ins w:id="541" w:author="Unknown">
        <w:r w:rsidRPr="00C07EEA">
          <w:rPr>
            <w:rFonts w:ascii="Roboto" w:eastAsia="Times New Roman" w:hAnsi="Roboto" w:cs="Times New Roman"/>
            <w:color w:val="000000"/>
            <w:sz w:val="24"/>
            <w:szCs w:val="24"/>
          </w:rPr>
          <w:t>URI stands for Uniform Resource Identifier. Each resource in REST architecture is identified by its URI.</w:t>
        </w:r>
      </w:ins>
    </w:p>
    <w:p w:rsidR="00C07EEA" w:rsidRPr="00C07EEA" w:rsidRDefault="00C07EEA" w:rsidP="00C07EEA">
      <w:pPr>
        <w:numPr>
          <w:ilvl w:val="0"/>
          <w:numId w:val="153"/>
        </w:numPr>
        <w:shd w:val="clear" w:color="auto" w:fill="FFFFFF"/>
        <w:spacing w:after="0" w:line="240" w:lineRule="auto"/>
        <w:ind w:left="150" w:right="150"/>
        <w:rPr>
          <w:ins w:id="542" w:author="Unknown"/>
          <w:rFonts w:ascii="Roboto" w:eastAsia="Times New Roman" w:hAnsi="Roboto" w:cs="Times New Roman"/>
          <w:color w:val="000000"/>
          <w:sz w:val="24"/>
          <w:szCs w:val="24"/>
        </w:rPr>
      </w:pPr>
      <w:ins w:id="543" w:author="Unknown">
        <w:r w:rsidRPr="00C07EEA">
          <w:rPr>
            <w:rFonts w:ascii="Roboto" w:eastAsia="Times New Roman" w:hAnsi="Roboto" w:cs="Times New Roman"/>
            <w:b/>
            <w:bCs/>
            <w:color w:val="000000"/>
            <w:sz w:val="24"/>
            <w:szCs w:val="24"/>
          </w:rPr>
          <w:t xml:space="preserve">Question 15. What Is Purpose Of </w:t>
        </w:r>
        <w:proofErr w:type="gramStart"/>
        <w:r w:rsidRPr="00C07EEA">
          <w:rPr>
            <w:rFonts w:ascii="Roboto" w:eastAsia="Times New Roman" w:hAnsi="Roboto" w:cs="Times New Roman"/>
            <w:b/>
            <w:bCs/>
            <w:color w:val="000000"/>
            <w:sz w:val="24"/>
            <w:szCs w:val="24"/>
          </w:rPr>
          <w:t>A</w:t>
        </w:r>
        <w:proofErr w:type="gramEnd"/>
        <w:r w:rsidRPr="00C07EEA">
          <w:rPr>
            <w:rFonts w:ascii="Roboto" w:eastAsia="Times New Roman" w:hAnsi="Roboto" w:cs="Times New Roman"/>
            <w:b/>
            <w:bCs/>
            <w:color w:val="000000"/>
            <w:sz w:val="24"/>
            <w:szCs w:val="24"/>
          </w:rPr>
          <w:t xml:space="preserve"> Uri In Rest Based Web Services?</w:t>
        </w:r>
      </w:ins>
    </w:p>
    <w:p w:rsidR="00C07EEA" w:rsidRPr="00C07EEA" w:rsidRDefault="00C07EEA" w:rsidP="00C07EEA">
      <w:pPr>
        <w:shd w:val="clear" w:color="auto" w:fill="FFFFFF"/>
        <w:spacing w:after="0" w:line="240" w:lineRule="auto"/>
        <w:ind w:left="150" w:right="150"/>
        <w:rPr>
          <w:ins w:id="544" w:author="Unknown"/>
          <w:rFonts w:ascii="Roboto" w:eastAsia="Times New Roman" w:hAnsi="Roboto" w:cs="Times New Roman"/>
          <w:color w:val="000000"/>
          <w:sz w:val="24"/>
          <w:szCs w:val="24"/>
        </w:rPr>
      </w:pPr>
      <w:proofErr w:type="gramStart"/>
      <w:ins w:id="545"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546" w:author="Unknown"/>
          <w:rFonts w:ascii="Roboto" w:eastAsia="Times New Roman" w:hAnsi="Roboto" w:cs="Times New Roman"/>
          <w:color w:val="000000"/>
          <w:sz w:val="24"/>
          <w:szCs w:val="24"/>
        </w:rPr>
      </w:pPr>
      <w:ins w:id="547" w:author="Unknown">
        <w:r w:rsidRPr="00C07EEA">
          <w:rPr>
            <w:rFonts w:ascii="Roboto" w:eastAsia="Times New Roman" w:hAnsi="Roboto" w:cs="Times New Roman"/>
            <w:color w:val="000000"/>
            <w:sz w:val="24"/>
            <w:szCs w:val="24"/>
          </w:rPr>
          <w:t>Purpose of an URI is to locate a resource(s) on the server hosting the web service.</w:t>
        </w:r>
      </w:ins>
    </w:p>
    <w:p w:rsidR="00C07EEA" w:rsidRPr="00C07EEA" w:rsidRDefault="00C07EEA" w:rsidP="00C07EEA">
      <w:pPr>
        <w:shd w:val="clear" w:color="auto" w:fill="FFFFFF"/>
        <w:spacing w:after="0" w:line="240" w:lineRule="auto"/>
        <w:ind w:left="150" w:right="150"/>
        <w:rPr>
          <w:ins w:id="548" w:author="Unknown"/>
          <w:rFonts w:ascii="Roboto" w:eastAsia="Times New Roman" w:hAnsi="Roboto" w:cs="Times New Roman"/>
          <w:color w:val="000000"/>
          <w:sz w:val="24"/>
          <w:szCs w:val="24"/>
        </w:rPr>
      </w:pPr>
      <w:ins w:id="549" w:author="Unknown">
        <w:r w:rsidRPr="00C07EEA">
          <w:rPr>
            <w:rFonts w:ascii="Roboto" w:eastAsia="Times New Roman" w:hAnsi="Roboto" w:cs="Times New Roman"/>
            <w:color w:val="000000"/>
            <w:sz w:val="24"/>
            <w:szCs w:val="24"/>
          </w:rPr>
          <w:fldChar w:fldCharType="begin"/>
        </w:r>
        <w:r w:rsidRPr="00C07EEA">
          <w:rPr>
            <w:rFonts w:ascii="Roboto" w:eastAsia="Times New Roman" w:hAnsi="Roboto" w:cs="Times New Roman"/>
            <w:color w:val="000000"/>
            <w:sz w:val="24"/>
            <w:szCs w:val="24"/>
          </w:rPr>
          <w:instrText xml:space="preserve"> HYPERLINK "https://www.wisdomjobs.com/e-university/java-abstraction-interview-questions.html" \o "Java Abstraction Interview Questions" </w:instrText>
        </w:r>
        <w:r w:rsidRPr="00C07EEA">
          <w:rPr>
            <w:rFonts w:ascii="Roboto" w:eastAsia="Times New Roman" w:hAnsi="Roboto" w:cs="Times New Roman"/>
            <w:color w:val="000000"/>
            <w:sz w:val="24"/>
            <w:szCs w:val="24"/>
          </w:rPr>
          <w:fldChar w:fldCharType="separate"/>
        </w:r>
        <w:r w:rsidRPr="00C07EEA">
          <w:rPr>
            <w:rFonts w:ascii="Roboto" w:eastAsia="Times New Roman" w:hAnsi="Roboto" w:cs="Times New Roman"/>
            <w:color w:val="337AB7"/>
            <w:sz w:val="24"/>
            <w:szCs w:val="24"/>
            <w:u w:val="single"/>
          </w:rPr>
          <w:t>Java Abstraction Interview Questions</w:t>
        </w:r>
        <w:r w:rsidRPr="00C07EEA">
          <w:rPr>
            <w:rFonts w:ascii="Roboto" w:eastAsia="Times New Roman" w:hAnsi="Roboto" w:cs="Times New Roman"/>
            <w:color w:val="000000"/>
            <w:sz w:val="24"/>
            <w:szCs w:val="24"/>
          </w:rPr>
          <w:fldChar w:fldCharType="end"/>
        </w:r>
      </w:ins>
    </w:p>
    <w:p w:rsidR="00C07EEA" w:rsidRPr="00C07EEA" w:rsidRDefault="00C07EEA" w:rsidP="00C07EEA">
      <w:pPr>
        <w:numPr>
          <w:ilvl w:val="0"/>
          <w:numId w:val="153"/>
        </w:numPr>
        <w:shd w:val="clear" w:color="auto" w:fill="FFFFFF"/>
        <w:spacing w:after="0" w:line="240" w:lineRule="auto"/>
        <w:ind w:left="150" w:right="150"/>
        <w:rPr>
          <w:ins w:id="550" w:author="Unknown"/>
          <w:rFonts w:ascii="Roboto" w:eastAsia="Times New Roman" w:hAnsi="Roboto" w:cs="Times New Roman"/>
          <w:color w:val="000000"/>
          <w:sz w:val="24"/>
          <w:szCs w:val="24"/>
        </w:rPr>
      </w:pPr>
      <w:ins w:id="551" w:author="Unknown">
        <w:r w:rsidRPr="00C07EEA">
          <w:rPr>
            <w:rFonts w:ascii="Roboto" w:eastAsia="Times New Roman" w:hAnsi="Roboto" w:cs="Times New Roman"/>
            <w:b/>
            <w:bCs/>
            <w:color w:val="000000"/>
            <w:sz w:val="24"/>
            <w:szCs w:val="24"/>
          </w:rPr>
          <w:t xml:space="preserve">Question 16. What Is Format Of </w:t>
        </w:r>
        <w:proofErr w:type="gramStart"/>
        <w:r w:rsidRPr="00C07EEA">
          <w:rPr>
            <w:rFonts w:ascii="Roboto" w:eastAsia="Times New Roman" w:hAnsi="Roboto" w:cs="Times New Roman"/>
            <w:b/>
            <w:bCs/>
            <w:color w:val="000000"/>
            <w:sz w:val="24"/>
            <w:szCs w:val="24"/>
          </w:rPr>
          <w:t>A</w:t>
        </w:r>
        <w:proofErr w:type="gramEnd"/>
        <w:r w:rsidRPr="00C07EEA">
          <w:rPr>
            <w:rFonts w:ascii="Roboto" w:eastAsia="Times New Roman" w:hAnsi="Roboto" w:cs="Times New Roman"/>
            <w:b/>
            <w:bCs/>
            <w:color w:val="000000"/>
            <w:sz w:val="24"/>
            <w:szCs w:val="24"/>
          </w:rPr>
          <w:t xml:space="preserve"> Uri In Rest Architecture?</w:t>
        </w:r>
      </w:ins>
    </w:p>
    <w:p w:rsidR="00C07EEA" w:rsidRPr="00C07EEA" w:rsidRDefault="00C07EEA" w:rsidP="00C07EEA">
      <w:pPr>
        <w:shd w:val="clear" w:color="auto" w:fill="FFFFFF"/>
        <w:spacing w:after="0" w:line="240" w:lineRule="auto"/>
        <w:ind w:left="150" w:right="150"/>
        <w:rPr>
          <w:ins w:id="552" w:author="Unknown"/>
          <w:rFonts w:ascii="Roboto" w:eastAsia="Times New Roman" w:hAnsi="Roboto" w:cs="Times New Roman"/>
          <w:color w:val="000000"/>
          <w:sz w:val="24"/>
          <w:szCs w:val="24"/>
        </w:rPr>
      </w:pPr>
      <w:proofErr w:type="gramStart"/>
      <w:ins w:id="553" w:author="Unknown">
        <w:r w:rsidRPr="00C07EEA">
          <w:rPr>
            <w:rFonts w:ascii="Roboto" w:eastAsia="Times New Roman" w:hAnsi="Roboto" w:cs="Times New Roman"/>
            <w:b/>
            <w:bCs/>
            <w:color w:val="2DA506"/>
            <w:sz w:val="24"/>
            <w:szCs w:val="24"/>
          </w:rPr>
          <w:lastRenderedPageBreak/>
          <w:t>Answer :</w:t>
        </w:r>
        <w:proofErr w:type="gramEnd"/>
      </w:ins>
    </w:p>
    <w:p w:rsidR="00C07EEA" w:rsidRPr="00C07EEA" w:rsidRDefault="00C07EEA" w:rsidP="00C07EEA">
      <w:pPr>
        <w:shd w:val="clear" w:color="auto" w:fill="FFFFFF"/>
        <w:spacing w:after="0" w:line="240" w:lineRule="auto"/>
        <w:ind w:left="150" w:right="150"/>
        <w:rPr>
          <w:ins w:id="554" w:author="Unknown"/>
          <w:rFonts w:ascii="Roboto" w:eastAsia="Times New Roman" w:hAnsi="Roboto" w:cs="Times New Roman"/>
          <w:color w:val="000000"/>
          <w:sz w:val="24"/>
          <w:szCs w:val="24"/>
        </w:rPr>
      </w:pPr>
      <w:ins w:id="555" w:author="Unknown">
        <w:r w:rsidRPr="00C07EEA">
          <w:rPr>
            <w:rFonts w:ascii="Roboto" w:eastAsia="Times New Roman" w:hAnsi="Roboto" w:cs="Times New Roman"/>
            <w:b/>
            <w:bCs/>
            <w:color w:val="000000"/>
            <w:sz w:val="24"/>
            <w:szCs w:val="24"/>
          </w:rPr>
          <w:t>A URI is of following format</w:t>
        </w:r>
        <w:proofErr w:type="gramStart"/>
        <w:r w:rsidRPr="00C07EEA">
          <w:rPr>
            <w:rFonts w:ascii="Roboto" w:eastAsia="Times New Roman" w:hAnsi="Roboto" w:cs="Times New Roman"/>
            <w:b/>
            <w:bCs/>
            <w:color w:val="000000"/>
            <w:sz w:val="24"/>
            <w:szCs w:val="24"/>
          </w:rPr>
          <w:t>:−</w:t>
        </w:r>
        <w:proofErr w:type="gramEnd"/>
      </w:ins>
    </w:p>
    <w:p w:rsidR="00C07EEA" w:rsidRPr="00C07EEA" w:rsidRDefault="00C07EEA" w:rsidP="00C07EEA">
      <w:pPr>
        <w:shd w:val="clear" w:color="auto" w:fill="FFFFFF"/>
        <w:spacing w:after="75" w:line="240" w:lineRule="auto"/>
        <w:ind w:left="150" w:right="150"/>
        <w:rPr>
          <w:ins w:id="556" w:author="Unknown"/>
          <w:rFonts w:ascii="Roboto" w:eastAsia="Times New Roman" w:hAnsi="Roboto" w:cs="Times New Roman"/>
          <w:color w:val="000000"/>
          <w:sz w:val="24"/>
          <w:szCs w:val="24"/>
        </w:rPr>
      </w:pPr>
      <w:ins w:id="557" w:author="Unknown">
        <w:r w:rsidRPr="00C07EEA">
          <w:rPr>
            <w:rFonts w:ascii="Roboto" w:eastAsia="Times New Roman" w:hAnsi="Roboto" w:cs="Times New Roman"/>
            <w:color w:val="000000"/>
            <w:sz w:val="24"/>
            <w:szCs w:val="24"/>
          </w:rPr>
          <w:t>&lt;</w:t>
        </w:r>
        <w:proofErr w:type="gramStart"/>
        <w:r w:rsidRPr="00C07EEA">
          <w:rPr>
            <w:rFonts w:ascii="Roboto" w:eastAsia="Times New Roman" w:hAnsi="Roboto" w:cs="Times New Roman"/>
            <w:color w:val="000000"/>
            <w:sz w:val="24"/>
            <w:szCs w:val="24"/>
          </w:rPr>
          <w:t>protocol</w:t>
        </w:r>
        <w:proofErr w:type="gramEnd"/>
        <w:r w:rsidRPr="00C07EEA">
          <w:rPr>
            <w:rFonts w:ascii="Roboto" w:eastAsia="Times New Roman" w:hAnsi="Roboto" w:cs="Times New Roman"/>
            <w:color w:val="000000"/>
            <w:sz w:val="24"/>
            <w:szCs w:val="24"/>
          </w:rPr>
          <w:t>&gt;://&lt;service-name&gt;/&lt;</w:t>
        </w:r>
        <w:proofErr w:type="spellStart"/>
        <w:r w:rsidRPr="00C07EEA">
          <w:rPr>
            <w:rFonts w:ascii="Roboto" w:eastAsia="Times New Roman" w:hAnsi="Roboto" w:cs="Times New Roman"/>
            <w:color w:val="000000"/>
            <w:sz w:val="24"/>
            <w:szCs w:val="24"/>
          </w:rPr>
          <w:t>ResourceType</w:t>
        </w:r>
        <w:proofErr w:type="spellEnd"/>
        <w:r w:rsidRPr="00C07EEA">
          <w:rPr>
            <w:rFonts w:ascii="Roboto" w:eastAsia="Times New Roman" w:hAnsi="Roboto" w:cs="Times New Roman"/>
            <w:color w:val="000000"/>
            <w:sz w:val="24"/>
            <w:szCs w:val="24"/>
          </w:rPr>
          <w:t>&gt;/&lt;</w:t>
        </w:r>
        <w:proofErr w:type="spellStart"/>
        <w:r w:rsidRPr="00C07EEA">
          <w:rPr>
            <w:rFonts w:ascii="Roboto" w:eastAsia="Times New Roman" w:hAnsi="Roboto" w:cs="Times New Roman"/>
            <w:color w:val="000000"/>
            <w:sz w:val="24"/>
            <w:szCs w:val="24"/>
          </w:rPr>
          <w:t>ResourceID</w:t>
        </w:r>
        <w:proofErr w:type="spellEnd"/>
        <w:r w:rsidRPr="00C07EEA">
          <w:rPr>
            <w:rFonts w:ascii="Roboto" w:eastAsia="Times New Roman" w:hAnsi="Roboto" w:cs="Times New Roman"/>
            <w:color w:val="000000"/>
            <w:sz w:val="24"/>
            <w:szCs w:val="24"/>
          </w:rPr>
          <w:t>&gt;</w:t>
        </w:r>
      </w:ins>
    </w:p>
    <w:p w:rsidR="00C07EEA" w:rsidRPr="00C07EEA" w:rsidRDefault="00C07EEA" w:rsidP="00C07EEA">
      <w:pPr>
        <w:shd w:val="clear" w:color="auto" w:fill="FFFFFF"/>
        <w:spacing w:after="0" w:line="240" w:lineRule="auto"/>
        <w:ind w:left="150" w:right="150"/>
        <w:rPr>
          <w:ins w:id="558" w:author="Unknown"/>
          <w:rFonts w:ascii="Roboto" w:eastAsia="Times New Roman" w:hAnsi="Roboto" w:cs="Times New Roman"/>
          <w:color w:val="000000"/>
          <w:sz w:val="24"/>
          <w:szCs w:val="24"/>
        </w:rPr>
      </w:pPr>
      <w:ins w:id="559" w:author="Unknown">
        <w:r w:rsidRPr="00C07EEA">
          <w:rPr>
            <w:rFonts w:ascii="Roboto" w:eastAsia="Times New Roman" w:hAnsi="Roboto" w:cs="Times New Roman"/>
            <w:color w:val="000000"/>
            <w:sz w:val="24"/>
            <w:szCs w:val="24"/>
          </w:rPr>
          <w:fldChar w:fldCharType="begin"/>
        </w:r>
        <w:r w:rsidRPr="00C07EEA">
          <w:rPr>
            <w:rFonts w:ascii="Roboto" w:eastAsia="Times New Roman" w:hAnsi="Roboto" w:cs="Times New Roman"/>
            <w:color w:val="000000"/>
            <w:sz w:val="24"/>
            <w:szCs w:val="24"/>
          </w:rPr>
          <w:instrText xml:space="preserve"> HYPERLINK "https://www.wisdomjobs.com/e-university/css-tutorial-1198.html" \o "CSS Tutorial" </w:instrText>
        </w:r>
        <w:r w:rsidRPr="00C07EEA">
          <w:rPr>
            <w:rFonts w:ascii="Roboto" w:eastAsia="Times New Roman" w:hAnsi="Roboto" w:cs="Times New Roman"/>
            <w:color w:val="000000"/>
            <w:sz w:val="24"/>
            <w:szCs w:val="24"/>
          </w:rPr>
          <w:fldChar w:fldCharType="separate"/>
        </w:r>
        <w:r w:rsidRPr="00C07EEA">
          <w:rPr>
            <w:rFonts w:ascii="Roboto" w:eastAsia="Times New Roman" w:hAnsi="Roboto" w:cs="Times New Roman"/>
            <w:color w:val="337AB7"/>
            <w:sz w:val="24"/>
            <w:szCs w:val="24"/>
            <w:u w:val="single"/>
          </w:rPr>
          <w:t>CSS Tutorial</w:t>
        </w:r>
        <w:r w:rsidRPr="00C07EEA">
          <w:rPr>
            <w:rFonts w:ascii="Roboto" w:eastAsia="Times New Roman" w:hAnsi="Roboto" w:cs="Times New Roman"/>
            <w:color w:val="000000"/>
            <w:sz w:val="24"/>
            <w:szCs w:val="24"/>
          </w:rPr>
          <w:fldChar w:fldCharType="end"/>
        </w:r>
      </w:ins>
    </w:p>
    <w:p w:rsidR="00C07EEA" w:rsidRPr="00C07EEA" w:rsidRDefault="00C07EEA" w:rsidP="00C07EEA">
      <w:pPr>
        <w:numPr>
          <w:ilvl w:val="0"/>
          <w:numId w:val="153"/>
        </w:numPr>
        <w:shd w:val="clear" w:color="auto" w:fill="FFFFFF"/>
        <w:spacing w:after="0" w:line="240" w:lineRule="auto"/>
        <w:ind w:left="150" w:right="150"/>
        <w:rPr>
          <w:ins w:id="560" w:author="Unknown"/>
          <w:rFonts w:ascii="Roboto" w:eastAsia="Times New Roman" w:hAnsi="Roboto" w:cs="Times New Roman"/>
          <w:color w:val="000000"/>
          <w:sz w:val="24"/>
          <w:szCs w:val="24"/>
        </w:rPr>
      </w:pPr>
      <w:ins w:id="561" w:author="Unknown">
        <w:r w:rsidRPr="00C07EEA">
          <w:rPr>
            <w:rFonts w:ascii="Roboto" w:eastAsia="Times New Roman" w:hAnsi="Roboto" w:cs="Times New Roman"/>
            <w:b/>
            <w:bCs/>
            <w:color w:val="000000"/>
            <w:sz w:val="24"/>
            <w:szCs w:val="24"/>
          </w:rPr>
          <w:t>Question 17. What Is The Purpose Of Http Verb In Rest Based Web Services?</w:t>
        </w:r>
      </w:ins>
    </w:p>
    <w:p w:rsidR="00C07EEA" w:rsidRPr="00C07EEA" w:rsidRDefault="00C07EEA" w:rsidP="00C07EEA">
      <w:pPr>
        <w:shd w:val="clear" w:color="auto" w:fill="FFFFFF"/>
        <w:spacing w:after="0" w:line="240" w:lineRule="auto"/>
        <w:ind w:left="150" w:right="150"/>
        <w:rPr>
          <w:ins w:id="562" w:author="Unknown"/>
          <w:rFonts w:ascii="Roboto" w:eastAsia="Times New Roman" w:hAnsi="Roboto" w:cs="Times New Roman"/>
          <w:color w:val="000000"/>
          <w:sz w:val="24"/>
          <w:szCs w:val="24"/>
        </w:rPr>
      </w:pPr>
      <w:proofErr w:type="gramStart"/>
      <w:ins w:id="563"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564" w:author="Unknown"/>
          <w:rFonts w:ascii="Roboto" w:eastAsia="Times New Roman" w:hAnsi="Roboto" w:cs="Times New Roman"/>
          <w:color w:val="000000"/>
          <w:sz w:val="24"/>
          <w:szCs w:val="24"/>
        </w:rPr>
      </w:pPr>
      <w:ins w:id="565" w:author="Unknown">
        <w:r w:rsidRPr="00C07EEA">
          <w:rPr>
            <w:rFonts w:ascii="Roboto" w:eastAsia="Times New Roman" w:hAnsi="Roboto" w:cs="Times New Roman"/>
            <w:color w:val="000000"/>
            <w:sz w:val="24"/>
            <w:szCs w:val="24"/>
          </w:rPr>
          <w:t>VERB identifies the operation to be performed on the resource.</w:t>
        </w:r>
      </w:ins>
    </w:p>
    <w:p w:rsidR="00C07EEA" w:rsidRPr="00C07EEA" w:rsidRDefault="00C07EEA" w:rsidP="00C07EEA">
      <w:pPr>
        <w:shd w:val="clear" w:color="auto" w:fill="FFFFFF"/>
        <w:spacing w:after="0" w:line="240" w:lineRule="auto"/>
        <w:ind w:left="150" w:right="150"/>
        <w:rPr>
          <w:ins w:id="566" w:author="Unknown"/>
          <w:rFonts w:ascii="Roboto" w:eastAsia="Times New Roman" w:hAnsi="Roboto" w:cs="Times New Roman"/>
          <w:color w:val="000000"/>
          <w:sz w:val="24"/>
          <w:szCs w:val="24"/>
        </w:rPr>
      </w:pPr>
      <w:ins w:id="567" w:author="Unknown">
        <w:r w:rsidRPr="00C07EEA">
          <w:rPr>
            <w:rFonts w:ascii="Roboto" w:eastAsia="Times New Roman" w:hAnsi="Roboto" w:cs="Times New Roman"/>
            <w:color w:val="000000"/>
            <w:sz w:val="24"/>
            <w:szCs w:val="24"/>
          </w:rPr>
          <w:fldChar w:fldCharType="begin"/>
        </w:r>
        <w:r w:rsidRPr="00C07EEA">
          <w:rPr>
            <w:rFonts w:ascii="Roboto" w:eastAsia="Times New Roman" w:hAnsi="Roboto" w:cs="Times New Roman"/>
            <w:color w:val="000000"/>
            <w:sz w:val="24"/>
            <w:szCs w:val="24"/>
          </w:rPr>
          <w:instrText xml:space="preserve"> HYPERLINK "https://www.wisdomjobs.com/e-university/amazon-web-services-aws-interview-questions-answers.html" \o "Amazon Web Services (AWS) Interview Questions" </w:instrText>
        </w:r>
        <w:r w:rsidRPr="00C07EEA">
          <w:rPr>
            <w:rFonts w:ascii="Roboto" w:eastAsia="Times New Roman" w:hAnsi="Roboto" w:cs="Times New Roman"/>
            <w:color w:val="000000"/>
            <w:sz w:val="24"/>
            <w:szCs w:val="24"/>
          </w:rPr>
          <w:fldChar w:fldCharType="separate"/>
        </w:r>
        <w:r w:rsidRPr="00C07EEA">
          <w:rPr>
            <w:rFonts w:ascii="Roboto" w:eastAsia="Times New Roman" w:hAnsi="Roboto" w:cs="Times New Roman"/>
            <w:color w:val="337AB7"/>
            <w:sz w:val="24"/>
            <w:szCs w:val="24"/>
            <w:u w:val="single"/>
          </w:rPr>
          <w:t>Amazon Web Services (AWS) Interview Questions</w:t>
        </w:r>
        <w:r w:rsidRPr="00C07EEA">
          <w:rPr>
            <w:rFonts w:ascii="Roboto" w:eastAsia="Times New Roman" w:hAnsi="Roboto" w:cs="Times New Roman"/>
            <w:color w:val="000000"/>
            <w:sz w:val="24"/>
            <w:szCs w:val="24"/>
          </w:rPr>
          <w:fldChar w:fldCharType="end"/>
        </w:r>
      </w:ins>
    </w:p>
    <w:p w:rsidR="00C07EEA" w:rsidRPr="00C07EEA" w:rsidRDefault="00C07EEA" w:rsidP="00C07EEA">
      <w:pPr>
        <w:numPr>
          <w:ilvl w:val="0"/>
          <w:numId w:val="153"/>
        </w:numPr>
        <w:shd w:val="clear" w:color="auto" w:fill="FFFFFF"/>
        <w:spacing w:after="0" w:line="240" w:lineRule="auto"/>
        <w:ind w:left="150" w:right="150"/>
        <w:rPr>
          <w:ins w:id="568" w:author="Unknown"/>
          <w:rFonts w:ascii="Roboto" w:eastAsia="Times New Roman" w:hAnsi="Roboto" w:cs="Times New Roman"/>
          <w:color w:val="000000"/>
          <w:sz w:val="24"/>
          <w:szCs w:val="24"/>
        </w:rPr>
      </w:pPr>
      <w:ins w:id="569" w:author="Unknown">
        <w:r w:rsidRPr="00C07EEA">
          <w:rPr>
            <w:rFonts w:ascii="Roboto" w:eastAsia="Times New Roman" w:hAnsi="Roboto" w:cs="Times New Roman"/>
            <w:b/>
            <w:bCs/>
            <w:color w:val="000000"/>
            <w:sz w:val="24"/>
            <w:szCs w:val="24"/>
          </w:rPr>
          <w:t>Question 18. What Are The Best Practices To Create A Standard Uri For A Web Service?</w:t>
        </w:r>
      </w:ins>
    </w:p>
    <w:p w:rsidR="00C07EEA" w:rsidRPr="00C07EEA" w:rsidRDefault="00C07EEA" w:rsidP="00C07EEA">
      <w:pPr>
        <w:shd w:val="clear" w:color="auto" w:fill="FFFFFF"/>
        <w:spacing w:after="0" w:line="240" w:lineRule="auto"/>
        <w:ind w:left="150" w:right="150"/>
        <w:rPr>
          <w:ins w:id="570" w:author="Unknown"/>
          <w:rFonts w:ascii="Roboto" w:eastAsia="Times New Roman" w:hAnsi="Roboto" w:cs="Times New Roman"/>
          <w:color w:val="000000"/>
          <w:sz w:val="24"/>
          <w:szCs w:val="24"/>
        </w:rPr>
      </w:pPr>
      <w:proofErr w:type="gramStart"/>
      <w:ins w:id="571"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0" w:line="240" w:lineRule="auto"/>
        <w:ind w:left="150" w:right="150"/>
        <w:rPr>
          <w:ins w:id="572" w:author="Unknown"/>
          <w:rFonts w:ascii="Roboto" w:eastAsia="Times New Roman" w:hAnsi="Roboto" w:cs="Times New Roman"/>
          <w:color w:val="000000"/>
          <w:sz w:val="24"/>
          <w:szCs w:val="24"/>
        </w:rPr>
      </w:pPr>
      <w:ins w:id="573" w:author="Unknown">
        <w:r w:rsidRPr="00C07EEA">
          <w:rPr>
            <w:rFonts w:ascii="Roboto" w:eastAsia="Times New Roman" w:hAnsi="Roboto" w:cs="Times New Roman"/>
            <w:b/>
            <w:bCs/>
            <w:color w:val="000000"/>
            <w:sz w:val="24"/>
            <w:szCs w:val="24"/>
          </w:rPr>
          <w:t>Following are important points to be considered while designing a URI</w:t>
        </w:r>
        <w:r w:rsidRPr="00C07EEA">
          <w:rPr>
            <w:rFonts w:ascii="Roboto" w:eastAsia="Times New Roman" w:hAnsi="Roboto" w:cs="Times New Roman"/>
            <w:color w:val="000000"/>
            <w:sz w:val="24"/>
            <w:szCs w:val="24"/>
          </w:rPr>
          <w:t> −</w:t>
        </w:r>
      </w:ins>
    </w:p>
    <w:p w:rsidR="00C07EEA" w:rsidRPr="00C07EEA" w:rsidRDefault="00C07EEA" w:rsidP="00C07EEA">
      <w:pPr>
        <w:numPr>
          <w:ilvl w:val="1"/>
          <w:numId w:val="153"/>
        </w:numPr>
        <w:shd w:val="clear" w:color="auto" w:fill="FFFFFF"/>
        <w:spacing w:after="0" w:line="240" w:lineRule="auto"/>
        <w:ind w:left="1140" w:right="150"/>
        <w:rPr>
          <w:ins w:id="574" w:author="Unknown"/>
          <w:rFonts w:ascii="Roboto" w:eastAsia="Times New Roman" w:hAnsi="Roboto" w:cs="Times New Roman"/>
          <w:color w:val="000000"/>
          <w:sz w:val="24"/>
          <w:szCs w:val="24"/>
        </w:rPr>
      </w:pPr>
      <w:ins w:id="575" w:author="Unknown">
        <w:r w:rsidRPr="00C07EEA">
          <w:rPr>
            <w:rFonts w:ascii="Roboto" w:eastAsia="Times New Roman" w:hAnsi="Roboto" w:cs="Times New Roman"/>
            <w:b/>
            <w:bCs/>
            <w:color w:val="000000"/>
            <w:sz w:val="24"/>
            <w:szCs w:val="24"/>
          </w:rPr>
          <w:t>Use Plural Noun</w:t>
        </w:r>
        <w:r w:rsidRPr="00C07EEA">
          <w:rPr>
            <w:rFonts w:ascii="Roboto" w:eastAsia="Times New Roman" w:hAnsi="Roboto" w:cs="Times New Roman"/>
            <w:color w:val="000000"/>
            <w:sz w:val="24"/>
            <w:szCs w:val="24"/>
          </w:rPr>
          <w:t> − Use plural noun to define resources. For example, we've used users to identify users as a resource.</w:t>
        </w:r>
      </w:ins>
    </w:p>
    <w:p w:rsidR="00C07EEA" w:rsidRPr="00C07EEA" w:rsidRDefault="00C07EEA" w:rsidP="00C07EEA">
      <w:pPr>
        <w:numPr>
          <w:ilvl w:val="1"/>
          <w:numId w:val="153"/>
        </w:numPr>
        <w:shd w:val="clear" w:color="auto" w:fill="FFFFFF"/>
        <w:spacing w:after="0" w:line="240" w:lineRule="auto"/>
        <w:ind w:left="1140" w:right="150"/>
        <w:rPr>
          <w:ins w:id="576" w:author="Unknown"/>
          <w:rFonts w:ascii="Roboto" w:eastAsia="Times New Roman" w:hAnsi="Roboto" w:cs="Times New Roman"/>
          <w:color w:val="000000"/>
          <w:sz w:val="24"/>
          <w:szCs w:val="24"/>
        </w:rPr>
      </w:pPr>
      <w:ins w:id="577" w:author="Unknown">
        <w:r w:rsidRPr="00C07EEA">
          <w:rPr>
            <w:rFonts w:ascii="Roboto" w:eastAsia="Times New Roman" w:hAnsi="Roboto" w:cs="Times New Roman"/>
            <w:b/>
            <w:bCs/>
            <w:color w:val="000000"/>
            <w:sz w:val="24"/>
            <w:szCs w:val="24"/>
          </w:rPr>
          <w:t>Avoid using spaces</w:t>
        </w:r>
        <w:r w:rsidRPr="00C07EEA">
          <w:rPr>
            <w:rFonts w:ascii="Roboto" w:eastAsia="Times New Roman" w:hAnsi="Roboto" w:cs="Times New Roman"/>
            <w:color w:val="000000"/>
            <w:sz w:val="24"/>
            <w:szCs w:val="24"/>
          </w:rPr>
          <w:t xml:space="preserve"> − Use </w:t>
        </w:r>
        <w:proofErr w:type="gramStart"/>
        <w:r w:rsidRPr="00C07EEA">
          <w:rPr>
            <w:rFonts w:ascii="Roboto" w:eastAsia="Times New Roman" w:hAnsi="Roboto" w:cs="Times New Roman"/>
            <w:color w:val="000000"/>
            <w:sz w:val="24"/>
            <w:szCs w:val="24"/>
          </w:rPr>
          <w:t>underscore(</w:t>
        </w:r>
        <w:proofErr w:type="gramEnd"/>
        <w:r w:rsidRPr="00C07EEA">
          <w:rPr>
            <w:rFonts w:ascii="Roboto" w:eastAsia="Times New Roman" w:hAnsi="Roboto" w:cs="Times New Roman"/>
            <w:color w:val="000000"/>
            <w:sz w:val="24"/>
            <w:szCs w:val="24"/>
          </w:rPr>
          <w:t xml:space="preserve">_) or hyphen(-) when using a long resource name, for example, use </w:t>
        </w:r>
        <w:proofErr w:type="spellStart"/>
        <w:r w:rsidRPr="00C07EEA">
          <w:rPr>
            <w:rFonts w:ascii="Roboto" w:eastAsia="Times New Roman" w:hAnsi="Roboto" w:cs="Times New Roman"/>
            <w:color w:val="000000"/>
            <w:sz w:val="24"/>
            <w:szCs w:val="24"/>
          </w:rPr>
          <w:t>authorized_users</w:t>
        </w:r>
        <w:proofErr w:type="spellEnd"/>
        <w:r w:rsidRPr="00C07EEA">
          <w:rPr>
            <w:rFonts w:ascii="Roboto" w:eastAsia="Times New Roman" w:hAnsi="Roboto" w:cs="Times New Roman"/>
            <w:color w:val="000000"/>
            <w:sz w:val="24"/>
            <w:szCs w:val="24"/>
          </w:rPr>
          <w:t xml:space="preserve"> instead of authorized%20users.</w:t>
        </w:r>
      </w:ins>
    </w:p>
    <w:p w:rsidR="00C07EEA" w:rsidRPr="00C07EEA" w:rsidRDefault="00C07EEA" w:rsidP="00C07EEA">
      <w:pPr>
        <w:numPr>
          <w:ilvl w:val="1"/>
          <w:numId w:val="153"/>
        </w:numPr>
        <w:shd w:val="clear" w:color="auto" w:fill="FFFFFF"/>
        <w:spacing w:after="0" w:line="240" w:lineRule="auto"/>
        <w:ind w:left="1140" w:right="150"/>
        <w:rPr>
          <w:ins w:id="578" w:author="Unknown"/>
          <w:rFonts w:ascii="Roboto" w:eastAsia="Times New Roman" w:hAnsi="Roboto" w:cs="Times New Roman"/>
          <w:color w:val="000000"/>
          <w:sz w:val="24"/>
          <w:szCs w:val="24"/>
        </w:rPr>
      </w:pPr>
      <w:ins w:id="579" w:author="Unknown">
        <w:r w:rsidRPr="00C07EEA">
          <w:rPr>
            <w:rFonts w:ascii="Roboto" w:eastAsia="Times New Roman" w:hAnsi="Roboto" w:cs="Times New Roman"/>
            <w:b/>
            <w:bCs/>
            <w:color w:val="000000"/>
            <w:sz w:val="24"/>
            <w:szCs w:val="24"/>
          </w:rPr>
          <w:t>Use lowercase letters</w:t>
        </w:r>
        <w:r w:rsidRPr="00C07EEA">
          <w:rPr>
            <w:rFonts w:ascii="Roboto" w:eastAsia="Times New Roman" w:hAnsi="Roboto" w:cs="Times New Roman"/>
            <w:color w:val="000000"/>
            <w:sz w:val="24"/>
            <w:szCs w:val="24"/>
          </w:rPr>
          <w:t xml:space="preserve"> − </w:t>
        </w:r>
        <w:proofErr w:type="gramStart"/>
        <w:r w:rsidRPr="00C07EEA">
          <w:rPr>
            <w:rFonts w:ascii="Roboto" w:eastAsia="Times New Roman" w:hAnsi="Roboto" w:cs="Times New Roman"/>
            <w:color w:val="000000"/>
            <w:sz w:val="24"/>
            <w:szCs w:val="24"/>
          </w:rPr>
          <w:t>Although</w:t>
        </w:r>
        <w:proofErr w:type="gramEnd"/>
        <w:r w:rsidRPr="00C07EEA">
          <w:rPr>
            <w:rFonts w:ascii="Roboto" w:eastAsia="Times New Roman" w:hAnsi="Roboto" w:cs="Times New Roman"/>
            <w:color w:val="000000"/>
            <w:sz w:val="24"/>
            <w:szCs w:val="24"/>
          </w:rPr>
          <w:t xml:space="preserve"> URI is case-insensitive, it is good practice to keep </w:t>
        </w:r>
        <w:proofErr w:type="spellStart"/>
        <w:r w:rsidRPr="00C07EEA">
          <w:rPr>
            <w:rFonts w:ascii="Roboto" w:eastAsia="Times New Roman" w:hAnsi="Roboto" w:cs="Times New Roman"/>
            <w:color w:val="000000"/>
            <w:sz w:val="24"/>
            <w:szCs w:val="24"/>
          </w:rPr>
          <w:t>url</w:t>
        </w:r>
        <w:proofErr w:type="spellEnd"/>
        <w:r w:rsidRPr="00C07EEA">
          <w:rPr>
            <w:rFonts w:ascii="Roboto" w:eastAsia="Times New Roman" w:hAnsi="Roboto" w:cs="Times New Roman"/>
            <w:color w:val="000000"/>
            <w:sz w:val="24"/>
            <w:szCs w:val="24"/>
          </w:rPr>
          <w:t xml:space="preserve"> in lower case letters only.</w:t>
        </w:r>
      </w:ins>
    </w:p>
    <w:p w:rsidR="00C07EEA" w:rsidRPr="00C07EEA" w:rsidRDefault="00C07EEA" w:rsidP="00C07EEA">
      <w:pPr>
        <w:numPr>
          <w:ilvl w:val="1"/>
          <w:numId w:val="153"/>
        </w:numPr>
        <w:shd w:val="clear" w:color="auto" w:fill="FFFFFF"/>
        <w:spacing w:after="0" w:line="240" w:lineRule="auto"/>
        <w:ind w:left="1140" w:right="150"/>
        <w:rPr>
          <w:ins w:id="580" w:author="Unknown"/>
          <w:rFonts w:ascii="Roboto" w:eastAsia="Times New Roman" w:hAnsi="Roboto" w:cs="Times New Roman"/>
          <w:color w:val="000000"/>
          <w:sz w:val="24"/>
          <w:szCs w:val="24"/>
        </w:rPr>
      </w:pPr>
      <w:ins w:id="581" w:author="Unknown">
        <w:r w:rsidRPr="00C07EEA">
          <w:rPr>
            <w:rFonts w:ascii="Roboto" w:eastAsia="Times New Roman" w:hAnsi="Roboto" w:cs="Times New Roman"/>
            <w:b/>
            <w:bCs/>
            <w:color w:val="000000"/>
            <w:sz w:val="24"/>
            <w:szCs w:val="24"/>
          </w:rPr>
          <w:t>Maintain Backward Compatibility</w:t>
        </w:r>
        <w:r w:rsidRPr="00C07EEA">
          <w:rPr>
            <w:rFonts w:ascii="Roboto" w:eastAsia="Times New Roman" w:hAnsi="Roboto" w:cs="Times New Roman"/>
            <w:color w:val="000000"/>
            <w:sz w:val="24"/>
            <w:szCs w:val="24"/>
          </w:rPr>
          <w:t xml:space="preserve"> − As Web Service is a public </w:t>
        </w:r>
        <w:proofErr w:type="gramStart"/>
        <w:r w:rsidRPr="00C07EEA">
          <w:rPr>
            <w:rFonts w:ascii="Roboto" w:eastAsia="Times New Roman" w:hAnsi="Roboto" w:cs="Times New Roman"/>
            <w:color w:val="000000"/>
            <w:sz w:val="24"/>
            <w:szCs w:val="24"/>
          </w:rPr>
          <w:t>service,</w:t>
        </w:r>
        <w:proofErr w:type="gramEnd"/>
        <w:r w:rsidRPr="00C07EEA">
          <w:rPr>
            <w:rFonts w:ascii="Roboto" w:eastAsia="Times New Roman" w:hAnsi="Roboto" w:cs="Times New Roman"/>
            <w:color w:val="000000"/>
            <w:sz w:val="24"/>
            <w:szCs w:val="24"/>
          </w:rPr>
          <w:t xml:space="preserve"> a URI once made public should always be available. In case, URI gets updated, redirect the older URI to new URI using HTTP Status code, 300.</w:t>
        </w:r>
      </w:ins>
    </w:p>
    <w:p w:rsidR="00C07EEA" w:rsidRPr="00C07EEA" w:rsidRDefault="00C07EEA" w:rsidP="00C07EEA">
      <w:pPr>
        <w:numPr>
          <w:ilvl w:val="1"/>
          <w:numId w:val="153"/>
        </w:numPr>
        <w:shd w:val="clear" w:color="auto" w:fill="FFFFFF"/>
        <w:spacing w:after="0" w:line="240" w:lineRule="auto"/>
        <w:ind w:left="1140" w:right="150"/>
        <w:rPr>
          <w:ins w:id="582" w:author="Unknown"/>
          <w:rFonts w:ascii="Roboto" w:eastAsia="Times New Roman" w:hAnsi="Roboto" w:cs="Times New Roman"/>
          <w:color w:val="000000"/>
          <w:sz w:val="24"/>
          <w:szCs w:val="24"/>
        </w:rPr>
      </w:pPr>
      <w:ins w:id="583" w:author="Unknown">
        <w:r w:rsidRPr="00C07EEA">
          <w:rPr>
            <w:rFonts w:ascii="Roboto" w:eastAsia="Times New Roman" w:hAnsi="Roboto" w:cs="Times New Roman"/>
            <w:b/>
            <w:bCs/>
            <w:color w:val="000000"/>
            <w:sz w:val="24"/>
            <w:szCs w:val="24"/>
          </w:rPr>
          <w:t>Use HTTP Verb</w:t>
        </w:r>
        <w:r w:rsidRPr="00C07EEA">
          <w:rPr>
            <w:rFonts w:ascii="Roboto" w:eastAsia="Times New Roman" w:hAnsi="Roboto" w:cs="Times New Roman"/>
            <w:color w:val="000000"/>
            <w:sz w:val="24"/>
            <w:szCs w:val="24"/>
          </w:rPr>
          <w:t> − Always use HTTP Verb like GET, PUT, and DELETE to do the operations on the resource. It is not good to use operations names in URI.</w:t>
        </w:r>
      </w:ins>
    </w:p>
    <w:p w:rsidR="00C07EEA" w:rsidRPr="00C07EEA" w:rsidRDefault="00C07EEA" w:rsidP="00C07EEA">
      <w:pPr>
        <w:shd w:val="clear" w:color="auto" w:fill="FFFFFF"/>
        <w:spacing w:after="0" w:line="240" w:lineRule="auto"/>
        <w:ind w:left="150" w:right="150"/>
        <w:rPr>
          <w:ins w:id="584" w:author="Unknown"/>
          <w:rFonts w:ascii="Roboto" w:eastAsia="Times New Roman" w:hAnsi="Roboto" w:cs="Times New Roman"/>
          <w:color w:val="000000"/>
          <w:sz w:val="24"/>
          <w:szCs w:val="24"/>
        </w:rPr>
      </w:pPr>
      <w:ins w:id="585" w:author="Unknown">
        <w:r w:rsidRPr="00C07EEA">
          <w:rPr>
            <w:rFonts w:ascii="Roboto" w:eastAsia="Times New Roman" w:hAnsi="Roboto" w:cs="Times New Roman"/>
            <w:color w:val="000000"/>
            <w:sz w:val="24"/>
            <w:szCs w:val="24"/>
          </w:rPr>
          <w:fldChar w:fldCharType="begin"/>
        </w:r>
        <w:r w:rsidRPr="00C07EEA">
          <w:rPr>
            <w:rFonts w:ascii="Roboto" w:eastAsia="Times New Roman" w:hAnsi="Roboto" w:cs="Times New Roman"/>
            <w:color w:val="000000"/>
            <w:sz w:val="24"/>
            <w:szCs w:val="24"/>
          </w:rPr>
          <w:instrText xml:space="preserve"> HYPERLINK "https://www.wisdomjobs.com/e-university/web-services-interview-questions.html" \o "Web Services Interview Questions" </w:instrText>
        </w:r>
        <w:r w:rsidRPr="00C07EEA">
          <w:rPr>
            <w:rFonts w:ascii="Roboto" w:eastAsia="Times New Roman" w:hAnsi="Roboto" w:cs="Times New Roman"/>
            <w:color w:val="000000"/>
            <w:sz w:val="24"/>
            <w:szCs w:val="24"/>
          </w:rPr>
          <w:fldChar w:fldCharType="separate"/>
        </w:r>
        <w:r w:rsidRPr="00C07EEA">
          <w:rPr>
            <w:rFonts w:ascii="Roboto" w:eastAsia="Times New Roman" w:hAnsi="Roboto" w:cs="Times New Roman"/>
            <w:color w:val="337AB7"/>
            <w:sz w:val="24"/>
            <w:szCs w:val="24"/>
            <w:u w:val="single"/>
          </w:rPr>
          <w:t>Web Services Interview Questions</w:t>
        </w:r>
        <w:r w:rsidRPr="00C07EEA">
          <w:rPr>
            <w:rFonts w:ascii="Roboto" w:eastAsia="Times New Roman" w:hAnsi="Roboto" w:cs="Times New Roman"/>
            <w:color w:val="000000"/>
            <w:sz w:val="24"/>
            <w:szCs w:val="24"/>
          </w:rPr>
          <w:fldChar w:fldCharType="end"/>
        </w:r>
      </w:ins>
    </w:p>
    <w:p w:rsidR="00C07EEA" w:rsidRPr="00C07EEA" w:rsidRDefault="00C07EEA" w:rsidP="00C07EEA">
      <w:pPr>
        <w:numPr>
          <w:ilvl w:val="0"/>
          <w:numId w:val="153"/>
        </w:numPr>
        <w:shd w:val="clear" w:color="auto" w:fill="FFFFFF"/>
        <w:spacing w:after="0" w:line="240" w:lineRule="auto"/>
        <w:ind w:left="150" w:right="150"/>
        <w:rPr>
          <w:ins w:id="586" w:author="Unknown"/>
          <w:rFonts w:ascii="Roboto" w:eastAsia="Times New Roman" w:hAnsi="Roboto" w:cs="Times New Roman"/>
          <w:color w:val="000000"/>
          <w:sz w:val="24"/>
          <w:szCs w:val="24"/>
        </w:rPr>
      </w:pPr>
      <w:ins w:id="587" w:author="Unknown">
        <w:r w:rsidRPr="00C07EEA">
          <w:rPr>
            <w:rFonts w:ascii="Roboto" w:eastAsia="Times New Roman" w:hAnsi="Roboto" w:cs="Times New Roman"/>
            <w:b/>
            <w:bCs/>
            <w:color w:val="000000"/>
            <w:sz w:val="24"/>
            <w:szCs w:val="24"/>
          </w:rPr>
          <w:t>Question 19. What Is Statelessness In Restful Web Services?</w:t>
        </w:r>
      </w:ins>
    </w:p>
    <w:p w:rsidR="00C07EEA" w:rsidRPr="00C07EEA" w:rsidRDefault="00C07EEA" w:rsidP="00C07EEA">
      <w:pPr>
        <w:shd w:val="clear" w:color="auto" w:fill="FFFFFF"/>
        <w:spacing w:after="0" w:line="240" w:lineRule="auto"/>
        <w:ind w:left="150" w:right="150"/>
        <w:rPr>
          <w:ins w:id="588" w:author="Unknown"/>
          <w:rFonts w:ascii="Roboto" w:eastAsia="Times New Roman" w:hAnsi="Roboto" w:cs="Times New Roman"/>
          <w:color w:val="000000"/>
          <w:sz w:val="24"/>
          <w:szCs w:val="24"/>
        </w:rPr>
      </w:pPr>
      <w:proofErr w:type="gramStart"/>
      <w:ins w:id="589"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590" w:author="Unknown"/>
          <w:rFonts w:ascii="Roboto" w:eastAsia="Times New Roman" w:hAnsi="Roboto" w:cs="Times New Roman"/>
          <w:color w:val="000000"/>
          <w:sz w:val="24"/>
          <w:szCs w:val="24"/>
        </w:rPr>
      </w:pPr>
      <w:ins w:id="591" w:author="Unknown">
        <w:r w:rsidRPr="00C07EEA">
          <w:rPr>
            <w:rFonts w:ascii="Roboto" w:eastAsia="Times New Roman" w:hAnsi="Roboto" w:cs="Times New Roman"/>
            <w:color w:val="000000"/>
            <w:sz w:val="24"/>
            <w:szCs w:val="24"/>
          </w:rPr>
          <w:t xml:space="preserve">As per REST architecture, a </w:t>
        </w:r>
        <w:proofErr w:type="spellStart"/>
        <w:r w:rsidRPr="00C07EEA">
          <w:rPr>
            <w:rFonts w:ascii="Roboto" w:eastAsia="Times New Roman" w:hAnsi="Roboto" w:cs="Times New Roman"/>
            <w:color w:val="000000"/>
            <w:sz w:val="24"/>
            <w:szCs w:val="24"/>
          </w:rPr>
          <w:t>RESTful</w:t>
        </w:r>
        <w:proofErr w:type="spellEnd"/>
        <w:r w:rsidRPr="00C07EEA">
          <w:rPr>
            <w:rFonts w:ascii="Roboto" w:eastAsia="Times New Roman" w:hAnsi="Roboto" w:cs="Times New Roman"/>
            <w:color w:val="000000"/>
            <w:sz w:val="24"/>
            <w:szCs w:val="24"/>
          </w:rPr>
          <w:t xml:space="preserve"> web service should not keep a client state on server. This restriction is called statelessness. It is responsibility of the client to pass its context to server and then server can store this context to process client's further request. For example, session maintained by server is identified by session identifier passed by the client.</w:t>
        </w:r>
      </w:ins>
    </w:p>
    <w:p w:rsidR="00C07EEA" w:rsidRPr="00C07EEA" w:rsidRDefault="00C07EEA" w:rsidP="00C07EEA">
      <w:pPr>
        <w:shd w:val="clear" w:color="auto" w:fill="FFFFFF"/>
        <w:spacing w:after="0" w:line="240" w:lineRule="auto"/>
        <w:ind w:left="150" w:right="150"/>
        <w:rPr>
          <w:ins w:id="592" w:author="Unknown"/>
          <w:rFonts w:ascii="Roboto" w:eastAsia="Times New Roman" w:hAnsi="Roboto" w:cs="Times New Roman"/>
          <w:color w:val="000000"/>
          <w:sz w:val="24"/>
          <w:szCs w:val="24"/>
        </w:rPr>
      </w:pPr>
      <w:ins w:id="593" w:author="Unknown">
        <w:r w:rsidRPr="00C07EEA">
          <w:rPr>
            <w:rFonts w:ascii="Roboto" w:eastAsia="Times New Roman" w:hAnsi="Roboto" w:cs="Times New Roman"/>
            <w:color w:val="000000"/>
            <w:sz w:val="24"/>
            <w:szCs w:val="24"/>
          </w:rPr>
          <w:fldChar w:fldCharType="begin"/>
        </w:r>
        <w:r w:rsidRPr="00C07EEA">
          <w:rPr>
            <w:rFonts w:ascii="Roboto" w:eastAsia="Times New Roman" w:hAnsi="Roboto" w:cs="Times New Roman"/>
            <w:color w:val="000000"/>
            <w:sz w:val="24"/>
            <w:szCs w:val="24"/>
          </w:rPr>
          <w:instrText xml:space="preserve"> HYPERLINK "https://www.wisdomjobs.com/e-university/restful-web-service-tutorial-1255.html" \o "Restful web service Tutorial" </w:instrText>
        </w:r>
        <w:r w:rsidRPr="00C07EEA">
          <w:rPr>
            <w:rFonts w:ascii="Roboto" w:eastAsia="Times New Roman" w:hAnsi="Roboto" w:cs="Times New Roman"/>
            <w:color w:val="000000"/>
            <w:sz w:val="24"/>
            <w:szCs w:val="24"/>
          </w:rPr>
          <w:fldChar w:fldCharType="separate"/>
        </w:r>
        <w:r w:rsidRPr="00C07EEA">
          <w:rPr>
            <w:rFonts w:ascii="Roboto" w:eastAsia="Times New Roman" w:hAnsi="Roboto" w:cs="Times New Roman"/>
            <w:color w:val="337AB7"/>
            <w:sz w:val="24"/>
            <w:szCs w:val="24"/>
            <w:u w:val="single"/>
          </w:rPr>
          <w:t>Restful web service Tutorial</w:t>
        </w:r>
        <w:r w:rsidRPr="00C07EEA">
          <w:rPr>
            <w:rFonts w:ascii="Roboto" w:eastAsia="Times New Roman" w:hAnsi="Roboto" w:cs="Times New Roman"/>
            <w:color w:val="000000"/>
            <w:sz w:val="24"/>
            <w:szCs w:val="24"/>
          </w:rPr>
          <w:fldChar w:fldCharType="end"/>
        </w:r>
      </w:ins>
    </w:p>
    <w:p w:rsidR="00C07EEA" w:rsidRPr="00C07EEA" w:rsidRDefault="00C07EEA" w:rsidP="00C07EEA">
      <w:pPr>
        <w:numPr>
          <w:ilvl w:val="0"/>
          <w:numId w:val="153"/>
        </w:numPr>
        <w:shd w:val="clear" w:color="auto" w:fill="FFFFFF"/>
        <w:spacing w:after="0" w:line="240" w:lineRule="auto"/>
        <w:ind w:left="150" w:right="150"/>
        <w:rPr>
          <w:ins w:id="594" w:author="Unknown"/>
          <w:rFonts w:ascii="Roboto" w:eastAsia="Times New Roman" w:hAnsi="Roboto" w:cs="Times New Roman"/>
          <w:color w:val="000000"/>
          <w:sz w:val="24"/>
          <w:szCs w:val="24"/>
        </w:rPr>
      </w:pPr>
      <w:ins w:id="595" w:author="Unknown">
        <w:r w:rsidRPr="00C07EEA">
          <w:rPr>
            <w:rFonts w:ascii="Roboto" w:eastAsia="Times New Roman" w:hAnsi="Roboto" w:cs="Times New Roman"/>
            <w:b/>
            <w:bCs/>
            <w:color w:val="000000"/>
            <w:sz w:val="24"/>
            <w:szCs w:val="24"/>
          </w:rPr>
          <w:t>Question 20. What Are The Advantages Of Statelessness In Restful Web Services?</w:t>
        </w:r>
      </w:ins>
    </w:p>
    <w:p w:rsidR="00C07EEA" w:rsidRPr="00C07EEA" w:rsidRDefault="00C07EEA" w:rsidP="00C07EEA">
      <w:pPr>
        <w:shd w:val="clear" w:color="auto" w:fill="FFFFFF"/>
        <w:spacing w:after="0" w:line="240" w:lineRule="auto"/>
        <w:ind w:left="150" w:right="150"/>
        <w:rPr>
          <w:ins w:id="596" w:author="Unknown"/>
          <w:rFonts w:ascii="Roboto" w:eastAsia="Times New Roman" w:hAnsi="Roboto" w:cs="Times New Roman"/>
          <w:color w:val="000000"/>
          <w:sz w:val="24"/>
          <w:szCs w:val="24"/>
        </w:rPr>
      </w:pPr>
      <w:proofErr w:type="gramStart"/>
      <w:ins w:id="597"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0" w:line="240" w:lineRule="auto"/>
        <w:ind w:left="150" w:right="150"/>
        <w:rPr>
          <w:ins w:id="598" w:author="Unknown"/>
          <w:rFonts w:ascii="Roboto" w:eastAsia="Times New Roman" w:hAnsi="Roboto" w:cs="Times New Roman"/>
          <w:color w:val="000000"/>
          <w:sz w:val="24"/>
          <w:szCs w:val="24"/>
        </w:rPr>
      </w:pPr>
      <w:ins w:id="599" w:author="Unknown">
        <w:r w:rsidRPr="00C07EEA">
          <w:rPr>
            <w:rFonts w:ascii="Roboto" w:eastAsia="Times New Roman" w:hAnsi="Roboto" w:cs="Times New Roman"/>
            <w:b/>
            <w:bCs/>
            <w:color w:val="000000"/>
            <w:sz w:val="24"/>
            <w:szCs w:val="24"/>
          </w:rPr>
          <w:t xml:space="preserve">Following are the benefits of statelessness in </w:t>
        </w:r>
        <w:proofErr w:type="spellStart"/>
        <w:r w:rsidRPr="00C07EEA">
          <w:rPr>
            <w:rFonts w:ascii="Roboto" w:eastAsia="Times New Roman" w:hAnsi="Roboto" w:cs="Times New Roman"/>
            <w:b/>
            <w:bCs/>
            <w:color w:val="000000"/>
            <w:sz w:val="24"/>
            <w:szCs w:val="24"/>
          </w:rPr>
          <w:t>RESTful</w:t>
        </w:r>
        <w:proofErr w:type="spellEnd"/>
        <w:r w:rsidRPr="00C07EEA">
          <w:rPr>
            <w:rFonts w:ascii="Roboto" w:eastAsia="Times New Roman" w:hAnsi="Roboto" w:cs="Times New Roman"/>
            <w:b/>
            <w:bCs/>
            <w:color w:val="000000"/>
            <w:sz w:val="24"/>
            <w:szCs w:val="24"/>
          </w:rPr>
          <w:t xml:space="preserve"> web services:</w:t>
        </w:r>
      </w:ins>
    </w:p>
    <w:p w:rsidR="00C07EEA" w:rsidRPr="00C07EEA" w:rsidRDefault="00C07EEA" w:rsidP="00C07EEA">
      <w:pPr>
        <w:numPr>
          <w:ilvl w:val="1"/>
          <w:numId w:val="153"/>
        </w:numPr>
        <w:shd w:val="clear" w:color="auto" w:fill="FFFFFF"/>
        <w:spacing w:after="0" w:line="240" w:lineRule="auto"/>
        <w:ind w:left="1140" w:right="150"/>
        <w:rPr>
          <w:ins w:id="600" w:author="Unknown"/>
          <w:rFonts w:ascii="Roboto" w:eastAsia="Times New Roman" w:hAnsi="Roboto" w:cs="Times New Roman"/>
          <w:color w:val="000000"/>
          <w:sz w:val="24"/>
          <w:szCs w:val="24"/>
        </w:rPr>
      </w:pPr>
      <w:ins w:id="601" w:author="Unknown">
        <w:r w:rsidRPr="00C07EEA">
          <w:rPr>
            <w:rFonts w:ascii="Roboto" w:eastAsia="Times New Roman" w:hAnsi="Roboto" w:cs="Times New Roman"/>
            <w:color w:val="000000"/>
            <w:sz w:val="24"/>
            <w:szCs w:val="24"/>
          </w:rPr>
          <w:t>Web services can treat each method request independently.</w:t>
        </w:r>
      </w:ins>
    </w:p>
    <w:p w:rsidR="00C07EEA" w:rsidRPr="00C07EEA" w:rsidRDefault="00C07EEA" w:rsidP="00C07EEA">
      <w:pPr>
        <w:numPr>
          <w:ilvl w:val="1"/>
          <w:numId w:val="153"/>
        </w:numPr>
        <w:shd w:val="clear" w:color="auto" w:fill="FFFFFF"/>
        <w:spacing w:after="0" w:line="240" w:lineRule="auto"/>
        <w:ind w:left="1140" w:right="150"/>
        <w:rPr>
          <w:ins w:id="602" w:author="Unknown"/>
          <w:rFonts w:ascii="Roboto" w:eastAsia="Times New Roman" w:hAnsi="Roboto" w:cs="Times New Roman"/>
          <w:color w:val="000000"/>
          <w:sz w:val="24"/>
          <w:szCs w:val="24"/>
        </w:rPr>
      </w:pPr>
      <w:ins w:id="603" w:author="Unknown">
        <w:r w:rsidRPr="00C07EEA">
          <w:rPr>
            <w:rFonts w:ascii="Roboto" w:eastAsia="Times New Roman" w:hAnsi="Roboto" w:cs="Times New Roman"/>
            <w:color w:val="000000"/>
            <w:sz w:val="24"/>
            <w:szCs w:val="24"/>
          </w:rPr>
          <w:t>Web services need not to maintain client's previous interactions. It simplifies application design.</w:t>
        </w:r>
      </w:ins>
    </w:p>
    <w:p w:rsidR="00C07EEA" w:rsidRPr="00C07EEA" w:rsidRDefault="00C07EEA" w:rsidP="00C07EEA">
      <w:pPr>
        <w:numPr>
          <w:ilvl w:val="1"/>
          <w:numId w:val="153"/>
        </w:numPr>
        <w:shd w:val="clear" w:color="auto" w:fill="FFFFFF"/>
        <w:spacing w:after="0" w:line="240" w:lineRule="auto"/>
        <w:ind w:left="1140" w:right="150"/>
        <w:rPr>
          <w:ins w:id="604" w:author="Unknown"/>
          <w:rFonts w:ascii="Roboto" w:eastAsia="Times New Roman" w:hAnsi="Roboto" w:cs="Times New Roman"/>
          <w:color w:val="000000"/>
          <w:sz w:val="24"/>
          <w:szCs w:val="24"/>
        </w:rPr>
      </w:pPr>
      <w:ins w:id="605" w:author="Unknown">
        <w:r w:rsidRPr="00C07EEA">
          <w:rPr>
            <w:rFonts w:ascii="Roboto" w:eastAsia="Times New Roman" w:hAnsi="Roboto" w:cs="Times New Roman"/>
            <w:color w:val="000000"/>
            <w:sz w:val="24"/>
            <w:szCs w:val="24"/>
          </w:rPr>
          <w:t xml:space="preserve">As HTTP is itself a statelessness protocol, </w:t>
        </w:r>
        <w:proofErr w:type="spellStart"/>
        <w:r w:rsidRPr="00C07EEA">
          <w:rPr>
            <w:rFonts w:ascii="Roboto" w:eastAsia="Times New Roman" w:hAnsi="Roboto" w:cs="Times New Roman"/>
            <w:color w:val="000000"/>
            <w:sz w:val="24"/>
            <w:szCs w:val="24"/>
          </w:rPr>
          <w:t>RESTful</w:t>
        </w:r>
        <w:proofErr w:type="spellEnd"/>
        <w:r w:rsidRPr="00C07EEA">
          <w:rPr>
            <w:rFonts w:ascii="Roboto" w:eastAsia="Times New Roman" w:hAnsi="Roboto" w:cs="Times New Roman"/>
            <w:color w:val="000000"/>
            <w:sz w:val="24"/>
            <w:szCs w:val="24"/>
          </w:rPr>
          <w:t xml:space="preserve"> Web services work seamlessly with HTTP protocol.</w:t>
        </w:r>
      </w:ins>
    </w:p>
    <w:p w:rsidR="00C07EEA" w:rsidRPr="00C07EEA" w:rsidRDefault="00C07EEA" w:rsidP="00C07EEA">
      <w:pPr>
        <w:shd w:val="clear" w:color="auto" w:fill="FFFFFF"/>
        <w:spacing w:after="0" w:line="240" w:lineRule="auto"/>
        <w:ind w:left="150" w:right="150"/>
        <w:rPr>
          <w:ins w:id="606" w:author="Unknown"/>
          <w:rFonts w:ascii="Roboto" w:eastAsia="Times New Roman" w:hAnsi="Roboto" w:cs="Times New Roman"/>
          <w:color w:val="000000"/>
          <w:sz w:val="24"/>
          <w:szCs w:val="24"/>
        </w:rPr>
      </w:pPr>
      <w:ins w:id="607" w:author="Unknown">
        <w:r w:rsidRPr="00C07EEA">
          <w:rPr>
            <w:rFonts w:ascii="Roboto" w:eastAsia="Times New Roman" w:hAnsi="Roboto" w:cs="Times New Roman"/>
            <w:color w:val="000000"/>
            <w:sz w:val="24"/>
            <w:szCs w:val="24"/>
          </w:rPr>
          <w:fldChar w:fldCharType="begin"/>
        </w:r>
        <w:r w:rsidRPr="00C07EEA">
          <w:rPr>
            <w:rFonts w:ascii="Roboto" w:eastAsia="Times New Roman" w:hAnsi="Roboto" w:cs="Times New Roman"/>
            <w:color w:val="000000"/>
            <w:sz w:val="24"/>
            <w:szCs w:val="24"/>
          </w:rPr>
          <w:instrText xml:space="preserve"> HYPERLINK "https://www.wisdomjobs.com/e-university/restful-java-web-services-interview-questions.html" \o "RESTful JAVA Web Services Interview Questions" </w:instrText>
        </w:r>
        <w:r w:rsidRPr="00C07EEA">
          <w:rPr>
            <w:rFonts w:ascii="Roboto" w:eastAsia="Times New Roman" w:hAnsi="Roboto" w:cs="Times New Roman"/>
            <w:color w:val="000000"/>
            <w:sz w:val="24"/>
            <w:szCs w:val="24"/>
          </w:rPr>
          <w:fldChar w:fldCharType="separate"/>
        </w:r>
        <w:proofErr w:type="spellStart"/>
        <w:r w:rsidRPr="00C07EEA">
          <w:rPr>
            <w:rFonts w:ascii="Roboto" w:eastAsia="Times New Roman" w:hAnsi="Roboto" w:cs="Times New Roman"/>
            <w:color w:val="337AB7"/>
            <w:sz w:val="24"/>
            <w:szCs w:val="24"/>
            <w:u w:val="single"/>
          </w:rPr>
          <w:t>RESTful</w:t>
        </w:r>
        <w:proofErr w:type="spellEnd"/>
        <w:r w:rsidRPr="00C07EEA">
          <w:rPr>
            <w:rFonts w:ascii="Roboto" w:eastAsia="Times New Roman" w:hAnsi="Roboto" w:cs="Times New Roman"/>
            <w:color w:val="337AB7"/>
            <w:sz w:val="24"/>
            <w:szCs w:val="24"/>
            <w:u w:val="single"/>
          </w:rPr>
          <w:t xml:space="preserve"> JAVA Web Services Interview Questions</w:t>
        </w:r>
        <w:r w:rsidRPr="00C07EEA">
          <w:rPr>
            <w:rFonts w:ascii="Roboto" w:eastAsia="Times New Roman" w:hAnsi="Roboto" w:cs="Times New Roman"/>
            <w:color w:val="000000"/>
            <w:sz w:val="24"/>
            <w:szCs w:val="24"/>
          </w:rPr>
          <w:fldChar w:fldCharType="end"/>
        </w:r>
      </w:ins>
    </w:p>
    <w:p w:rsidR="00C07EEA" w:rsidRPr="00C07EEA" w:rsidRDefault="00C07EEA" w:rsidP="00C07EEA">
      <w:pPr>
        <w:numPr>
          <w:ilvl w:val="0"/>
          <w:numId w:val="153"/>
        </w:numPr>
        <w:shd w:val="clear" w:color="auto" w:fill="FFFFFF"/>
        <w:spacing w:after="0" w:line="240" w:lineRule="auto"/>
        <w:ind w:left="150" w:right="150"/>
        <w:rPr>
          <w:ins w:id="608" w:author="Unknown"/>
          <w:rFonts w:ascii="Roboto" w:eastAsia="Times New Roman" w:hAnsi="Roboto" w:cs="Times New Roman"/>
          <w:color w:val="000000"/>
          <w:sz w:val="24"/>
          <w:szCs w:val="24"/>
        </w:rPr>
      </w:pPr>
      <w:ins w:id="609" w:author="Unknown">
        <w:r w:rsidRPr="00C07EEA">
          <w:rPr>
            <w:rFonts w:ascii="Roboto" w:eastAsia="Times New Roman" w:hAnsi="Roboto" w:cs="Times New Roman"/>
            <w:b/>
            <w:bCs/>
            <w:color w:val="000000"/>
            <w:sz w:val="24"/>
            <w:szCs w:val="24"/>
          </w:rPr>
          <w:lastRenderedPageBreak/>
          <w:t>Question 21. What Are The Disadvantages Of Statelessness In Restful Web Services?</w:t>
        </w:r>
      </w:ins>
    </w:p>
    <w:p w:rsidR="00C07EEA" w:rsidRPr="00C07EEA" w:rsidRDefault="00C07EEA" w:rsidP="00C07EEA">
      <w:pPr>
        <w:shd w:val="clear" w:color="auto" w:fill="FFFFFF"/>
        <w:spacing w:after="0" w:line="240" w:lineRule="auto"/>
        <w:ind w:left="150" w:right="150"/>
        <w:rPr>
          <w:ins w:id="610" w:author="Unknown"/>
          <w:rFonts w:ascii="Roboto" w:eastAsia="Times New Roman" w:hAnsi="Roboto" w:cs="Times New Roman"/>
          <w:color w:val="000000"/>
          <w:sz w:val="24"/>
          <w:szCs w:val="24"/>
        </w:rPr>
      </w:pPr>
      <w:proofErr w:type="gramStart"/>
      <w:ins w:id="611"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0" w:line="240" w:lineRule="auto"/>
        <w:ind w:left="150" w:right="150"/>
        <w:rPr>
          <w:ins w:id="612" w:author="Unknown"/>
          <w:rFonts w:ascii="Roboto" w:eastAsia="Times New Roman" w:hAnsi="Roboto" w:cs="Times New Roman"/>
          <w:color w:val="000000"/>
          <w:sz w:val="24"/>
          <w:szCs w:val="24"/>
        </w:rPr>
      </w:pPr>
      <w:ins w:id="613" w:author="Unknown">
        <w:r w:rsidRPr="00C07EEA">
          <w:rPr>
            <w:rFonts w:ascii="Roboto" w:eastAsia="Times New Roman" w:hAnsi="Roboto" w:cs="Times New Roman"/>
            <w:b/>
            <w:bCs/>
            <w:color w:val="000000"/>
            <w:sz w:val="24"/>
            <w:szCs w:val="24"/>
          </w:rPr>
          <w:t xml:space="preserve">Following is the disadvantage of statelessness in </w:t>
        </w:r>
        <w:proofErr w:type="spellStart"/>
        <w:r w:rsidRPr="00C07EEA">
          <w:rPr>
            <w:rFonts w:ascii="Roboto" w:eastAsia="Times New Roman" w:hAnsi="Roboto" w:cs="Times New Roman"/>
            <w:b/>
            <w:bCs/>
            <w:color w:val="000000"/>
            <w:sz w:val="24"/>
            <w:szCs w:val="24"/>
          </w:rPr>
          <w:t>RESTful</w:t>
        </w:r>
        <w:proofErr w:type="spellEnd"/>
        <w:r w:rsidRPr="00C07EEA">
          <w:rPr>
            <w:rFonts w:ascii="Roboto" w:eastAsia="Times New Roman" w:hAnsi="Roboto" w:cs="Times New Roman"/>
            <w:b/>
            <w:bCs/>
            <w:color w:val="000000"/>
            <w:sz w:val="24"/>
            <w:szCs w:val="24"/>
          </w:rPr>
          <w:t xml:space="preserve"> web services:-</w:t>
        </w:r>
      </w:ins>
    </w:p>
    <w:p w:rsidR="00C07EEA" w:rsidRPr="00C07EEA" w:rsidRDefault="00C07EEA" w:rsidP="00C07EEA">
      <w:pPr>
        <w:shd w:val="clear" w:color="auto" w:fill="FFFFFF"/>
        <w:spacing w:after="75" w:line="240" w:lineRule="auto"/>
        <w:ind w:left="150" w:right="150"/>
        <w:rPr>
          <w:ins w:id="614" w:author="Unknown"/>
          <w:rFonts w:ascii="Roboto" w:eastAsia="Times New Roman" w:hAnsi="Roboto" w:cs="Times New Roman"/>
          <w:color w:val="000000"/>
          <w:sz w:val="24"/>
          <w:szCs w:val="24"/>
        </w:rPr>
      </w:pPr>
      <w:ins w:id="615" w:author="Unknown">
        <w:r w:rsidRPr="00C07EEA">
          <w:rPr>
            <w:rFonts w:ascii="Roboto" w:eastAsia="Times New Roman" w:hAnsi="Roboto" w:cs="Times New Roman"/>
            <w:color w:val="000000"/>
            <w:sz w:val="24"/>
            <w:szCs w:val="24"/>
          </w:rPr>
          <w:t>Web services need to get extra information in each request and then interpret to get the client's state in case client interactions are to be taken care of.</w:t>
        </w:r>
      </w:ins>
    </w:p>
    <w:p w:rsidR="00C07EEA" w:rsidRPr="00C07EEA" w:rsidRDefault="00C07EEA" w:rsidP="00C07EEA">
      <w:pPr>
        <w:numPr>
          <w:ilvl w:val="0"/>
          <w:numId w:val="153"/>
        </w:numPr>
        <w:shd w:val="clear" w:color="auto" w:fill="FFFFFF"/>
        <w:spacing w:after="0" w:line="240" w:lineRule="auto"/>
        <w:ind w:left="150" w:right="150"/>
        <w:rPr>
          <w:ins w:id="616" w:author="Unknown"/>
          <w:rFonts w:ascii="Roboto" w:eastAsia="Times New Roman" w:hAnsi="Roboto" w:cs="Times New Roman"/>
          <w:color w:val="000000"/>
          <w:sz w:val="24"/>
          <w:szCs w:val="24"/>
        </w:rPr>
      </w:pPr>
      <w:ins w:id="617" w:author="Unknown">
        <w:r w:rsidRPr="00C07EEA">
          <w:rPr>
            <w:rFonts w:ascii="Roboto" w:eastAsia="Times New Roman" w:hAnsi="Roboto" w:cs="Times New Roman"/>
            <w:b/>
            <w:bCs/>
            <w:color w:val="000000"/>
            <w:sz w:val="24"/>
            <w:szCs w:val="24"/>
          </w:rPr>
          <w:t>Question 22. What Do You Mean By Idempotent Operation?</w:t>
        </w:r>
      </w:ins>
    </w:p>
    <w:p w:rsidR="00C07EEA" w:rsidRPr="00C07EEA" w:rsidRDefault="00C07EEA" w:rsidP="00C07EEA">
      <w:pPr>
        <w:shd w:val="clear" w:color="auto" w:fill="FFFFFF"/>
        <w:spacing w:after="0" w:line="240" w:lineRule="auto"/>
        <w:ind w:left="150" w:right="150"/>
        <w:rPr>
          <w:ins w:id="618" w:author="Unknown"/>
          <w:rFonts w:ascii="Roboto" w:eastAsia="Times New Roman" w:hAnsi="Roboto" w:cs="Times New Roman"/>
          <w:color w:val="000000"/>
          <w:sz w:val="24"/>
          <w:szCs w:val="24"/>
        </w:rPr>
      </w:pPr>
      <w:proofErr w:type="gramStart"/>
      <w:ins w:id="619"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620" w:author="Unknown"/>
          <w:rFonts w:ascii="Roboto" w:eastAsia="Times New Roman" w:hAnsi="Roboto" w:cs="Times New Roman"/>
          <w:color w:val="000000"/>
          <w:sz w:val="24"/>
          <w:szCs w:val="24"/>
        </w:rPr>
      </w:pPr>
      <w:proofErr w:type="gramStart"/>
      <w:ins w:id="621" w:author="Unknown">
        <w:r w:rsidRPr="00C07EEA">
          <w:rPr>
            <w:rFonts w:ascii="Roboto" w:eastAsia="Times New Roman" w:hAnsi="Roboto" w:cs="Times New Roman"/>
            <w:color w:val="000000"/>
            <w:sz w:val="24"/>
            <w:szCs w:val="24"/>
          </w:rPr>
          <w:t>Idempotent operations means</w:t>
        </w:r>
        <w:proofErr w:type="gramEnd"/>
        <w:r w:rsidRPr="00C07EEA">
          <w:rPr>
            <w:rFonts w:ascii="Roboto" w:eastAsia="Times New Roman" w:hAnsi="Roboto" w:cs="Times New Roman"/>
            <w:color w:val="000000"/>
            <w:sz w:val="24"/>
            <w:szCs w:val="24"/>
          </w:rPr>
          <w:t xml:space="preserve"> their result will always same no matter how many times these operations are invoked.</w:t>
        </w:r>
      </w:ins>
    </w:p>
    <w:p w:rsidR="00C07EEA" w:rsidRPr="00C07EEA" w:rsidRDefault="00C07EEA" w:rsidP="00C07EEA">
      <w:pPr>
        <w:shd w:val="clear" w:color="auto" w:fill="FFFFFF"/>
        <w:spacing w:after="0" w:line="240" w:lineRule="auto"/>
        <w:ind w:left="150" w:right="150"/>
        <w:rPr>
          <w:ins w:id="622" w:author="Unknown"/>
          <w:rFonts w:ascii="Roboto" w:eastAsia="Times New Roman" w:hAnsi="Roboto" w:cs="Times New Roman"/>
          <w:color w:val="000000"/>
          <w:sz w:val="24"/>
          <w:szCs w:val="24"/>
        </w:rPr>
      </w:pPr>
      <w:ins w:id="623" w:author="Unknown">
        <w:r w:rsidRPr="00C07EEA">
          <w:rPr>
            <w:rFonts w:ascii="Roboto" w:eastAsia="Times New Roman" w:hAnsi="Roboto" w:cs="Times New Roman"/>
            <w:color w:val="000000"/>
            <w:sz w:val="24"/>
            <w:szCs w:val="24"/>
          </w:rPr>
          <w:fldChar w:fldCharType="begin"/>
        </w:r>
        <w:r w:rsidRPr="00C07EEA">
          <w:rPr>
            <w:rFonts w:ascii="Roboto" w:eastAsia="Times New Roman" w:hAnsi="Roboto" w:cs="Times New Roman"/>
            <w:color w:val="000000"/>
            <w:sz w:val="24"/>
            <w:szCs w:val="24"/>
          </w:rPr>
          <w:instrText xml:space="preserve"> HYPERLINK "https://www.wisdomjobs.com/e-university/spring-mvc-framework-tutorial-1806.html" \o "Spring MVC Framework Tutorial" </w:instrText>
        </w:r>
        <w:r w:rsidRPr="00C07EEA">
          <w:rPr>
            <w:rFonts w:ascii="Roboto" w:eastAsia="Times New Roman" w:hAnsi="Roboto" w:cs="Times New Roman"/>
            <w:color w:val="000000"/>
            <w:sz w:val="24"/>
            <w:szCs w:val="24"/>
          </w:rPr>
          <w:fldChar w:fldCharType="separate"/>
        </w:r>
        <w:r w:rsidRPr="00C07EEA">
          <w:rPr>
            <w:rFonts w:ascii="Roboto" w:eastAsia="Times New Roman" w:hAnsi="Roboto" w:cs="Times New Roman"/>
            <w:color w:val="337AB7"/>
            <w:sz w:val="24"/>
            <w:szCs w:val="24"/>
            <w:u w:val="single"/>
          </w:rPr>
          <w:t>Spring MVC Framework Tutorial</w:t>
        </w:r>
        <w:r w:rsidRPr="00C07EEA">
          <w:rPr>
            <w:rFonts w:ascii="Roboto" w:eastAsia="Times New Roman" w:hAnsi="Roboto" w:cs="Times New Roman"/>
            <w:color w:val="000000"/>
            <w:sz w:val="24"/>
            <w:szCs w:val="24"/>
          </w:rPr>
          <w:fldChar w:fldCharType="end"/>
        </w:r>
      </w:ins>
    </w:p>
    <w:p w:rsidR="00C07EEA" w:rsidRPr="00C07EEA" w:rsidRDefault="00C07EEA" w:rsidP="00C07EEA">
      <w:pPr>
        <w:numPr>
          <w:ilvl w:val="0"/>
          <w:numId w:val="153"/>
        </w:numPr>
        <w:shd w:val="clear" w:color="auto" w:fill="FFFFFF"/>
        <w:spacing w:after="0" w:line="240" w:lineRule="auto"/>
        <w:ind w:left="150" w:right="150"/>
        <w:rPr>
          <w:ins w:id="624" w:author="Unknown"/>
          <w:rFonts w:ascii="Roboto" w:eastAsia="Times New Roman" w:hAnsi="Roboto" w:cs="Times New Roman"/>
          <w:color w:val="000000"/>
          <w:sz w:val="24"/>
          <w:szCs w:val="24"/>
        </w:rPr>
      </w:pPr>
      <w:ins w:id="625" w:author="Unknown">
        <w:r w:rsidRPr="00C07EEA">
          <w:rPr>
            <w:rFonts w:ascii="Roboto" w:eastAsia="Times New Roman" w:hAnsi="Roboto" w:cs="Times New Roman"/>
            <w:b/>
            <w:bCs/>
            <w:color w:val="000000"/>
            <w:sz w:val="24"/>
            <w:szCs w:val="24"/>
          </w:rPr>
          <w:t>Question 23. Which Type Of Web Services Methods Are To Be Idempotent?</w:t>
        </w:r>
      </w:ins>
    </w:p>
    <w:p w:rsidR="00C07EEA" w:rsidRPr="00C07EEA" w:rsidRDefault="00C07EEA" w:rsidP="00C07EEA">
      <w:pPr>
        <w:shd w:val="clear" w:color="auto" w:fill="FFFFFF"/>
        <w:spacing w:after="0" w:line="240" w:lineRule="auto"/>
        <w:ind w:left="150" w:right="150"/>
        <w:rPr>
          <w:ins w:id="626" w:author="Unknown"/>
          <w:rFonts w:ascii="Roboto" w:eastAsia="Times New Roman" w:hAnsi="Roboto" w:cs="Times New Roman"/>
          <w:color w:val="000000"/>
          <w:sz w:val="24"/>
          <w:szCs w:val="24"/>
        </w:rPr>
      </w:pPr>
      <w:proofErr w:type="gramStart"/>
      <w:ins w:id="627"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628" w:author="Unknown"/>
          <w:rFonts w:ascii="Roboto" w:eastAsia="Times New Roman" w:hAnsi="Roboto" w:cs="Times New Roman"/>
          <w:color w:val="000000"/>
          <w:sz w:val="24"/>
          <w:szCs w:val="24"/>
        </w:rPr>
      </w:pPr>
      <w:ins w:id="629" w:author="Unknown">
        <w:r w:rsidRPr="00C07EEA">
          <w:rPr>
            <w:rFonts w:ascii="Roboto" w:eastAsia="Times New Roman" w:hAnsi="Roboto" w:cs="Times New Roman"/>
            <w:color w:val="000000"/>
            <w:sz w:val="24"/>
            <w:szCs w:val="24"/>
          </w:rPr>
          <w:t>PUT and DELETE operations are idempotent.</w:t>
        </w:r>
      </w:ins>
    </w:p>
    <w:p w:rsidR="00C07EEA" w:rsidRPr="00C07EEA" w:rsidRDefault="00C07EEA" w:rsidP="00C07EEA">
      <w:pPr>
        <w:shd w:val="clear" w:color="auto" w:fill="FFFFFF"/>
        <w:spacing w:after="0" w:line="240" w:lineRule="auto"/>
        <w:ind w:left="150" w:right="150"/>
        <w:rPr>
          <w:ins w:id="630" w:author="Unknown"/>
          <w:rFonts w:ascii="Roboto" w:eastAsia="Times New Roman" w:hAnsi="Roboto" w:cs="Times New Roman"/>
          <w:color w:val="000000"/>
          <w:sz w:val="24"/>
          <w:szCs w:val="24"/>
        </w:rPr>
      </w:pPr>
      <w:ins w:id="631" w:author="Unknown">
        <w:r w:rsidRPr="00C07EEA">
          <w:rPr>
            <w:rFonts w:ascii="Roboto" w:eastAsia="Times New Roman" w:hAnsi="Roboto" w:cs="Times New Roman"/>
            <w:color w:val="000000"/>
            <w:sz w:val="24"/>
            <w:szCs w:val="24"/>
          </w:rPr>
          <w:fldChar w:fldCharType="begin"/>
        </w:r>
        <w:r w:rsidRPr="00C07EEA">
          <w:rPr>
            <w:rFonts w:ascii="Roboto" w:eastAsia="Times New Roman" w:hAnsi="Roboto" w:cs="Times New Roman"/>
            <w:color w:val="000000"/>
            <w:sz w:val="24"/>
            <w:szCs w:val="24"/>
          </w:rPr>
          <w:instrText xml:space="preserve"> HYPERLINK "https://www.wisdomjobs.com/e-university/spring-mvc-framework-interview-questions.html" \o "Spring MVC Framework Interview Questions" </w:instrText>
        </w:r>
        <w:r w:rsidRPr="00C07EEA">
          <w:rPr>
            <w:rFonts w:ascii="Roboto" w:eastAsia="Times New Roman" w:hAnsi="Roboto" w:cs="Times New Roman"/>
            <w:color w:val="000000"/>
            <w:sz w:val="24"/>
            <w:szCs w:val="24"/>
          </w:rPr>
          <w:fldChar w:fldCharType="separate"/>
        </w:r>
        <w:r w:rsidRPr="00C07EEA">
          <w:rPr>
            <w:rFonts w:ascii="Roboto" w:eastAsia="Times New Roman" w:hAnsi="Roboto" w:cs="Times New Roman"/>
            <w:color w:val="337AB7"/>
            <w:sz w:val="24"/>
            <w:szCs w:val="24"/>
            <w:u w:val="single"/>
          </w:rPr>
          <w:t>Spring MVC Framework Interview Questions</w:t>
        </w:r>
        <w:r w:rsidRPr="00C07EEA">
          <w:rPr>
            <w:rFonts w:ascii="Roboto" w:eastAsia="Times New Roman" w:hAnsi="Roboto" w:cs="Times New Roman"/>
            <w:color w:val="000000"/>
            <w:sz w:val="24"/>
            <w:szCs w:val="24"/>
          </w:rPr>
          <w:fldChar w:fldCharType="end"/>
        </w:r>
      </w:ins>
    </w:p>
    <w:p w:rsidR="00C07EEA" w:rsidRPr="00C07EEA" w:rsidRDefault="00C07EEA" w:rsidP="00C07EEA">
      <w:pPr>
        <w:numPr>
          <w:ilvl w:val="0"/>
          <w:numId w:val="153"/>
        </w:numPr>
        <w:shd w:val="clear" w:color="auto" w:fill="FFFFFF"/>
        <w:spacing w:after="0" w:line="240" w:lineRule="auto"/>
        <w:ind w:left="150" w:right="150"/>
        <w:rPr>
          <w:ins w:id="632" w:author="Unknown"/>
          <w:rFonts w:ascii="Roboto" w:eastAsia="Times New Roman" w:hAnsi="Roboto" w:cs="Times New Roman"/>
          <w:color w:val="000000"/>
          <w:sz w:val="24"/>
          <w:szCs w:val="24"/>
        </w:rPr>
      </w:pPr>
      <w:ins w:id="633" w:author="Unknown">
        <w:r w:rsidRPr="00C07EEA">
          <w:rPr>
            <w:rFonts w:ascii="Roboto" w:eastAsia="Times New Roman" w:hAnsi="Roboto" w:cs="Times New Roman"/>
            <w:b/>
            <w:bCs/>
            <w:color w:val="000000"/>
            <w:sz w:val="24"/>
            <w:szCs w:val="24"/>
          </w:rPr>
          <w:t>Question 24. Which Type Of Web Services Methods Are To Be Read Only?</w:t>
        </w:r>
      </w:ins>
    </w:p>
    <w:p w:rsidR="00C07EEA" w:rsidRPr="00C07EEA" w:rsidRDefault="00C07EEA" w:rsidP="00C07EEA">
      <w:pPr>
        <w:shd w:val="clear" w:color="auto" w:fill="FFFFFF"/>
        <w:spacing w:after="0" w:line="240" w:lineRule="auto"/>
        <w:ind w:left="150" w:right="150"/>
        <w:rPr>
          <w:ins w:id="634" w:author="Unknown"/>
          <w:rFonts w:ascii="Roboto" w:eastAsia="Times New Roman" w:hAnsi="Roboto" w:cs="Times New Roman"/>
          <w:color w:val="000000"/>
          <w:sz w:val="24"/>
          <w:szCs w:val="24"/>
        </w:rPr>
      </w:pPr>
      <w:proofErr w:type="gramStart"/>
      <w:ins w:id="635"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636" w:author="Unknown"/>
          <w:rFonts w:ascii="Roboto" w:eastAsia="Times New Roman" w:hAnsi="Roboto" w:cs="Times New Roman"/>
          <w:color w:val="000000"/>
          <w:sz w:val="24"/>
          <w:szCs w:val="24"/>
        </w:rPr>
      </w:pPr>
      <w:ins w:id="637" w:author="Unknown">
        <w:r w:rsidRPr="00C07EEA">
          <w:rPr>
            <w:rFonts w:ascii="Roboto" w:eastAsia="Times New Roman" w:hAnsi="Roboto" w:cs="Times New Roman"/>
            <w:color w:val="000000"/>
            <w:sz w:val="24"/>
            <w:szCs w:val="24"/>
          </w:rPr>
          <w:t>GET operations are read only and are safe.</w:t>
        </w:r>
      </w:ins>
    </w:p>
    <w:p w:rsidR="00C07EEA" w:rsidRPr="00C07EEA" w:rsidRDefault="00C07EEA" w:rsidP="00C07EEA">
      <w:pPr>
        <w:shd w:val="clear" w:color="auto" w:fill="FFFFFF"/>
        <w:spacing w:after="0" w:line="240" w:lineRule="auto"/>
        <w:ind w:left="150" w:right="150"/>
        <w:rPr>
          <w:ins w:id="638" w:author="Unknown"/>
          <w:rFonts w:ascii="Roboto" w:eastAsia="Times New Roman" w:hAnsi="Roboto" w:cs="Times New Roman"/>
          <w:color w:val="000000"/>
          <w:sz w:val="24"/>
          <w:szCs w:val="24"/>
        </w:rPr>
      </w:pPr>
      <w:ins w:id="639" w:author="Unknown">
        <w:r w:rsidRPr="00C07EEA">
          <w:rPr>
            <w:rFonts w:ascii="Roboto" w:eastAsia="Times New Roman" w:hAnsi="Roboto" w:cs="Times New Roman"/>
            <w:color w:val="000000"/>
            <w:sz w:val="24"/>
            <w:szCs w:val="24"/>
          </w:rPr>
          <w:fldChar w:fldCharType="begin"/>
        </w:r>
        <w:r w:rsidRPr="00C07EEA">
          <w:rPr>
            <w:rFonts w:ascii="Roboto" w:eastAsia="Times New Roman" w:hAnsi="Roboto" w:cs="Times New Roman"/>
            <w:color w:val="000000"/>
            <w:sz w:val="24"/>
            <w:szCs w:val="24"/>
          </w:rPr>
          <w:instrText xml:space="preserve"> HYPERLINK "https://www.wisdomjobs.com/e-university/core-java-interview-questions.html" \o "Core Java Interview Questions" </w:instrText>
        </w:r>
        <w:r w:rsidRPr="00C07EEA">
          <w:rPr>
            <w:rFonts w:ascii="Roboto" w:eastAsia="Times New Roman" w:hAnsi="Roboto" w:cs="Times New Roman"/>
            <w:color w:val="000000"/>
            <w:sz w:val="24"/>
            <w:szCs w:val="24"/>
          </w:rPr>
          <w:fldChar w:fldCharType="separate"/>
        </w:r>
        <w:r w:rsidRPr="00C07EEA">
          <w:rPr>
            <w:rFonts w:ascii="Roboto" w:eastAsia="Times New Roman" w:hAnsi="Roboto" w:cs="Times New Roman"/>
            <w:color w:val="337AB7"/>
            <w:sz w:val="24"/>
            <w:szCs w:val="24"/>
            <w:u w:val="single"/>
          </w:rPr>
          <w:t>Core Java Interview Questions</w:t>
        </w:r>
        <w:r w:rsidRPr="00C07EEA">
          <w:rPr>
            <w:rFonts w:ascii="Roboto" w:eastAsia="Times New Roman" w:hAnsi="Roboto" w:cs="Times New Roman"/>
            <w:color w:val="000000"/>
            <w:sz w:val="24"/>
            <w:szCs w:val="24"/>
          </w:rPr>
          <w:fldChar w:fldCharType="end"/>
        </w:r>
      </w:ins>
    </w:p>
    <w:p w:rsidR="00C07EEA" w:rsidRPr="00C07EEA" w:rsidRDefault="00C07EEA" w:rsidP="00C07EEA">
      <w:pPr>
        <w:numPr>
          <w:ilvl w:val="0"/>
          <w:numId w:val="153"/>
        </w:numPr>
        <w:shd w:val="clear" w:color="auto" w:fill="FFFFFF"/>
        <w:spacing w:after="0" w:line="240" w:lineRule="auto"/>
        <w:ind w:left="150" w:right="150"/>
        <w:rPr>
          <w:ins w:id="640" w:author="Unknown"/>
          <w:rFonts w:ascii="Roboto" w:eastAsia="Times New Roman" w:hAnsi="Roboto" w:cs="Times New Roman"/>
          <w:color w:val="000000"/>
          <w:sz w:val="24"/>
          <w:szCs w:val="24"/>
        </w:rPr>
      </w:pPr>
      <w:ins w:id="641" w:author="Unknown">
        <w:r w:rsidRPr="00C07EEA">
          <w:rPr>
            <w:rFonts w:ascii="Roboto" w:eastAsia="Times New Roman" w:hAnsi="Roboto" w:cs="Times New Roman"/>
            <w:b/>
            <w:bCs/>
            <w:color w:val="000000"/>
            <w:sz w:val="24"/>
            <w:szCs w:val="24"/>
          </w:rPr>
          <w:t>Question 25. What Is The Difference Between Put And Post Operations?</w:t>
        </w:r>
      </w:ins>
    </w:p>
    <w:p w:rsidR="00C07EEA" w:rsidRPr="00C07EEA" w:rsidRDefault="00C07EEA" w:rsidP="00C07EEA">
      <w:pPr>
        <w:shd w:val="clear" w:color="auto" w:fill="FFFFFF"/>
        <w:spacing w:after="0" w:line="240" w:lineRule="auto"/>
        <w:ind w:left="150" w:right="150"/>
        <w:rPr>
          <w:ins w:id="642" w:author="Unknown"/>
          <w:rFonts w:ascii="Roboto" w:eastAsia="Times New Roman" w:hAnsi="Roboto" w:cs="Times New Roman"/>
          <w:color w:val="000000"/>
          <w:sz w:val="24"/>
          <w:szCs w:val="24"/>
        </w:rPr>
      </w:pPr>
      <w:proofErr w:type="gramStart"/>
      <w:ins w:id="643"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644" w:author="Unknown"/>
          <w:rFonts w:ascii="Roboto" w:eastAsia="Times New Roman" w:hAnsi="Roboto" w:cs="Times New Roman"/>
          <w:color w:val="000000"/>
          <w:sz w:val="24"/>
          <w:szCs w:val="24"/>
        </w:rPr>
      </w:pPr>
      <w:ins w:id="645" w:author="Unknown">
        <w:r w:rsidRPr="00C07EEA">
          <w:rPr>
            <w:rFonts w:ascii="Roboto" w:eastAsia="Times New Roman" w:hAnsi="Roboto" w:cs="Times New Roman"/>
            <w:color w:val="000000"/>
            <w:sz w:val="24"/>
            <w:szCs w:val="24"/>
          </w:rPr>
          <w:t>PUT and POST operation are nearly same with the difference lying only in the result where PUT operation is idempotent and POST operation can cause different result.</w:t>
        </w:r>
      </w:ins>
    </w:p>
    <w:p w:rsidR="00C07EEA" w:rsidRPr="00C07EEA" w:rsidRDefault="00C07EEA" w:rsidP="00C07EEA">
      <w:pPr>
        <w:numPr>
          <w:ilvl w:val="0"/>
          <w:numId w:val="153"/>
        </w:numPr>
        <w:shd w:val="clear" w:color="auto" w:fill="FFFFFF"/>
        <w:spacing w:after="0" w:line="240" w:lineRule="auto"/>
        <w:ind w:left="150" w:right="150"/>
        <w:rPr>
          <w:ins w:id="646" w:author="Unknown"/>
          <w:rFonts w:ascii="Roboto" w:eastAsia="Times New Roman" w:hAnsi="Roboto" w:cs="Times New Roman"/>
          <w:color w:val="000000"/>
          <w:sz w:val="24"/>
          <w:szCs w:val="24"/>
        </w:rPr>
      </w:pPr>
      <w:ins w:id="647" w:author="Unknown">
        <w:r w:rsidRPr="00C07EEA">
          <w:rPr>
            <w:rFonts w:ascii="Roboto" w:eastAsia="Times New Roman" w:hAnsi="Roboto" w:cs="Times New Roman"/>
            <w:b/>
            <w:bCs/>
            <w:color w:val="000000"/>
            <w:sz w:val="24"/>
            <w:szCs w:val="24"/>
          </w:rPr>
          <w:t>Question 26. What Should Be The Purpose Of Options Method Of Restful Web Services?</w:t>
        </w:r>
      </w:ins>
    </w:p>
    <w:p w:rsidR="00C07EEA" w:rsidRPr="00C07EEA" w:rsidRDefault="00C07EEA" w:rsidP="00C07EEA">
      <w:pPr>
        <w:shd w:val="clear" w:color="auto" w:fill="FFFFFF"/>
        <w:spacing w:after="0" w:line="240" w:lineRule="auto"/>
        <w:ind w:left="150" w:right="150"/>
        <w:rPr>
          <w:ins w:id="648" w:author="Unknown"/>
          <w:rFonts w:ascii="Roboto" w:eastAsia="Times New Roman" w:hAnsi="Roboto" w:cs="Times New Roman"/>
          <w:color w:val="000000"/>
          <w:sz w:val="24"/>
          <w:szCs w:val="24"/>
        </w:rPr>
      </w:pPr>
      <w:proofErr w:type="gramStart"/>
      <w:ins w:id="649"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650" w:author="Unknown"/>
          <w:rFonts w:ascii="Roboto" w:eastAsia="Times New Roman" w:hAnsi="Roboto" w:cs="Times New Roman"/>
          <w:color w:val="000000"/>
          <w:sz w:val="24"/>
          <w:szCs w:val="24"/>
        </w:rPr>
      </w:pPr>
      <w:ins w:id="651" w:author="Unknown">
        <w:r w:rsidRPr="00C07EEA">
          <w:rPr>
            <w:rFonts w:ascii="Roboto" w:eastAsia="Times New Roman" w:hAnsi="Roboto" w:cs="Times New Roman"/>
            <w:color w:val="000000"/>
            <w:sz w:val="24"/>
            <w:szCs w:val="24"/>
          </w:rPr>
          <w:t>It should list down the supported operations in a web service and should be read only.</w:t>
        </w:r>
      </w:ins>
    </w:p>
    <w:p w:rsidR="00C07EEA" w:rsidRPr="00C07EEA" w:rsidRDefault="00C07EEA" w:rsidP="00C07EEA">
      <w:pPr>
        <w:shd w:val="clear" w:color="auto" w:fill="FFFFFF"/>
        <w:spacing w:after="0" w:line="240" w:lineRule="auto"/>
        <w:ind w:left="150" w:right="150"/>
        <w:rPr>
          <w:ins w:id="652" w:author="Unknown"/>
          <w:rFonts w:ascii="Roboto" w:eastAsia="Times New Roman" w:hAnsi="Roboto" w:cs="Times New Roman"/>
          <w:color w:val="000000"/>
          <w:sz w:val="24"/>
          <w:szCs w:val="24"/>
        </w:rPr>
      </w:pPr>
      <w:ins w:id="653" w:author="Unknown">
        <w:r w:rsidRPr="00C07EEA">
          <w:rPr>
            <w:rFonts w:ascii="Roboto" w:eastAsia="Times New Roman" w:hAnsi="Roboto" w:cs="Times New Roman"/>
            <w:color w:val="000000"/>
            <w:sz w:val="24"/>
            <w:szCs w:val="24"/>
          </w:rPr>
          <w:fldChar w:fldCharType="begin"/>
        </w:r>
        <w:r w:rsidRPr="00C07EEA">
          <w:rPr>
            <w:rFonts w:ascii="Roboto" w:eastAsia="Times New Roman" w:hAnsi="Roboto" w:cs="Times New Roman"/>
            <w:color w:val="000000"/>
            <w:sz w:val="24"/>
            <w:szCs w:val="24"/>
          </w:rPr>
          <w:instrText xml:space="preserve"> HYPERLINK "https://www.wisdomjobs.com/e-university/soap-web-services-interview-questions.html" \o "Soap Web Services Interview Questions" </w:instrText>
        </w:r>
        <w:r w:rsidRPr="00C07EEA">
          <w:rPr>
            <w:rFonts w:ascii="Roboto" w:eastAsia="Times New Roman" w:hAnsi="Roboto" w:cs="Times New Roman"/>
            <w:color w:val="000000"/>
            <w:sz w:val="24"/>
            <w:szCs w:val="24"/>
          </w:rPr>
          <w:fldChar w:fldCharType="separate"/>
        </w:r>
        <w:r w:rsidRPr="00C07EEA">
          <w:rPr>
            <w:rFonts w:ascii="Roboto" w:eastAsia="Times New Roman" w:hAnsi="Roboto" w:cs="Times New Roman"/>
            <w:color w:val="337AB7"/>
            <w:sz w:val="24"/>
            <w:szCs w:val="24"/>
            <w:u w:val="single"/>
          </w:rPr>
          <w:t>Soap Web Services Interview Questions</w:t>
        </w:r>
        <w:r w:rsidRPr="00C07EEA">
          <w:rPr>
            <w:rFonts w:ascii="Roboto" w:eastAsia="Times New Roman" w:hAnsi="Roboto" w:cs="Times New Roman"/>
            <w:color w:val="000000"/>
            <w:sz w:val="24"/>
            <w:szCs w:val="24"/>
          </w:rPr>
          <w:fldChar w:fldCharType="end"/>
        </w:r>
      </w:ins>
    </w:p>
    <w:p w:rsidR="00C07EEA" w:rsidRPr="00C07EEA" w:rsidRDefault="00C07EEA" w:rsidP="00C07EEA">
      <w:pPr>
        <w:numPr>
          <w:ilvl w:val="0"/>
          <w:numId w:val="153"/>
        </w:numPr>
        <w:shd w:val="clear" w:color="auto" w:fill="FFFFFF"/>
        <w:spacing w:after="0" w:line="240" w:lineRule="auto"/>
        <w:ind w:left="150" w:right="150"/>
        <w:rPr>
          <w:ins w:id="654" w:author="Unknown"/>
          <w:rFonts w:ascii="Roboto" w:eastAsia="Times New Roman" w:hAnsi="Roboto" w:cs="Times New Roman"/>
          <w:color w:val="000000"/>
          <w:sz w:val="24"/>
          <w:szCs w:val="24"/>
        </w:rPr>
      </w:pPr>
      <w:ins w:id="655" w:author="Unknown">
        <w:r w:rsidRPr="00C07EEA">
          <w:rPr>
            <w:rFonts w:ascii="Roboto" w:eastAsia="Times New Roman" w:hAnsi="Roboto" w:cs="Times New Roman"/>
            <w:b/>
            <w:bCs/>
            <w:color w:val="000000"/>
            <w:sz w:val="24"/>
            <w:szCs w:val="24"/>
          </w:rPr>
          <w:t>Question 27. What Should Be The Purpose Of Head Method Of Restful Web Services?</w:t>
        </w:r>
      </w:ins>
    </w:p>
    <w:p w:rsidR="00C07EEA" w:rsidRPr="00C07EEA" w:rsidRDefault="00C07EEA" w:rsidP="00C07EEA">
      <w:pPr>
        <w:shd w:val="clear" w:color="auto" w:fill="FFFFFF"/>
        <w:spacing w:after="0" w:line="240" w:lineRule="auto"/>
        <w:ind w:left="150" w:right="150"/>
        <w:rPr>
          <w:ins w:id="656" w:author="Unknown"/>
          <w:rFonts w:ascii="Roboto" w:eastAsia="Times New Roman" w:hAnsi="Roboto" w:cs="Times New Roman"/>
          <w:color w:val="000000"/>
          <w:sz w:val="24"/>
          <w:szCs w:val="24"/>
        </w:rPr>
      </w:pPr>
      <w:proofErr w:type="gramStart"/>
      <w:ins w:id="657"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658" w:author="Unknown"/>
          <w:rFonts w:ascii="Roboto" w:eastAsia="Times New Roman" w:hAnsi="Roboto" w:cs="Times New Roman"/>
          <w:color w:val="000000"/>
          <w:sz w:val="24"/>
          <w:szCs w:val="24"/>
        </w:rPr>
      </w:pPr>
      <w:ins w:id="659" w:author="Unknown">
        <w:r w:rsidRPr="00C07EEA">
          <w:rPr>
            <w:rFonts w:ascii="Roboto" w:eastAsia="Times New Roman" w:hAnsi="Roboto" w:cs="Times New Roman"/>
            <w:color w:val="000000"/>
            <w:sz w:val="24"/>
            <w:szCs w:val="24"/>
          </w:rPr>
          <w:t>It should return only HTTP Header, no Body and should be read only.</w:t>
        </w:r>
      </w:ins>
    </w:p>
    <w:p w:rsidR="00C07EEA" w:rsidRPr="00C07EEA" w:rsidRDefault="00C07EEA" w:rsidP="00C07EEA">
      <w:pPr>
        <w:shd w:val="clear" w:color="auto" w:fill="FFFFFF"/>
        <w:spacing w:after="0" w:line="240" w:lineRule="auto"/>
        <w:ind w:left="150" w:right="150"/>
        <w:rPr>
          <w:ins w:id="660" w:author="Unknown"/>
          <w:rFonts w:ascii="Roboto" w:eastAsia="Times New Roman" w:hAnsi="Roboto" w:cs="Times New Roman"/>
          <w:color w:val="000000"/>
          <w:sz w:val="24"/>
          <w:szCs w:val="24"/>
        </w:rPr>
      </w:pPr>
      <w:ins w:id="661" w:author="Unknown">
        <w:r w:rsidRPr="00C07EEA">
          <w:rPr>
            <w:rFonts w:ascii="Roboto" w:eastAsia="Times New Roman" w:hAnsi="Roboto" w:cs="Times New Roman"/>
            <w:color w:val="000000"/>
            <w:sz w:val="24"/>
            <w:szCs w:val="24"/>
          </w:rPr>
          <w:fldChar w:fldCharType="begin"/>
        </w:r>
        <w:r w:rsidRPr="00C07EEA">
          <w:rPr>
            <w:rFonts w:ascii="Roboto" w:eastAsia="Times New Roman" w:hAnsi="Roboto" w:cs="Times New Roman"/>
            <w:color w:val="000000"/>
            <w:sz w:val="24"/>
            <w:szCs w:val="24"/>
          </w:rPr>
          <w:instrText xml:space="preserve"> HYPERLINK "https://www.wisdomjobs.com/e-university/java-springs-interview-questions.html" \o "Java-Springs Interview Questions" </w:instrText>
        </w:r>
        <w:r w:rsidRPr="00C07EEA">
          <w:rPr>
            <w:rFonts w:ascii="Roboto" w:eastAsia="Times New Roman" w:hAnsi="Roboto" w:cs="Times New Roman"/>
            <w:color w:val="000000"/>
            <w:sz w:val="24"/>
            <w:szCs w:val="24"/>
          </w:rPr>
          <w:fldChar w:fldCharType="separate"/>
        </w:r>
        <w:r w:rsidRPr="00C07EEA">
          <w:rPr>
            <w:rFonts w:ascii="Roboto" w:eastAsia="Times New Roman" w:hAnsi="Roboto" w:cs="Times New Roman"/>
            <w:color w:val="337AB7"/>
            <w:sz w:val="24"/>
            <w:szCs w:val="24"/>
            <w:u w:val="single"/>
          </w:rPr>
          <w:t>Java-Springs Interview Questions</w:t>
        </w:r>
        <w:r w:rsidRPr="00C07EEA">
          <w:rPr>
            <w:rFonts w:ascii="Roboto" w:eastAsia="Times New Roman" w:hAnsi="Roboto" w:cs="Times New Roman"/>
            <w:color w:val="000000"/>
            <w:sz w:val="24"/>
            <w:szCs w:val="24"/>
          </w:rPr>
          <w:fldChar w:fldCharType="end"/>
        </w:r>
      </w:ins>
    </w:p>
    <w:p w:rsidR="00C07EEA" w:rsidRPr="00C07EEA" w:rsidRDefault="00C07EEA" w:rsidP="00C07EEA">
      <w:pPr>
        <w:numPr>
          <w:ilvl w:val="0"/>
          <w:numId w:val="153"/>
        </w:numPr>
        <w:shd w:val="clear" w:color="auto" w:fill="FFFFFF"/>
        <w:spacing w:after="0" w:line="240" w:lineRule="auto"/>
        <w:ind w:left="150" w:right="150"/>
        <w:rPr>
          <w:ins w:id="662" w:author="Unknown"/>
          <w:rFonts w:ascii="Roboto" w:eastAsia="Times New Roman" w:hAnsi="Roboto" w:cs="Times New Roman"/>
          <w:color w:val="000000"/>
          <w:sz w:val="24"/>
          <w:szCs w:val="24"/>
        </w:rPr>
      </w:pPr>
      <w:ins w:id="663" w:author="Unknown">
        <w:r w:rsidRPr="00C07EEA">
          <w:rPr>
            <w:rFonts w:ascii="Roboto" w:eastAsia="Times New Roman" w:hAnsi="Roboto" w:cs="Times New Roman"/>
            <w:b/>
            <w:bCs/>
            <w:color w:val="000000"/>
            <w:sz w:val="24"/>
            <w:szCs w:val="24"/>
          </w:rPr>
          <w:t>Question 28. What Is Caching?</w:t>
        </w:r>
      </w:ins>
    </w:p>
    <w:p w:rsidR="00C07EEA" w:rsidRPr="00C07EEA" w:rsidRDefault="00C07EEA" w:rsidP="00C07EEA">
      <w:pPr>
        <w:shd w:val="clear" w:color="auto" w:fill="FFFFFF"/>
        <w:spacing w:after="0" w:line="240" w:lineRule="auto"/>
        <w:ind w:left="150" w:right="150"/>
        <w:rPr>
          <w:ins w:id="664" w:author="Unknown"/>
          <w:rFonts w:ascii="Roboto" w:eastAsia="Times New Roman" w:hAnsi="Roboto" w:cs="Times New Roman"/>
          <w:color w:val="000000"/>
          <w:sz w:val="24"/>
          <w:szCs w:val="24"/>
        </w:rPr>
      </w:pPr>
      <w:proofErr w:type="gramStart"/>
      <w:ins w:id="665"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666" w:author="Unknown"/>
          <w:rFonts w:ascii="Roboto" w:eastAsia="Times New Roman" w:hAnsi="Roboto" w:cs="Times New Roman"/>
          <w:color w:val="000000"/>
          <w:sz w:val="24"/>
          <w:szCs w:val="24"/>
        </w:rPr>
      </w:pPr>
      <w:ins w:id="667" w:author="Unknown">
        <w:r w:rsidRPr="00C07EEA">
          <w:rPr>
            <w:rFonts w:ascii="Roboto" w:eastAsia="Times New Roman" w:hAnsi="Roboto" w:cs="Times New Roman"/>
            <w:color w:val="000000"/>
            <w:sz w:val="24"/>
            <w:szCs w:val="24"/>
          </w:rPr>
          <w:lastRenderedPageBreak/>
          <w:t>Caching refers to storing server response in client itself so that a client needs not to make server request for same resource again and again. A server response should have information about how a caching is to be done so that a client caches response for a period of time or never caches the server response.</w:t>
        </w:r>
      </w:ins>
    </w:p>
    <w:p w:rsidR="00C07EEA" w:rsidRPr="00C07EEA" w:rsidRDefault="00C07EEA" w:rsidP="00C07EEA">
      <w:pPr>
        <w:numPr>
          <w:ilvl w:val="0"/>
          <w:numId w:val="153"/>
        </w:numPr>
        <w:shd w:val="clear" w:color="auto" w:fill="FFFFFF"/>
        <w:spacing w:after="0" w:line="240" w:lineRule="auto"/>
        <w:ind w:left="150" w:right="150"/>
        <w:rPr>
          <w:ins w:id="668" w:author="Unknown"/>
          <w:rFonts w:ascii="Roboto" w:eastAsia="Times New Roman" w:hAnsi="Roboto" w:cs="Times New Roman"/>
          <w:color w:val="000000"/>
          <w:sz w:val="24"/>
          <w:szCs w:val="24"/>
        </w:rPr>
      </w:pPr>
      <w:ins w:id="669" w:author="Unknown">
        <w:r w:rsidRPr="00C07EEA">
          <w:rPr>
            <w:rFonts w:ascii="Roboto" w:eastAsia="Times New Roman" w:hAnsi="Roboto" w:cs="Times New Roman"/>
            <w:b/>
            <w:bCs/>
            <w:color w:val="000000"/>
            <w:sz w:val="24"/>
            <w:szCs w:val="24"/>
          </w:rPr>
          <w:t xml:space="preserve">Question 29. Which Header Of Http </w:t>
        </w:r>
        <w:proofErr w:type="gramStart"/>
        <w:r w:rsidRPr="00C07EEA">
          <w:rPr>
            <w:rFonts w:ascii="Roboto" w:eastAsia="Times New Roman" w:hAnsi="Roboto" w:cs="Times New Roman"/>
            <w:b/>
            <w:bCs/>
            <w:color w:val="000000"/>
            <w:sz w:val="24"/>
            <w:szCs w:val="24"/>
          </w:rPr>
          <w:t>Response,</w:t>
        </w:r>
        <w:proofErr w:type="gramEnd"/>
        <w:r w:rsidRPr="00C07EEA">
          <w:rPr>
            <w:rFonts w:ascii="Roboto" w:eastAsia="Times New Roman" w:hAnsi="Roboto" w:cs="Times New Roman"/>
            <w:b/>
            <w:bCs/>
            <w:color w:val="000000"/>
            <w:sz w:val="24"/>
            <w:szCs w:val="24"/>
          </w:rPr>
          <w:t xml:space="preserve"> Provides The Date And Time Of The Resource When It Was Created?</w:t>
        </w:r>
      </w:ins>
    </w:p>
    <w:p w:rsidR="00C07EEA" w:rsidRPr="00C07EEA" w:rsidRDefault="00C07EEA" w:rsidP="00C07EEA">
      <w:pPr>
        <w:shd w:val="clear" w:color="auto" w:fill="FFFFFF"/>
        <w:spacing w:after="0" w:line="240" w:lineRule="auto"/>
        <w:ind w:left="150" w:right="150"/>
        <w:rPr>
          <w:ins w:id="670" w:author="Unknown"/>
          <w:rFonts w:ascii="Roboto" w:eastAsia="Times New Roman" w:hAnsi="Roboto" w:cs="Times New Roman"/>
          <w:color w:val="000000"/>
          <w:sz w:val="24"/>
          <w:szCs w:val="24"/>
        </w:rPr>
      </w:pPr>
      <w:proofErr w:type="gramStart"/>
      <w:ins w:id="671"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672" w:author="Unknown"/>
          <w:rFonts w:ascii="Roboto" w:eastAsia="Times New Roman" w:hAnsi="Roboto" w:cs="Times New Roman"/>
          <w:color w:val="000000"/>
          <w:sz w:val="24"/>
          <w:szCs w:val="24"/>
        </w:rPr>
      </w:pPr>
      <w:ins w:id="673" w:author="Unknown">
        <w:r w:rsidRPr="00C07EEA">
          <w:rPr>
            <w:rFonts w:ascii="Roboto" w:eastAsia="Times New Roman" w:hAnsi="Roboto" w:cs="Times New Roman"/>
            <w:color w:val="000000"/>
            <w:sz w:val="24"/>
            <w:szCs w:val="24"/>
          </w:rPr>
          <w:t>Date header provides the date and time of the resource when it was created.</w:t>
        </w:r>
      </w:ins>
    </w:p>
    <w:p w:rsidR="00C07EEA" w:rsidRPr="00C07EEA" w:rsidRDefault="00C07EEA" w:rsidP="00C07EEA">
      <w:pPr>
        <w:numPr>
          <w:ilvl w:val="0"/>
          <w:numId w:val="153"/>
        </w:numPr>
        <w:shd w:val="clear" w:color="auto" w:fill="FFFFFF"/>
        <w:spacing w:after="0" w:line="240" w:lineRule="auto"/>
        <w:ind w:left="150" w:right="150"/>
        <w:rPr>
          <w:ins w:id="674" w:author="Unknown"/>
          <w:rFonts w:ascii="Roboto" w:eastAsia="Times New Roman" w:hAnsi="Roboto" w:cs="Times New Roman"/>
          <w:color w:val="000000"/>
          <w:sz w:val="24"/>
          <w:szCs w:val="24"/>
        </w:rPr>
      </w:pPr>
      <w:ins w:id="675" w:author="Unknown">
        <w:r w:rsidRPr="00C07EEA">
          <w:rPr>
            <w:rFonts w:ascii="Roboto" w:eastAsia="Times New Roman" w:hAnsi="Roboto" w:cs="Times New Roman"/>
            <w:b/>
            <w:bCs/>
            <w:color w:val="000000"/>
            <w:sz w:val="24"/>
            <w:szCs w:val="24"/>
          </w:rPr>
          <w:t xml:space="preserve">Question 30. Which Header Of Http </w:t>
        </w:r>
        <w:proofErr w:type="gramStart"/>
        <w:r w:rsidRPr="00C07EEA">
          <w:rPr>
            <w:rFonts w:ascii="Roboto" w:eastAsia="Times New Roman" w:hAnsi="Roboto" w:cs="Times New Roman"/>
            <w:b/>
            <w:bCs/>
            <w:color w:val="000000"/>
            <w:sz w:val="24"/>
            <w:szCs w:val="24"/>
          </w:rPr>
          <w:t>Response,</w:t>
        </w:r>
        <w:proofErr w:type="gramEnd"/>
        <w:r w:rsidRPr="00C07EEA">
          <w:rPr>
            <w:rFonts w:ascii="Roboto" w:eastAsia="Times New Roman" w:hAnsi="Roboto" w:cs="Times New Roman"/>
            <w:b/>
            <w:bCs/>
            <w:color w:val="000000"/>
            <w:sz w:val="24"/>
            <w:szCs w:val="24"/>
          </w:rPr>
          <w:t xml:space="preserve"> Provides The Date And Time Of The Resource When It Was Last Modified?</w:t>
        </w:r>
      </w:ins>
    </w:p>
    <w:p w:rsidR="00C07EEA" w:rsidRPr="00C07EEA" w:rsidRDefault="00C07EEA" w:rsidP="00C07EEA">
      <w:pPr>
        <w:shd w:val="clear" w:color="auto" w:fill="FFFFFF"/>
        <w:spacing w:after="0" w:line="240" w:lineRule="auto"/>
        <w:ind w:left="150" w:right="150"/>
        <w:rPr>
          <w:ins w:id="676" w:author="Unknown"/>
          <w:rFonts w:ascii="Roboto" w:eastAsia="Times New Roman" w:hAnsi="Roboto" w:cs="Times New Roman"/>
          <w:color w:val="000000"/>
          <w:sz w:val="24"/>
          <w:szCs w:val="24"/>
        </w:rPr>
      </w:pPr>
      <w:proofErr w:type="gramStart"/>
      <w:ins w:id="677"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678" w:author="Unknown"/>
          <w:rFonts w:ascii="Roboto" w:eastAsia="Times New Roman" w:hAnsi="Roboto" w:cs="Times New Roman"/>
          <w:color w:val="000000"/>
          <w:sz w:val="24"/>
          <w:szCs w:val="24"/>
        </w:rPr>
      </w:pPr>
      <w:ins w:id="679" w:author="Unknown">
        <w:r w:rsidRPr="00C07EEA">
          <w:rPr>
            <w:rFonts w:ascii="Roboto" w:eastAsia="Times New Roman" w:hAnsi="Roboto" w:cs="Times New Roman"/>
            <w:color w:val="000000"/>
            <w:sz w:val="24"/>
            <w:szCs w:val="24"/>
          </w:rPr>
          <w:t>Last Modified header provides the date and time of the resource when it was last modified.</w:t>
        </w:r>
      </w:ins>
    </w:p>
    <w:p w:rsidR="00C07EEA" w:rsidRPr="00C07EEA" w:rsidRDefault="00C07EEA" w:rsidP="00C07EEA">
      <w:pPr>
        <w:numPr>
          <w:ilvl w:val="0"/>
          <w:numId w:val="153"/>
        </w:numPr>
        <w:shd w:val="clear" w:color="auto" w:fill="FFFFFF"/>
        <w:spacing w:after="0" w:line="240" w:lineRule="auto"/>
        <w:ind w:left="150" w:right="150"/>
        <w:rPr>
          <w:ins w:id="680" w:author="Unknown"/>
          <w:rFonts w:ascii="Roboto" w:eastAsia="Times New Roman" w:hAnsi="Roboto" w:cs="Times New Roman"/>
          <w:color w:val="000000"/>
          <w:sz w:val="24"/>
          <w:szCs w:val="24"/>
        </w:rPr>
      </w:pPr>
      <w:ins w:id="681" w:author="Unknown">
        <w:r w:rsidRPr="00C07EEA">
          <w:rPr>
            <w:rFonts w:ascii="Roboto" w:eastAsia="Times New Roman" w:hAnsi="Roboto" w:cs="Times New Roman"/>
            <w:b/>
            <w:bCs/>
            <w:color w:val="000000"/>
            <w:sz w:val="24"/>
            <w:szCs w:val="24"/>
          </w:rPr>
          <w:t>Question 31. Which Header Of Http Response Provides Control Over Caching?</w:t>
        </w:r>
      </w:ins>
    </w:p>
    <w:p w:rsidR="00C07EEA" w:rsidRPr="00C07EEA" w:rsidRDefault="00C07EEA" w:rsidP="00C07EEA">
      <w:pPr>
        <w:shd w:val="clear" w:color="auto" w:fill="FFFFFF"/>
        <w:spacing w:after="0" w:line="240" w:lineRule="auto"/>
        <w:ind w:left="150" w:right="150"/>
        <w:rPr>
          <w:ins w:id="682" w:author="Unknown"/>
          <w:rFonts w:ascii="Roboto" w:eastAsia="Times New Roman" w:hAnsi="Roboto" w:cs="Times New Roman"/>
          <w:color w:val="000000"/>
          <w:sz w:val="24"/>
          <w:szCs w:val="24"/>
        </w:rPr>
      </w:pPr>
      <w:proofErr w:type="gramStart"/>
      <w:ins w:id="683"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684" w:author="Unknown"/>
          <w:rFonts w:ascii="Roboto" w:eastAsia="Times New Roman" w:hAnsi="Roboto" w:cs="Times New Roman"/>
          <w:color w:val="000000"/>
          <w:sz w:val="24"/>
          <w:szCs w:val="24"/>
        </w:rPr>
      </w:pPr>
      <w:ins w:id="685" w:author="Unknown">
        <w:r w:rsidRPr="00C07EEA">
          <w:rPr>
            <w:rFonts w:ascii="Roboto" w:eastAsia="Times New Roman" w:hAnsi="Roboto" w:cs="Times New Roman"/>
            <w:color w:val="000000"/>
            <w:sz w:val="24"/>
            <w:szCs w:val="24"/>
          </w:rPr>
          <w:t>Cache-Control is the primary header to control caching.</w:t>
        </w:r>
      </w:ins>
    </w:p>
    <w:p w:rsidR="00C07EEA" w:rsidRPr="00C07EEA" w:rsidRDefault="00C07EEA" w:rsidP="00C07EEA">
      <w:pPr>
        <w:numPr>
          <w:ilvl w:val="0"/>
          <w:numId w:val="153"/>
        </w:numPr>
        <w:shd w:val="clear" w:color="auto" w:fill="FFFFFF"/>
        <w:spacing w:after="0" w:line="240" w:lineRule="auto"/>
        <w:ind w:left="150" w:right="150"/>
        <w:rPr>
          <w:ins w:id="686" w:author="Unknown"/>
          <w:rFonts w:ascii="Roboto" w:eastAsia="Times New Roman" w:hAnsi="Roboto" w:cs="Times New Roman"/>
          <w:color w:val="000000"/>
          <w:sz w:val="24"/>
          <w:szCs w:val="24"/>
        </w:rPr>
      </w:pPr>
      <w:ins w:id="687" w:author="Unknown">
        <w:r w:rsidRPr="00C07EEA">
          <w:rPr>
            <w:rFonts w:ascii="Roboto" w:eastAsia="Times New Roman" w:hAnsi="Roboto" w:cs="Times New Roman"/>
            <w:b/>
            <w:bCs/>
            <w:color w:val="000000"/>
            <w:sz w:val="24"/>
            <w:szCs w:val="24"/>
          </w:rPr>
          <w:t xml:space="preserve">Question 32. Which Header </w:t>
        </w:r>
        <w:proofErr w:type="gramStart"/>
        <w:r w:rsidRPr="00C07EEA">
          <w:rPr>
            <w:rFonts w:ascii="Roboto" w:eastAsia="Times New Roman" w:hAnsi="Roboto" w:cs="Times New Roman"/>
            <w:b/>
            <w:bCs/>
            <w:color w:val="000000"/>
            <w:sz w:val="24"/>
            <w:szCs w:val="24"/>
          </w:rPr>
          <w:t>Of</w:t>
        </w:r>
        <w:proofErr w:type="gramEnd"/>
        <w:r w:rsidRPr="00C07EEA">
          <w:rPr>
            <w:rFonts w:ascii="Roboto" w:eastAsia="Times New Roman" w:hAnsi="Roboto" w:cs="Times New Roman"/>
            <w:b/>
            <w:bCs/>
            <w:color w:val="000000"/>
            <w:sz w:val="24"/>
            <w:szCs w:val="24"/>
          </w:rPr>
          <w:t xml:space="preserve"> Http Response Sets Expiration Date And Time Of Caching?</w:t>
        </w:r>
      </w:ins>
    </w:p>
    <w:p w:rsidR="00C07EEA" w:rsidRPr="00C07EEA" w:rsidRDefault="00C07EEA" w:rsidP="00C07EEA">
      <w:pPr>
        <w:shd w:val="clear" w:color="auto" w:fill="FFFFFF"/>
        <w:spacing w:after="0" w:line="240" w:lineRule="auto"/>
        <w:ind w:left="150" w:right="150"/>
        <w:rPr>
          <w:ins w:id="688" w:author="Unknown"/>
          <w:rFonts w:ascii="Roboto" w:eastAsia="Times New Roman" w:hAnsi="Roboto" w:cs="Times New Roman"/>
          <w:color w:val="000000"/>
          <w:sz w:val="24"/>
          <w:szCs w:val="24"/>
        </w:rPr>
      </w:pPr>
      <w:proofErr w:type="gramStart"/>
      <w:ins w:id="689"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690" w:author="Unknown"/>
          <w:rFonts w:ascii="Roboto" w:eastAsia="Times New Roman" w:hAnsi="Roboto" w:cs="Times New Roman"/>
          <w:color w:val="000000"/>
          <w:sz w:val="24"/>
          <w:szCs w:val="24"/>
        </w:rPr>
      </w:pPr>
      <w:ins w:id="691" w:author="Unknown">
        <w:r w:rsidRPr="00C07EEA">
          <w:rPr>
            <w:rFonts w:ascii="Roboto" w:eastAsia="Times New Roman" w:hAnsi="Roboto" w:cs="Times New Roman"/>
            <w:color w:val="000000"/>
            <w:sz w:val="24"/>
            <w:szCs w:val="24"/>
          </w:rPr>
          <w:t>Expires header sets expiration date and time of caching.</w:t>
        </w:r>
      </w:ins>
    </w:p>
    <w:p w:rsidR="00C07EEA" w:rsidRPr="00C07EEA" w:rsidRDefault="00C07EEA" w:rsidP="00C07EEA">
      <w:pPr>
        <w:numPr>
          <w:ilvl w:val="0"/>
          <w:numId w:val="153"/>
        </w:numPr>
        <w:shd w:val="clear" w:color="auto" w:fill="FFFFFF"/>
        <w:spacing w:after="0" w:line="240" w:lineRule="auto"/>
        <w:ind w:left="150" w:right="150"/>
        <w:rPr>
          <w:ins w:id="692" w:author="Unknown"/>
          <w:rFonts w:ascii="Roboto" w:eastAsia="Times New Roman" w:hAnsi="Roboto" w:cs="Times New Roman"/>
          <w:color w:val="000000"/>
          <w:sz w:val="24"/>
          <w:szCs w:val="24"/>
        </w:rPr>
      </w:pPr>
      <w:ins w:id="693" w:author="Unknown">
        <w:r w:rsidRPr="00C07EEA">
          <w:rPr>
            <w:rFonts w:ascii="Roboto" w:eastAsia="Times New Roman" w:hAnsi="Roboto" w:cs="Times New Roman"/>
            <w:b/>
            <w:bCs/>
            <w:color w:val="000000"/>
            <w:sz w:val="24"/>
            <w:szCs w:val="24"/>
          </w:rPr>
          <w:t>Question 33. Which Directive Of Cache Control Header Of Http Response Indicates That Resource Is Cacheable By Any Component?</w:t>
        </w:r>
      </w:ins>
    </w:p>
    <w:p w:rsidR="00C07EEA" w:rsidRPr="00C07EEA" w:rsidRDefault="00C07EEA" w:rsidP="00C07EEA">
      <w:pPr>
        <w:shd w:val="clear" w:color="auto" w:fill="FFFFFF"/>
        <w:spacing w:after="0" w:line="240" w:lineRule="auto"/>
        <w:ind w:left="150" w:right="150"/>
        <w:rPr>
          <w:ins w:id="694" w:author="Unknown"/>
          <w:rFonts w:ascii="Roboto" w:eastAsia="Times New Roman" w:hAnsi="Roboto" w:cs="Times New Roman"/>
          <w:color w:val="000000"/>
          <w:sz w:val="24"/>
          <w:szCs w:val="24"/>
        </w:rPr>
      </w:pPr>
      <w:proofErr w:type="gramStart"/>
      <w:ins w:id="695"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696" w:author="Unknown"/>
          <w:rFonts w:ascii="Roboto" w:eastAsia="Times New Roman" w:hAnsi="Roboto" w:cs="Times New Roman"/>
          <w:color w:val="000000"/>
          <w:sz w:val="24"/>
          <w:szCs w:val="24"/>
        </w:rPr>
      </w:pPr>
      <w:ins w:id="697" w:author="Unknown">
        <w:r w:rsidRPr="00C07EEA">
          <w:rPr>
            <w:rFonts w:ascii="Roboto" w:eastAsia="Times New Roman" w:hAnsi="Roboto" w:cs="Times New Roman"/>
            <w:color w:val="000000"/>
            <w:sz w:val="24"/>
            <w:szCs w:val="24"/>
          </w:rPr>
          <w:t>Public directive indicates that resource is cacheable by any component.</w:t>
        </w:r>
      </w:ins>
    </w:p>
    <w:p w:rsidR="00C07EEA" w:rsidRPr="00C07EEA" w:rsidRDefault="00C07EEA" w:rsidP="00C07EEA">
      <w:pPr>
        <w:shd w:val="clear" w:color="auto" w:fill="FFFFFF"/>
        <w:spacing w:after="0" w:line="240" w:lineRule="auto"/>
        <w:ind w:left="150" w:right="150"/>
        <w:rPr>
          <w:ins w:id="698" w:author="Unknown"/>
          <w:rFonts w:ascii="Roboto" w:eastAsia="Times New Roman" w:hAnsi="Roboto" w:cs="Times New Roman"/>
          <w:color w:val="000000"/>
          <w:sz w:val="24"/>
          <w:szCs w:val="24"/>
        </w:rPr>
      </w:pPr>
      <w:ins w:id="699" w:author="Unknown">
        <w:r w:rsidRPr="00C07EEA">
          <w:rPr>
            <w:rFonts w:ascii="Roboto" w:eastAsia="Times New Roman" w:hAnsi="Roboto" w:cs="Times New Roman"/>
            <w:color w:val="000000"/>
            <w:sz w:val="24"/>
            <w:szCs w:val="24"/>
          </w:rPr>
          <w:fldChar w:fldCharType="begin"/>
        </w:r>
        <w:r w:rsidRPr="00C07EEA">
          <w:rPr>
            <w:rFonts w:ascii="Roboto" w:eastAsia="Times New Roman" w:hAnsi="Roboto" w:cs="Times New Roman"/>
            <w:color w:val="000000"/>
            <w:sz w:val="24"/>
            <w:szCs w:val="24"/>
          </w:rPr>
          <w:instrText xml:space="preserve"> HYPERLINK "https://www.wisdomjobs.com/e-university/css-interview-questions.html" \o "CSS Interview Questions" </w:instrText>
        </w:r>
        <w:r w:rsidRPr="00C07EEA">
          <w:rPr>
            <w:rFonts w:ascii="Roboto" w:eastAsia="Times New Roman" w:hAnsi="Roboto" w:cs="Times New Roman"/>
            <w:color w:val="000000"/>
            <w:sz w:val="24"/>
            <w:szCs w:val="24"/>
          </w:rPr>
          <w:fldChar w:fldCharType="separate"/>
        </w:r>
        <w:r w:rsidRPr="00C07EEA">
          <w:rPr>
            <w:rFonts w:ascii="Roboto" w:eastAsia="Times New Roman" w:hAnsi="Roboto" w:cs="Times New Roman"/>
            <w:color w:val="337AB7"/>
            <w:sz w:val="24"/>
            <w:szCs w:val="24"/>
            <w:u w:val="single"/>
          </w:rPr>
          <w:t>CSS Interview Questions</w:t>
        </w:r>
        <w:r w:rsidRPr="00C07EEA">
          <w:rPr>
            <w:rFonts w:ascii="Roboto" w:eastAsia="Times New Roman" w:hAnsi="Roboto" w:cs="Times New Roman"/>
            <w:color w:val="000000"/>
            <w:sz w:val="24"/>
            <w:szCs w:val="24"/>
          </w:rPr>
          <w:fldChar w:fldCharType="end"/>
        </w:r>
      </w:ins>
    </w:p>
    <w:p w:rsidR="00C07EEA" w:rsidRPr="00C07EEA" w:rsidRDefault="00C07EEA" w:rsidP="00C07EEA">
      <w:pPr>
        <w:numPr>
          <w:ilvl w:val="0"/>
          <w:numId w:val="153"/>
        </w:numPr>
        <w:shd w:val="clear" w:color="auto" w:fill="FFFFFF"/>
        <w:spacing w:after="0" w:line="240" w:lineRule="auto"/>
        <w:ind w:left="150" w:right="150"/>
        <w:rPr>
          <w:ins w:id="700" w:author="Unknown"/>
          <w:rFonts w:ascii="Roboto" w:eastAsia="Times New Roman" w:hAnsi="Roboto" w:cs="Times New Roman"/>
          <w:color w:val="000000"/>
          <w:sz w:val="24"/>
          <w:szCs w:val="24"/>
        </w:rPr>
      </w:pPr>
      <w:ins w:id="701" w:author="Unknown">
        <w:r w:rsidRPr="00C07EEA">
          <w:rPr>
            <w:rFonts w:ascii="Roboto" w:eastAsia="Times New Roman" w:hAnsi="Roboto" w:cs="Times New Roman"/>
            <w:b/>
            <w:bCs/>
            <w:color w:val="000000"/>
            <w:sz w:val="24"/>
            <w:szCs w:val="24"/>
          </w:rPr>
          <w:t xml:space="preserve">Question 34. Which Directive Of Cache Control Header Of Http Response Indicates That Resource Is Catchable By Only Client And </w:t>
        </w:r>
        <w:proofErr w:type="gramStart"/>
        <w:r w:rsidRPr="00C07EEA">
          <w:rPr>
            <w:rFonts w:ascii="Roboto" w:eastAsia="Times New Roman" w:hAnsi="Roboto" w:cs="Times New Roman"/>
            <w:b/>
            <w:bCs/>
            <w:color w:val="000000"/>
            <w:sz w:val="24"/>
            <w:szCs w:val="24"/>
          </w:rPr>
          <w:t>Server,</w:t>
        </w:r>
        <w:proofErr w:type="gramEnd"/>
        <w:r w:rsidRPr="00C07EEA">
          <w:rPr>
            <w:rFonts w:ascii="Roboto" w:eastAsia="Times New Roman" w:hAnsi="Roboto" w:cs="Times New Roman"/>
            <w:b/>
            <w:bCs/>
            <w:color w:val="000000"/>
            <w:sz w:val="24"/>
            <w:szCs w:val="24"/>
          </w:rPr>
          <w:t xml:space="preserve"> No Intermediary Can Cache The Resource?</w:t>
        </w:r>
      </w:ins>
    </w:p>
    <w:p w:rsidR="00C07EEA" w:rsidRPr="00C07EEA" w:rsidRDefault="00C07EEA" w:rsidP="00C07EEA">
      <w:pPr>
        <w:shd w:val="clear" w:color="auto" w:fill="FFFFFF"/>
        <w:spacing w:after="0" w:line="240" w:lineRule="auto"/>
        <w:ind w:left="150" w:right="150"/>
        <w:rPr>
          <w:ins w:id="702" w:author="Unknown"/>
          <w:rFonts w:ascii="Roboto" w:eastAsia="Times New Roman" w:hAnsi="Roboto" w:cs="Times New Roman"/>
          <w:color w:val="000000"/>
          <w:sz w:val="24"/>
          <w:szCs w:val="24"/>
        </w:rPr>
      </w:pPr>
      <w:proofErr w:type="gramStart"/>
      <w:ins w:id="703"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704" w:author="Unknown"/>
          <w:rFonts w:ascii="Roboto" w:eastAsia="Times New Roman" w:hAnsi="Roboto" w:cs="Times New Roman"/>
          <w:color w:val="000000"/>
          <w:sz w:val="24"/>
          <w:szCs w:val="24"/>
        </w:rPr>
      </w:pPr>
      <w:ins w:id="705" w:author="Unknown">
        <w:r w:rsidRPr="00C07EEA">
          <w:rPr>
            <w:rFonts w:ascii="Roboto" w:eastAsia="Times New Roman" w:hAnsi="Roboto" w:cs="Times New Roman"/>
            <w:color w:val="000000"/>
            <w:sz w:val="24"/>
            <w:szCs w:val="24"/>
          </w:rPr>
          <w:t xml:space="preserve">Private directive indicates that resource is </w:t>
        </w:r>
        <w:proofErr w:type="spellStart"/>
        <w:r w:rsidRPr="00C07EEA">
          <w:rPr>
            <w:rFonts w:ascii="Roboto" w:eastAsia="Times New Roman" w:hAnsi="Roboto" w:cs="Times New Roman"/>
            <w:color w:val="000000"/>
            <w:sz w:val="24"/>
            <w:szCs w:val="24"/>
          </w:rPr>
          <w:t>cachable</w:t>
        </w:r>
        <w:proofErr w:type="spellEnd"/>
        <w:r w:rsidRPr="00C07EEA">
          <w:rPr>
            <w:rFonts w:ascii="Roboto" w:eastAsia="Times New Roman" w:hAnsi="Roboto" w:cs="Times New Roman"/>
            <w:color w:val="000000"/>
            <w:sz w:val="24"/>
            <w:szCs w:val="24"/>
          </w:rPr>
          <w:t xml:space="preserve"> by only client and </w:t>
        </w:r>
        <w:proofErr w:type="gramStart"/>
        <w:r w:rsidRPr="00C07EEA">
          <w:rPr>
            <w:rFonts w:ascii="Roboto" w:eastAsia="Times New Roman" w:hAnsi="Roboto" w:cs="Times New Roman"/>
            <w:color w:val="000000"/>
            <w:sz w:val="24"/>
            <w:szCs w:val="24"/>
          </w:rPr>
          <w:t>server,</w:t>
        </w:r>
        <w:proofErr w:type="gramEnd"/>
        <w:r w:rsidRPr="00C07EEA">
          <w:rPr>
            <w:rFonts w:ascii="Roboto" w:eastAsia="Times New Roman" w:hAnsi="Roboto" w:cs="Times New Roman"/>
            <w:color w:val="000000"/>
            <w:sz w:val="24"/>
            <w:szCs w:val="24"/>
          </w:rPr>
          <w:t xml:space="preserve"> no intermediary can cache the resource.</w:t>
        </w:r>
      </w:ins>
    </w:p>
    <w:p w:rsidR="00C07EEA" w:rsidRPr="00C07EEA" w:rsidRDefault="00C07EEA" w:rsidP="00C07EEA">
      <w:pPr>
        <w:numPr>
          <w:ilvl w:val="0"/>
          <w:numId w:val="153"/>
        </w:numPr>
        <w:shd w:val="clear" w:color="auto" w:fill="FFFFFF"/>
        <w:spacing w:after="0" w:line="240" w:lineRule="auto"/>
        <w:ind w:left="150" w:right="150"/>
        <w:rPr>
          <w:ins w:id="706" w:author="Unknown"/>
          <w:rFonts w:ascii="Roboto" w:eastAsia="Times New Roman" w:hAnsi="Roboto" w:cs="Times New Roman"/>
          <w:color w:val="000000"/>
          <w:sz w:val="24"/>
          <w:szCs w:val="24"/>
        </w:rPr>
      </w:pPr>
      <w:ins w:id="707" w:author="Unknown">
        <w:r w:rsidRPr="00C07EEA">
          <w:rPr>
            <w:rFonts w:ascii="Roboto" w:eastAsia="Times New Roman" w:hAnsi="Roboto" w:cs="Times New Roman"/>
            <w:b/>
            <w:bCs/>
            <w:color w:val="000000"/>
            <w:sz w:val="24"/>
            <w:szCs w:val="24"/>
          </w:rPr>
          <w:t>Question 35. Which Directive Of Cache Control Header Of Http Response Indicates That Resource Is Not Cacheable?</w:t>
        </w:r>
      </w:ins>
    </w:p>
    <w:p w:rsidR="00C07EEA" w:rsidRPr="00C07EEA" w:rsidRDefault="00C07EEA" w:rsidP="00C07EEA">
      <w:pPr>
        <w:shd w:val="clear" w:color="auto" w:fill="FFFFFF"/>
        <w:spacing w:after="0" w:line="240" w:lineRule="auto"/>
        <w:ind w:left="150" w:right="150"/>
        <w:rPr>
          <w:ins w:id="708" w:author="Unknown"/>
          <w:rFonts w:ascii="Roboto" w:eastAsia="Times New Roman" w:hAnsi="Roboto" w:cs="Times New Roman"/>
          <w:color w:val="000000"/>
          <w:sz w:val="24"/>
          <w:szCs w:val="24"/>
        </w:rPr>
      </w:pPr>
      <w:proofErr w:type="gramStart"/>
      <w:ins w:id="709"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710" w:author="Unknown"/>
          <w:rFonts w:ascii="Roboto" w:eastAsia="Times New Roman" w:hAnsi="Roboto" w:cs="Times New Roman"/>
          <w:color w:val="000000"/>
          <w:sz w:val="24"/>
          <w:szCs w:val="24"/>
        </w:rPr>
      </w:pPr>
      <w:proofErr w:type="gramStart"/>
      <w:ins w:id="711" w:author="Unknown">
        <w:r w:rsidRPr="00C07EEA">
          <w:rPr>
            <w:rFonts w:ascii="Roboto" w:eastAsia="Times New Roman" w:hAnsi="Roboto" w:cs="Times New Roman"/>
            <w:color w:val="000000"/>
            <w:sz w:val="24"/>
            <w:szCs w:val="24"/>
          </w:rPr>
          <w:t>no-cache/no-store</w:t>
        </w:r>
        <w:proofErr w:type="gramEnd"/>
        <w:r w:rsidRPr="00C07EEA">
          <w:rPr>
            <w:rFonts w:ascii="Roboto" w:eastAsia="Times New Roman" w:hAnsi="Roboto" w:cs="Times New Roman"/>
            <w:color w:val="000000"/>
            <w:sz w:val="24"/>
            <w:szCs w:val="24"/>
          </w:rPr>
          <w:t xml:space="preserve"> directive indicates that resource is not cacheable.</w:t>
        </w:r>
      </w:ins>
    </w:p>
    <w:p w:rsidR="00C07EEA" w:rsidRPr="00C07EEA" w:rsidRDefault="00C07EEA" w:rsidP="00C07EEA">
      <w:pPr>
        <w:numPr>
          <w:ilvl w:val="0"/>
          <w:numId w:val="153"/>
        </w:numPr>
        <w:shd w:val="clear" w:color="auto" w:fill="FFFFFF"/>
        <w:spacing w:after="0" w:line="240" w:lineRule="auto"/>
        <w:ind w:left="150" w:right="150"/>
        <w:rPr>
          <w:ins w:id="712" w:author="Unknown"/>
          <w:rFonts w:ascii="Roboto" w:eastAsia="Times New Roman" w:hAnsi="Roboto" w:cs="Times New Roman"/>
          <w:color w:val="000000"/>
          <w:sz w:val="24"/>
          <w:szCs w:val="24"/>
        </w:rPr>
      </w:pPr>
      <w:ins w:id="713" w:author="Unknown">
        <w:r w:rsidRPr="00C07EEA">
          <w:rPr>
            <w:rFonts w:ascii="Roboto" w:eastAsia="Times New Roman" w:hAnsi="Roboto" w:cs="Times New Roman"/>
            <w:b/>
            <w:bCs/>
            <w:color w:val="000000"/>
            <w:sz w:val="24"/>
            <w:szCs w:val="24"/>
          </w:rPr>
          <w:t>Question 36. Which Directive Of Cache Control Header Of Http Response Can Set The Time Limit Of Caching?</w:t>
        </w:r>
      </w:ins>
    </w:p>
    <w:p w:rsidR="00C07EEA" w:rsidRPr="00C07EEA" w:rsidRDefault="00C07EEA" w:rsidP="00C07EEA">
      <w:pPr>
        <w:shd w:val="clear" w:color="auto" w:fill="FFFFFF"/>
        <w:spacing w:after="0" w:line="240" w:lineRule="auto"/>
        <w:ind w:left="150" w:right="150"/>
        <w:rPr>
          <w:ins w:id="714" w:author="Unknown"/>
          <w:rFonts w:ascii="Roboto" w:eastAsia="Times New Roman" w:hAnsi="Roboto" w:cs="Times New Roman"/>
          <w:color w:val="000000"/>
          <w:sz w:val="24"/>
          <w:szCs w:val="24"/>
        </w:rPr>
      </w:pPr>
      <w:proofErr w:type="gramStart"/>
      <w:ins w:id="715"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716" w:author="Unknown"/>
          <w:rFonts w:ascii="Roboto" w:eastAsia="Times New Roman" w:hAnsi="Roboto" w:cs="Times New Roman"/>
          <w:color w:val="000000"/>
          <w:sz w:val="24"/>
          <w:szCs w:val="24"/>
        </w:rPr>
      </w:pPr>
      <w:proofErr w:type="gramStart"/>
      <w:ins w:id="717" w:author="Unknown">
        <w:r w:rsidRPr="00C07EEA">
          <w:rPr>
            <w:rFonts w:ascii="Roboto" w:eastAsia="Times New Roman" w:hAnsi="Roboto" w:cs="Times New Roman"/>
            <w:color w:val="000000"/>
            <w:sz w:val="24"/>
            <w:szCs w:val="24"/>
          </w:rPr>
          <w:t>max-age</w:t>
        </w:r>
        <w:proofErr w:type="gramEnd"/>
        <w:r w:rsidRPr="00C07EEA">
          <w:rPr>
            <w:rFonts w:ascii="Roboto" w:eastAsia="Times New Roman" w:hAnsi="Roboto" w:cs="Times New Roman"/>
            <w:color w:val="000000"/>
            <w:sz w:val="24"/>
            <w:szCs w:val="24"/>
          </w:rPr>
          <w:t xml:space="preserve"> directive indicates that the caching is valid up to max-age in seconds. After this, client has to make another request.</w:t>
        </w:r>
      </w:ins>
    </w:p>
    <w:p w:rsidR="00C07EEA" w:rsidRPr="00C07EEA" w:rsidRDefault="00C07EEA" w:rsidP="00C07EEA">
      <w:pPr>
        <w:shd w:val="clear" w:color="auto" w:fill="FFFFFF"/>
        <w:spacing w:after="0" w:line="240" w:lineRule="auto"/>
        <w:ind w:left="150" w:right="150"/>
        <w:rPr>
          <w:ins w:id="718" w:author="Unknown"/>
          <w:rFonts w:ascii="Roboto" w:eastAsia="Times New Roman" w:hAnsi="Roboto" w:cs="Times New Roman"/>
          <w:color w:val="000000"/>
          <w:sz w:val="24"/>
          <w:szCs w:val="24"/>
        </w:rPr>
      </w:pPr>
      <w:ins w:id="719" w:author="Unknown">
        <w:r w:rsidRPr="00C07EEA">
          <w:rPr>
            <w:rFonts w:ascii="Roboto" w:eastAsia="Times New Roman" w:hAnsi="Roboto" w:cs="Times New Roman"/>
            <w:color w:val="000000"/>
            <w:sz w:val="24"/>
            <w:szCs w:val="24"/>
          </w:rPr>
          <w:lastRenderedPageBreak/>
          <w:fldChar w:fldCharType="begin"/>
        </w:r>
        <w:r w:rsidRPr="00C07EEA">
          <w:rPr>
            <w:rFonts w:ascii="Roboto" w:eastAsia="Times New Roman" w:hAnsi="Roboto" w:cs="Times New Roman"/>
            <w:color w:val="000000"/>
            <w:sz w:val="24"/>
            <w:szCs w:val="24"/>
          </w:rPr>
          <w:instrText xml:space="preserve"> HYPERLINK "https://www.wisdomjobs.com/e-university/java-abstraction-interview-questions.html" \o "Java Abstraction Interview Questions" </w:instrText>
        </w:r>
        <w:r w:rsidRPr="00C07EEA">
          <w:rPr>
            <w:rFonts w:ascii="Roboto" w:eastAsia="Times New Roman" w:hAnsi="Roboto" w:cs="Times New Roman"/>
            <w:color w:val="000000"/>
            <w:sz w:val="24"/>
            <w:szCs w:val="24"/>
          </w:rPr>
          <w:fldChar w:fldCharType="separate"/>
        </w:r>
        <w:r w:rsidRPr="00C07EEA">
          <w:rPr>
            <w:rFonts w:ascii="Roboto" w:eastAsia="Times New Roman" w:hAnsi="Roboto" w:cs="Times New Roman"/>
            <w:color w:val="337AB7"/>
            <w:sz w:val="24"/>
            <w:szCs w:val="24"/>
            <w:u w:val="single"/>
          </w:rPr>
          <w:t>Java Abstraction Interview Questions</w:t>
        </w:r>
        <w:r w:rsidRPr="00C07EEA">
          <w:rPr>
            <w:rFonts w:ascii="Roboto" w:eastAsia="Times New Roman" w:hAnsi="Roboto" w:cs="Times New Roman"/>
            <w:color w:val="000000"/>
            <w:sz w:val="24"/>
            <w:szCs w:val="24"/>
          </w:rPr>
          <w:fldChar w:fldCharType="end"/>
        </w:r>
      </w:ins>
    </w:p>
    <w:p w:rsidR="00C07EEA" w:rsidRPr="00C07EEA" w:rsidRDefault="00C07EEA" w:rsidP="00C07EEA">
      <w:pPr>
        <w:numPr>
          <w:ilvl w:val="0"/>
          <w:numId w:val="153"/>
        </w:numPr>
        <w:shd w:val="clear" w:color="auto" w:fill="FFFFFF"/>
        <w:spacing w:after="0" w:line="240" w:lineRule="auto"/>
        <w:ind w:left="150" w:right="150"/>
        <w:rPr>
          <w:ins w:id="720" w:author="Unknown"/>
          <w:rFonts w:ascii="Roboto" w:eastAsia="Times New Roman" w:hAnsi="Roboto" w:cs="Times New Roman"/>
          <w:color w:val="000000"/>
          <w:sz w:val="24"/>
          <w:szCs w:val="24"/>
        </w:rPr>
      </w:pPr>
      <w:ins w:id="721" w:author="Unknown">
        <w:r w:rsidRPr="00C07EEA">
          <w:rPr>
            <w:rFonts w:ascii="Roboto" w:eastAsia="Times New Roman" w:hAnsi="Roboto" w:cs="Times New Roman"/>
            <w:b/>
            <w:bCs/>
            <w:color w:val="000000"/>
            <w:sz w:val="24"/>
            <w:szCs w:val="24"/>
          </w:rPr>
          <w:t xml:space="preserve">Question 37. Which Directive </w:t>
        </w:r>
        <w:proofErr w:type="gramStart"/>
        <w:r w:rsidRPr="00C07EEA">
          <w:rPr>
            <w:rFonts w:ascii="Roboto" w:eastAsia="Times New Roman" w:hAnsi="Roboto" w:cs="Times New Roman"/>
            <w:b/>
            <w:bCs/>
            <w:color w:val="000000"/>
            <w:sz w:val="24"/>
            <w:szCs w:val="24"/>
          </w:rPr>
          <w:t>Of</w:t>
        </w:r>
        <w:proofErr w:type="gramEnd"/>
        <w:r w:rsidRPr="00C07EEA">
          <w:rPr>
            <w:rFonts w:ascii="Roboto" w:eastAsia="Times New Roman" w:hAnsi="Roboto" w:cs="Times New Roman"/>
            <w:b/>
            <w:bCs/>
            <w:color w:val="000000"/>
            <w:sz w:val="24"/>
            <w:szCs w:val="24"/>
          </w:rPr>
          <w:t xml:space="preserve"> Cache Control Header Of Http Response Provides Indication To Server To Revalidate Resource If Max-age Has Passed?</w:t>
        </w:r>
      </w:ins>
    </w:p>
    <w:p w:rsidR="00C07EEA" w:rsidRPr="00C07EEA" w:rsidRDefault="00C07EEA" w:rsidP="00C07EEA">
      <w:pPr>
        <w:shd w:val="clear" w:color="auto" w:fill="FFFFFF"/>
        <w:spacing w:after="0" w:line="240" w:lineRule="auto"/>
        <w:ind w:left="150" w:right="150"/>
        <w:rPr>
          <w:ins w:id="722" w:author="Unknown"/>
          <w:rFonts w:ascii="Roboto" w:eastAsia="Times New Roman" w:hAnsi="Roboto" w:cs="Times New Roman"/>
          <w:color w:val="000000"/>
          <w:sz w:val="24"/>
          <w:szCs w:val="24"/>
        </w:rPr>
      </w:pPr>
      <w:proofErr w:type="gramStart"/>
      <w:ins w:id="723"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724" w:author="Unknown"/>
          <w:rFonts w:ascii="Roboto" w:eastAsia="Times New Roman" w:hAnsi="Roboto" w:cs="Times New Roman"/>
          <w:color w:val="000000"/>
          <w:sz w:val="24"/>
          <w:szCs w:val="24"/>
        </w:rPr>
      </w:pPr>
      <w:proofErr w:type="gramStart"/>
      <w:ins w:id="725" w:author="Unknown">
        <w:r w:rsidRPr="00C07EEA">
          <w:rPr>
            <w:rFonts w:ascii="Roboto" w:eastAsia="Times New Roman" w:hAnsi="Roboto" w:cs="Times New Roman"/>
            <w:color w:val="000000"/>
            <w:sz w:val="24"/>
            <w:szCs w:val="24"/>
          </w:rPr>
          <w:t>must-revalidate</w:t>
        </w:r>
        <w:proofErr w:type="gramEnd"/>
        <w:r w:rsidRPr="00C07EEA">
          <w:rPr>
            <w:rFonts w:ascii="Roboto" w:eastAsia="Times New Roman" w:hAnsi="Roboto" w:cs="Times New Roman"/>
            <w:color w:val="000000"/>
            <w:sz w:val="24"/>
            <w:szCs w:val="24"/>
          </w:rPr>
          <w:t xml:space="preserve"> directive provides indication to server to revalidate resource if max-age has passed.</w:t>
        </w:r>
      </w:ins>
    </w:p>
    <w:p w:rsidR="00C07EEA" w:rsidRPr="00C07EEA" w:rsidRDefault="00C07EEA" w:rsidP="00C07EEA">
      <w:pPr>
        <w:numPr>
          <w:ilvl w:val="0"/>
          <w:numId w:val="153"/>
        </w:numPr>
        <w:shd w:val="clear" w:color="auto" w:fill="FFFFFF"/>
        <w:spacing w:after="0" w:line="240" w:lineRule="auto"/>
        <w:ind w:left="150" w:right="150"/>
        <w:rPr>
          <w:ins w:id="726" w:author="Unknown"/>
          <w:rFonts w:ascii="Roboto" w:eastAsia="Times New Roman" w:hAnsi="Roboto" w:cs="Times New Roman"/>
          <w:color w:val="000000"/>
          <w:sz w:val="24"/>
          <w:szCs w:val="24"/>
        </w:rPr>
      </w:pPr>
      <w:ins w:id="727" w:author="Unknown">
        <w:r w:rsidRPr="00C07EEA">
          <w:rPr>
            <w:rFonts w:ascii="Roboto" w:eastAsia="Times New Roman" w:hAnsi="Roboto" w:cs="Times New Roman"/>
            <w:b/>
            <w:bCs/>
            <w:color w:val="000000"/>
            <w:sz w:val="24"/>
            <w:szCs w:val="24"/>
          </w:rPr>
          <w:t>Question 38. What Are The Best Practices For Caching?</w:t>
        </w:r>
      </w:ins>
    </w:p>
    <w:p w:rsidR="00C07EEA" w:rsidRPr="00C07EEA" w:rsidRDefault="00C07EEA" w:rsidP="00C07EEA">
      <w:pPr>
        <w:shd w:val="clear" w:color="auto" w:fill="FFFFFF"/>
        <w:spacing w:after="0" w:line="240" w:lineRule="auto"/>
        <w:ind w:left="150" w:right="150"/>
        <w:rPr>
          <w:ins w:id="728" w:author="Unknown"/>
          <w:rFonts w:ascii="Roboto" w:eastAsia="Times New Roman" w:hAnsi="Roboto" w:cs="Times New Roman"/>
          <w:color w:val="000000"/>
          <w:sz w:val="24"/>
          <w:szCs w:val="24"/>
        </w:rPr>
      </w:pPr>
      <w:proofErr w:type="gramStart"/>
      <w:ins w:id="729"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0" w:line="240" w:lineRule="auto"/>
        <w:ind w:left="150" w:right="150"/>
        <w:rPr>
          <w:ins w:id="730" w:author="Unknown"/>
          <w:rFonts w:ascii="Roboto" w:eastAsia="Times New Roman" w:hAnsi="Roboto" w:cs="Times New Roman"/>
          <w:color w:val="000000"/>
          <w:sz w:val="24"/>
          <w:szCs w:val="24"/>
        </w:rPr>
      </w:pPr>
      <w:ins w:id="731" w:author="Unknown">
        <w:r w:rsidRPr="00C07EEA">
          <w:rPr>
            <w:rFonts w:ascii="Roboto" w:eastAsia="Times New Roman" w:hAnsi="Roboto" w:cs="Times New Roman"/>
            <w:color w:val="000000"/>
            <w:sz w:val="24"/>
            <w:szCs w:val="24"/>
          </w:rPr>
          <w:t xml:space="preserve">Always keep static contents like images, </w:t>
        </w:r>
        <w:proofErr w:type="spellStart"/>
        <w:r w:rsidRPr="00C07EEA">
          <w:rPr>
            <w:rFonts w:ascii="Roboto" w:eastAsia="Times New Roman" w:hAnsi="Roboto" w:cs="Times New Roman"/>
            <w:color w:val="000000"/>
            <w:sz w:val="24"/>
            <w:szCs w:val="24"/>
          </w:rPr>
          <w:t>css</w:t>
        </w:r>
        <w:proofErr w:type="spellEnd"/>
        <w:r w:rsidRPr="00C07EEA">
          <w:rPr>
            <w:rFonts w:ascii="Roboto" w:eastAsia="Times New Roman" w:hAnsi="Roboto" w:cs="Times New Roman"/>
            <w:color w:val="000000"/>
            <w:sz w:val="24"/>
            <w:szCs w:val="24"/>
          </w:rPr>
          <w:t>, JavaScript cacheable, with expiration date of 2 to 3 days. Never keep expiry date too high.</w:t>
        </w:r>
        <w:r w:rsidRPr="00C07EEA">
          <w:rPr>
            <w:rFonts w:ascii="Roboto" w:eastAsia="Times New Roman" w:hAnsi="Roboto" w:cs="Times New Roman"/>
            <w:color w:val="000000"/>
            <w:sz w:val="24"/>
            <w:szCs w:val="24"/>
          </w:rPr>
          <w:br/>
          <w:t>Dynamic contents should be cached for few hours only.</w:t>
        </w:r>
      </w:ins>
    </w:p>
    <w:p w:rsidR="00C07EEA" w:rsidRPr="00C07EEA" w:rsidRDefault="00C07EEA" w:rsidP="00C07EEA">
      <w:pPr>
        <w:numPr>
          <w:ilvl w:val="0"/>
          <w:numId w:val="153"/>
        </w:numPr>
        <w:shd w:val="clear" w:color="auto" w:fill="FFFFFF"/>
        <w:spacing w:after="0" w:line="240" w:lineRule="auto"/>
        <w:ind w:left="150" w:right="150"/>
        <w:rPr>
          <w:ins w:id="732" w:author="Unknown"/>
          <w:rFonts w:ascii="Roboto" w:eastAsia="Times New Roman" w:hAnsi="Roboto" w:cs="Times New Roman"/>
          <w:color w:val="000000"/>
          <w:sz w:val="24"/>
          <w:szCs w:val="24"/>
        </w:rPr>
      </w:pPr>
      <w:ins w:id="733" w:author="Unknown">
        <w:r w:rsidRPr="00C07EEA">
          <w:rPr>
            <w:rFonts w:ascii="Roboto" w:eastAsia="Times New Roman" w:hAnsi="Roboto" w:cs="Times New Roman"/>
            <w:b/>
            <w:bCs/>
            <w:color w:val="000000"/>
            <w:sz w:val="24"/>
            <w:szCs w:val="24"/>
          </w:rPr>
          <w:t>Question 39. What Are The Best Practices To Be Followed While Designing A Secure Restful Web Service?</w:t>
        </w:r>
      </w:ins>
    </w:p>
    <w:p w:rsidR="00C07EEA" w:rsidRPr="00C07EEA" w:rsidRDefault="00C07EEA" w:rsidP="00C07EEA">
      <w:pPr>
        <w:shd w:val="clear" w:color="auto" w:fill="FFFFFF"/>
        <w:spacing w:after="0" w:line="240" w:lineRule="auto"/>
        <w:ind w:left="150" w:right="150"/>
        <w:rPr>
          <w:ins w:id="734" w:author="Unknown"/>
          <w:rFonts w:ascii="Roboto" w:eastAsia="Times New Roman" w:hAnsi="Roboto" w:cs="Times New Roman"/>
          <w:color w:val="000000"/>
          <w:sz w:val="24"/>
          <w:szCs w:val="24"/>
        </w:rPr>
      </w:pPr>
      <w:proofErr w:type="gramStart"/>
      <w:ins w:id="735"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736" w:author="Unknown"/>
          <w:rFonts w:ascii="Roboto" w:eastAsia="Times New Roman" w:hAnsi="Roboto" w:cs="Times New Roman"/>
          <w:color w:val="000000"/>
          <w:sz w:val="24"/>
          <w:szCs w:val="24"/>
        </w:rPr>
      </w:pPr>
      <w:ins w:id="737" w:author="Unknown">
        <w:r w:rsidRPr="00C07EEA">
          <w:rPr>
            <w:rFonts w:ascii="Roboto" w:eastAsia="Times New Roman" w:hAnsi="Roboto" w:cs="Times New Roman"/>
            <w:color w:val="000000"/>
            <w:sz w:val="24"/>
            <w:szCs w:val="24"/>
          </w:rPr>
          <w:t xml:space="preserve">As </w:t>
        </w:r>
        <w:proofErr w:type="spellStart"/>
        <w:r w:rsidRPr="00C07EEA">
          <w:rPr>
            <w:rFonts w:ascii="Roboto" w:eastAsia="Times New Roman" w:hAnsi="Roboto" w:cs="Times New Roman"/>
            <w:color w:val="000000"/>
            <w:sz w:val="24"/>
            <w:szCs w:val="24"/>
          </w:rPr>
          <w:t>RESTful</w:t>
        </w:r>
        <w:proofErr w:type="spellEnd"/>
        <w:r w:rsidRPr="00C07EEA">
          <w:rPr>
            <w:rFonts w:ascii="Roboto" w:eastAsia="Times New Roman" w:hAnsi="Roboto" w:cs="Times New Roman"/>
            <w:color w:val="000000"/>
            <w:sz w:val="24"/>
            <w:szCs w:val="24"/>
          </w:rPr>
          <w:t xml:space="preserve"> web services work with HTTP URLs Paths so it is very important to safeguard a </w:t>
        </w:r>
        <w:proofErr w:type="spellStart"/>
        <w:r w:rsidRPr="00C07EEA">
          <w:rPr>
            <w:rFonts w:ascii="Roboto" w:eastAsia="Times New Roman" w:hAnsi="Roboto" w:cs="Times New Roman"/>
            <w:color w:val="000000"/>
            <w:sz w:val="24"/>
            <w:szCs w:val="24"/>
          </w:rPr>
          <w:t>RESTful</w:t>
        </w:r>
        <w:proofErr w:type="spellEnd"/>
        <w:r w:rsidRPr="00C07EEA">
          <w:rPr>
            <w:rFonts w:ascii="Roboto" w:eastAsia="Times New Roman" w:hAnsi="Roboto" w:cs="Times New Roman"/>
            <w:color w:val="000000"/>
            <w:sz w:val="24"/>
            <w:szCs w:val="24"/>
          </w:rPr>
          <w:t xml:space="preserve"> web service in the same manner as a website is be secured. Following are the best practices to be followed while designing a </w:t>
        </w:r>
        <w:proofErr w:type="spellStart"/>
        <w:r w:rsidRPr="00C07EEA">
          <w:rPr>
            <w:rFonts w:ascii="Roboto" w:eastAsia="Times New Roman" w:hAnsi="Roboto" w:cs="Times New Roman"/>
            <w:color w:val="000000"/>
            <w:sz w:val="24"/>
            <w:szCs w:val="24"/>
          </w:rPr>
          <w:t>RESTful</w:t>
        </w:r>
        <w:proofErr w:type="spellEnd"/>
        <w:r w:rsidRPr="00C07EEA">
          <w:rPr>
            <w:rFonts w:ascii="Roboto" w:eastAsia="Times New Roman" w:hAnsi="Roboto" w:cs="Times New Roman"/>
            <w:color w:val="000000"/>
            <w:sz w:val="24"/>
            <w:szCs w:val="24"/>
          </w:rPr>
          <w:t xml:space="preserve"> web service:</w:t>
        </w:r>
      </w:ins>
    </w:p>
    <w:p w:rsidR="00C07EEA" w:rsidRPr="00C07EEA" w:rsidRDefault="00C07EEA" w:rsidP="00C07EEA">
      <w:pPr>
        <w:numPr>
          <w:ilvl w:val="1"/>
          <w:numId w:val="153"/>
        </w:numPr>
        <w:shd w:val="clear" w:color="auto" w:fill="FFFFFF"/>
        <w:spacing w:after="0" w:line="240" w:lineRule="auto"/>
        <w:ind w:left="1140" w:right="150"/>
        <w:rPr>
          <w:ins w:id="738" w:author="Unknown"/>
          <w:rFonts w:ascii="Roboto" w:eastAsia="Times New Roman" w:hAnsi="Roboto" w:cs="Times New Roman"/>
          <w:color w:val="000000"/>
          <w:sz w:val="24"/>
          <w:szCs w:val="24"/>
        </w:rPr>
      </w:pPr>
      <w:ins w:id="739" w:author="Unknown">
        <w:r w:rsidRPr="00C07EEA">
          <w:rPr>
            <w:rFonts w:ascii="Roboto" w:eastAsia="Times New Roman" w:hAnsi="Roboto" w:cs="Times New Roman"/>
            <w:b/>
            <w:bCs/>
            <w:color w:val="000000"/>
            <w:sz w:val="24"/>
            <w:szCs w:val="24"/>
          </w:rPr>
          <w:t>Validation</w:t>
        </w:r>
        <w:r w:rsidRPr="00C07EEA">
          <w:rPr>
            <w:rFonts w:ascii="Roboto" w:eastAsia="Times New Roman" w:hAnsi="Roboto" w:cs="Times New Roman"/>
            <w:color w:val="000000"/>
            <w:sz w:val="24"/>
            <w:szCs w:val="24"/>
          </w:rPr>
          <w:t xml:space="preserve"> − Validate all inputs on the server. Protect your server against SQL or </w:t>
        </w:r>
        <w:proofErr w:type="spellStart"/>
        <w:r w:rsidRPr="00C07EEA">
          <w:rPr>
            <w:rFonts w:ascii="Roboto" w:eastAsia="Times New Roman" w:hAnsi="Roboto" w:cs="Times New Roman"/>
            <w:color w:val="000000"/>
            <w:sz w:val="24"/>
            <w:szCs w:val="24"/>
          </w:rPr>
          <w:t>NoSQL</w:t>
        </w:r>
        <w:proofErr w:type="spellEnd"/>
        <w:r w:rsidRPr="00C07EEA">
          <w:rPr>
            <w:rFonts w:ascii="Roboto" w:eastAsia="Times New Roman" w:hAnsi="Roboto" w:cs="Times New Roman"/>
            <w:color w:val="000000"/>
            <w:sz w:val="24"/>
            <w:szCs w:val="24"/>
          </w:rPr>
          <w:t xml:space="preserve"> injection attacks.</w:t>
        </w:r>
      </w:ins>
    </w:p>
    <w:p w:rsidR="00C07EEA" w:rsidRPr="00C07EEA" w:rsidRDefault="00C07EEA" w:rsidP="00C07EEA">
      <w:pPr>
        <w:numPr>
          <w:ilvl w:val="1"/>
          <w:numId w:val="153"/>
        </w:numPr>
        <w:shd w:val="clear" w:color="auto" w:fill="FFFFFF"/>
        <w:spacing w:after="0" w:line="240" w:lineRule="auto"/>
        <w:ind w:left="1140" w:right="150"/>
        <w:rPr>
          <w:ins w:id="740" w:author="Unknown"/>
          <w:rFonts w:ascii="Roboto" w:eastAsia="Times New Roman" w:hAnsi="Roboto" w:cs="Times New Roman"/>
          <w:color w:val="000000"/>
          <w:sz w:val="24"/>
          <w:szCs w:val="24"/>
        </w:rPr>
      </w:pPr>
      <w:ins w:id="741" w:author="Unknown">
        <w:r w:rsidRPr="00C07EEA">
          <w:rPr>
            <w:rFonts w:ascii="Roboto" w:eastAsia="Times New Roman" w:hAnsi="Roboto" w:cs="Times New Roman"/>
            <w:b/>
            <w:bCs/>
            <w:color w:val="000000"/>
            <w:sz w:val="24"/>
            <w:szCs w:val="24"/>
          </w:rPr>
          <w:t>Session based authentication</w:t>
        </w:r>
        <w:r w:rsidRPr="00C07EEA">
          <w:rPr>
            <w:rFonts w:ascii="Roboto" w:eastAsia="Times New Roman" w:hAnsi="Roboto" w:cs="Times New Roman"/>
            <w:color w:val="000000"/>
            <w:sz w:val="24"/>
            <w:szCs w:val="24"/>
          </w:rPr>
          <w:t> − Use session based authentication to authenticate a user whenever a request is made to a Web Service method.</w:t>
        </w:r>
      </w:ins>
    </w:p>
    <w:p w:rsidR="00C07EEA" w:rsidRPr="00C07EEA" w:rsidRDefault="00C07EEA" w:rsidP="00C07EEA">
      <w:pPr>
        <w:numPr>
          <w:ilvl w:val="1"/>
          <w:numId w:val="153"/>
        </w:numPr>
        <w:shd w:val="clear" w:color="auto" w:fill="FFFFFF"/>
        <w:spacing w:after="0" w:line="240" w:lineRule="auto"/>
        <w:ind w:left="1140" w:right="150"/>
        <w:rPr>
          <w:ins w:id="742" w:author="Unknown"/>
          <w:rFonts w:ascii="Roboto" w:eastAsia="Times New Roman" w:hAnsi="Roboto" w:cs="Times New Roman"/>
          <w:color w:val="000000"/>
          <w:sz w:val="24"/>
          <w:szCs w:val="24"/>
        </w:rPr>
      </w:pPr>
      <w:ins w:id="743" w:author="Unknown">
        <w:r w:rsidRPr="00C07EEA">
          <w:rPr>
            <w:rFonts w:ascii="Roboto" w:eastAsia="Times New Roman" w:hAnsi="Roboto" w:cs="Times New Roman"/>
            <w:b/>
            <w:bCs/>
            <w:color w:val="000000"/>
            <w:sz w:val="24"/>
            <w:szCs w:val="24"/>
          </w:rPr>
          <w:t>No sensitive data in URL</w:t>
        </w:r>
        <w:r w:rsidRPr="00C07EEA">
          <w:rPr>
            <w:rFonts w:ascii="Roboto" w:eastAsia="Times New Roman" w:hAnsi="Roboto" w:cs="Times New Roman"/>
            <w:color w:val="000000"/>
            <w:sz w:val="24"/>
            <w:szCs w:val="24"/>
          </w:rPr>
          <w:t xml:space="preserve"> − Never use username, password or session token in </w:t>
        </w:r>
        <w:proofErr w:type="gramStart"/>
        <w:r w:rsidRPr="00C07EEA">
          <w:rPr>
            <w:rFonts w:ascii="Roboto" w:eastAsia="Times New Roman" w:hAnsi="Roboto" w:cs="Times New Roman"/>
            <w:color w:val="000000"/>
            <w:sz w:val="24"/>
            <w:szCs w:val="24"/>
          </w:rPr>
          <w:t>URL ,</w:t>
        </w:r>
        <w:proofErr w:type="gramEnd"/>
        <w:r w:rsidRPr="00C07EEA">
          <w:rPr>
            <w:rFonts w:ascii="Roboto" w:eastAsia="Times New Roman" w:hAnsi="Roboto" w:cs="Times New Roman"/>
            <w:color w:val="000000"/>
            <w:sz w:val="24"/>
            <w:szCs w:val="24"/>
          </w:rPr>
          <w:t xml:space="preserve"> these values should be passed to Web Service via POST method.</w:t>
        </w:r>
      </w:ins>
    </w:p>
    <w:p w:rsidR="00C07EEA" w:rsidRPr="00C07EEA" w:rsidRDefault="00C07EEA" w:rsidP="00C07EEA">
      <w:pPr>
        <w:numPr>
          <w:ilvl w:val="1"/>
          <w:numId w:val="153"/>
        </w:numPr>
        <w:shd w:val="clear" w:color="auto" w:fill="FFFFFF"/>
        <w:spacing w:after="0" w:line="240" w:lineRule="auto"/>
        <w:ind w:left="1140" w:right="150"/>
        <w:rPr>
          <w:ins w:id="744" w:author="Unknown"/>
          <w:rFonts w:ascii="Roboto" w:eastAsia="Times New Roman" w:hAnsi="Roboto" w:cs="Times New Roman"/>
          <w:color w:val="000000"/>
          <w:sz w:val="24"/>
          <w:szCs w:val="24"/>
        </w:rPr>
      </w:pPr>
      <w:ins w:id="745" w:author="Unknown">
        <w:r w:rsidRPr="00C07EEA">
          <w:rPr>
            <w:rFonts w:ascii="Roboto" w:eastAsia="Times New Roman" w:hAnsi="Roboto" w:cs="Times New Roman"/>
            <w:b/>
            <w:bCs/>
            <w:color w:val="000000"/>
            <w:sz w:val="24"/>
            <w:szCs w:val="24"/>
          </w:rPr>
          <w:t>Restriction on Method execution</w:t>
        </w:r>
        <w:r w:rsidRPr="00C07EEA">
          <w:rPr>
            <w:rFonts w:ascii="Roboto" w:eastAsia="Times New Roman" w:hAnsi="Roboto" w:cs="Times New Roman"/>
            <w:color w:val="000000"/>
            <w:sz w:val="24"/>
            <w:szCs w:val="24"/>
          </w:rPr>
          <w:t> − Allow restricted use of methods like GET, POST, DELETE. GET method should not be able to delete data.</w:t>
        </w:r>
      </w:ins>
    </w:p>
    <w:p w:rsidR="00C07EEA" w:rsidRPr="00C07EEA" w:rsidRDefault="00C07EEA" w:rsidP="00C07EEA">
      <w:pPr>
        <w:numPr>
          <w:ilvl w:val="1"/>
          <w:numId w:val="153"/>
        </w:numPr>
        <w:shd w:val="clear" w:color="auto" w:fill="FFFFFF"/>
        <w:spacing w:after="0" w:line="240" w:lineRule="auto"/>
        <w:ind w:left="1140" w:right="150"/>
        <w:rPr>
          <w:ins w:id="746" w:author="Unknown"/>
          <w:rFonts w:ascii="Roboto" w:eastAsia="Times New Roman" w:hAnsi="Roboto" w:cs="Times New Roman"/>
          <w:color w:val="000000"/>
          <w:sz w:val="24"/>
          <w:szCs w:val="24"/>
        </w:rPr>
      </w:pPr>
      <w:ins w:id="747" w:author="Unknown">
        <w:r w:rsidRPr="00C07EEA">
          <w:rPr>
            <w:rFonts w:ascii="Roboto" w:eastAsia="Times New Roman" w:hAnsi="Roboto" w:cs="Times New Roman"/>
            <w:b/>
            <w:bCs/>
            <w:color w:val="000000"/>
            <w:sz w:val="24"/>
            <w:szCs w:val="24"/>
          </w:rPr>
          <w:t>Validate Malformed XML/JSON</w:t>
        </w:r>
        <w:r w:rsidRPr="00C07EEA">
          <w:rPr>
            <w:rFonts w:ascii="Roboto" w:eastAsia="Times New Roman" w:hAnsi="Roboto" w:cs="Times New Roman"/>
            <w:color w:val="000000"/>
            <w:sz w:val="24"/>
            <w:szCs w:val="24"/>
          </w:rPr>
          <w:t> − Check for well formed input passed to a web service method.</w:t>
        </w:r>
      </w:ins>
    </w:p>
    <w:p w:rsidR="00C07EEA" w:rsidRPr="00C07EEA" w:rsidRDefault="00C07EEA" w:rsidP="00C07EEA">
      <w:pPr>
        <w:numPr>
          <w:ilvl w:val="1"/>
          <w:numId w:val="153"/>
        </w:numPr>
        <w:shd w:val="clear" w:color="auto" w:fill="FFFFFF"/>
        <w:spacing w:after="0" w:line="240" w:lineRule="auto"/>
        <w:ind w:left="1140" w:right="150"/>
        <w:rPr>
          <w:ins w:id="748" w:author="Unknown"/>
          <w:rFonts w:ascii="Roboto" w:eastAsia="Times New Roman" w:hAnsi="Roboto" w:cs="Times New Roman"/>
          <w:color w:val="000000"/>
          <w:sz w:val="24"/>
          <w:szCs w:val="24"/>
        </w:rPr>
      </w:pPr>
      <w:ins w:id="749" w:author="Unknown">
        <w:r w:rsidRPr="00C07EEA">
          <w:rPr>
            <w:rFonts w:ascii="Roboto" w:eastAsia="Times New Roman" w:hAnsi="Roboto" w:cs="Times New Roman"/>
            <w:b/>
            <w:bCs/>
            <w:color w:val="000000"/>
            <w:sz w:val="24"/>
            <w:szCs w:val="24"/>
          </w:rPr>
          <w:t>Throw generic Error Messages</w:t>
        </w:r>
        <w:r w:rsidRPr="00C07EEA">
          <w:rPr>
            <w:rFonts w:ascii="Roboto" w:eastAsia="Times New Roman" w:hAnsi="Roboto" w:cs="Times New Roman"/>
            <w:color w:val="000000"/>
            <w:sz w:val="24"/>
            <w:szCs w:val="24"/>
          </w:rPr>
          <w:t> − A web service method should use HTTP error messages like 403 to show access forbidden etc.</w:t>
        </w:r>
      </w:ins>
    </w:p>
    <w:p w:rsidR="00C07EEA" w:rsidRPr="00C07EEA" w:rsidRDefault="00C07EEA" w:rsidP="00C07EEA">
      <w:pPr>
        <w:numPr>
          <w:ilvl w:val="0"/>
          <w:numId w:val="153"/>
        </w:numPr>
        <w:shd w:val="clear" w:color="auto" w:fill="FFFFFF"/>
        <w:spacing w:after="0" w:line="240" w:lineRule="auto"/>
        <w:ind w:left="150" w:right="150"/>
        <w:rPr>
          <w:ins w:id="750" w:author="Unknown"/>
          <w:rFonts w:ascii="Roboto" w:eastAsia="Times New Roman" w:hAnsi="Roboto" w:cs="Times New Roman"/>
          <w:color w:val="000000"/>
          <w:sz w:val="24"/>
          <w:szCs w:val="24"/>
        </w:rPr>
      </w:pPr>
      <w:ins w:id="751" w:author="Unknown">
        <w:r w:rsidRPr="00C07EEA">
          <w:rPr>
            <w:rFonts w:ascii="Roboto" w:eastAsia="Times New Roman" w:hAnsi="Roboto" w:cs="Times New Roman"/>
            <w:b/>
            <w:bCs/>
            <w:color w:val="000000"/>
            <w:sz w:val="24"/>
            <w:szCs w:val="24"/>
          </w:rPr>
          <w:t>Question 40. What Is The Purpose Of Http Status Code?</w:t>
        </w:r>
      </w:ins>
    </w:p>
    <w:p w:rsidR="00C07EEA" w:rsidRPr="00C07EEA" w:rsidRDefault="00C07EEA" w:rsidP="00C07EEA">
      <w:pPr>
        <w:shd w:val="clear" w:color="auto" w:fill="FFFFFF"/>
        <w:spacing w:after="0" w:line="240" w:lineRule="auto"/>
        <w:ind w:left="150" w:right="150"/>
        <w:rPr>
          <w:ins w:id="752" w:author="Unknown"/>
          <w:rFonts w:ascii="Roboto" w:eastAsia="Times New Roman" w:hAnsi="Roboto" w:cs="Times New Roman"/>
          <w:color w:val="000000"/>
          <w:sz w:val="24"/>
          <w:szCs w:val="24"/>
        </w:rPr>
      </w:pPr>
      <w:proofErr w:type="gramStart"/>
      <w:ins w:id="753"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754" w:author="Unknown"/>
          <w:rFonts w:ascii="Roboto" w:eastAsia="Times New Roman" w:hAnsi="Roboto" w:cs="Times New Roman"/>
          <w:color w:val="000000"/>
          <w:sz w:val="24"/>
          <w:szCs w:val="24"/>
        </w:rPr>
      </w:pPr>
      <w:ins w:id="755" w:author="Unknown">
        <w:r w:rsidRPr="00C07EEA">
          <w:rPr>
            <w:rFonts w:ascii="Roboto" w:eastAsia="Times New Roman" w:hAnsi="Roboto" w:cs="Times New Roman"/>
            <w:color w:val="000000"/>
            <w:sz w:val="24"/>
            <w:szCs w:val="24"/>
          </w:rPr>
          <w:t xml:space="preserve">HTTP Status </w:t>
        </w:r>
        <w:proofErr w:type="gramStart"/>
        <w:r w:rsidRPr="00C07EEA">
          <w:rPr>
            <w:rFonts w:ascii="Roboto" w:eastAsia="Times New Roman" w:hAnsi="Roboto" w:cs="Times New Roman"/>
            <w:color w:val="000000"/>
            <w:sz w:val="24"/>
            <w:szCs w:val="24"/>
          </w:rPr>
          <w:t>code are</w:t>
        </w:r>
        <w:proofErr w:type="gramEnd"/>
        <w:r w:rsidRPr="00C07EEA">
          <w:rPr>
            <w:rFonts w:ascii="Roboto" w:eastAsia="Times New Roman" w:hAnsi="Roboto" w:cs="Times New Roman"/>
            <w:color w:val="000000"/>
            <w:sz w:val="24"/>
            <w:szCs w:val="24"/>
          </w:rPr>
          <w:t xml:space="preserve"> standard codes and refers to predefined status of task done at server. For example, HTTP Status 404 states that requested resource is not present on server.</w:t>
        </w:r>
      </w:ins>
    </w:p>
    <w:p w:rsidR="00C07EEA" w:rsidRPr="00C07EEA" w:rsidRDefault="00C07EEA" w:rsidP="00C07EEA">
      <w:pPr>
        <w:shd w:val="clear" w:color="auto" w:fill="FFFFFF"/>
        <w:spacing w:after="0" w:line="240" w:lineRule="auto"/>
        <w:ind w:left="150" w:right="150"/>
        <w:rPr>
          <w:ins w:id="756" w:author="Unknown"/>
          <w:rFonts w:ascii="Roboto" w:eastAsia="Times New Roman" w:hAnsi="Roboto" w:cs="Times New Roman"/>
          <w:color w:val="000000"/>
          <w:sz w:val="24"/>
          <w:szCs w:val="24"/>
        </w:rPr>
      </w:pPr>
      <w:ins w:id="757" w:author="Unknown">
        <w:r w:rsidRPr="00C07EEA">
          <w:rPr>
            <w:rFonts w:ascii="Roboto" w:eastAsia="Times New Roman" w:hAnsi="Roboto" w:cs="Times New Roman"/>
            <w:color w:val="000000"/>
            <w:sz w:val="24"/>
            <w:szCs w:val="24"/>
          </w:rPr>
          <w:fldChar w:fldCharType="begin"/>
        </w:r>
        <w:r w:rsidRPr="00C07EEA">
          <w:rPr>
            <w:rFonts w:ascii="Roboto" w:eastAsia="Times New Roman" w:hAnsi="Roboto" w:cs="Times New Roman"/>
            <w:color w:val="000000"/>
            <w:sz w:val="24"/>
            <w:szCs w:val="24"/>
          </w:rPr>
          <w:instrText xml:space="preserve"> HYPERLINK "https://www.wisdomjobs.com/e-university/amazon-web-services-aws-interview-questions-answers.html" \o "Amazon Web Services (AWS) Interview Questions" </w:instrText>
        </w:r>
        <w:r w:rsidRPr="00C07EEA">
          <w:rPr>
            <w:rFonts w:ascii="Roboto" w:eastAsia="Times New Roman" w:hAnsi="Roboto" w:cs="Times New Roman"/>
            <w:color w:val="000000"/>
            <w:sz w:val="24"/>
            <w:szCs w:val="24"/>
          </w:rPr>
          <w:fldChar w:fldCharType="separate"/>
        </w:r>
        <w:r w:rsidRPr="00C07EEA">
          <w:rPr>
            <w:rFonts w:ascii="Roboto" w:eastAsia="Times New Roman" w:hAnsi="Roboto" w:cs="Times New Roman"/>
            <w:color w:val="337AB7"/>
            <w:sz w:val="24"/>
            <w:szCs w:val="24"/>
            <w:u w:val="single"/>
          </w:rPr>
          <w:t>Amazon Web Services (AWS) Interview Questions</w:t>
        </w:r>
        <w:r w:rsidRPr="00C07EEA">
          <w:rPr>
            <w:rFonts w:ascii="Roboto" w:eastAsia="Times New Roman" w:hAnsi="Roboto" w:cs="Times New Roman"/>
            <w:color w:val="000000"/>
            <w:sz w:val="24"/>
            <w:szCs w:val="24"/>
          </w:rPr>
          <w:fldChar w:fldCharType="end"/>
        </w:r>
      </w:ins>
    </w:p>
    <w:p w:rsidR="00C07EEA" w:rsidRPr="00C07EEA" w:rsidRDefault="00C07EEA" w:rsidP="00C07EEA">
      <w:pPr>
        <w:numPr>
          <w:ilvl w:val="0"/>
          <w:numId w:val="153"/>
        </w:numPr>
        <w:shd w:val="clear" w:color="auto" w:fill="FFFFFF"/>
        <w:spacing w:after="0" w:line="240" w:lineRule="auto"/>
        <w:ind w:left="150" w:right="150"/>
        <w:rPr>
          <w:ins w:id="758" w:author="Unknown"/>
          <w:rFonts w:ascii="Roboto" w:eastAsia="Times New Roman" w:hAnsi="Roboto" w:cs="Times New Roman"/>
          <w:color w:val="000000"/>
          <w:sz w:val="24"/>
          <w:szCs w:val="24"/>
        </w:rPr>
      </w:pPr>
      <w:ins w:id="759" w:author="Unknown">
        <w:r w:rsidRPr="00C07EEA">
          <w:rPr>
            <w:rFonts w:ascii="Roboto" w:eastAsia="Times New Roman" w:hAnsi="Roboto" w:cs="Times New Roman"/>
            <w:b/>
            <w:bCs/>
            <w:color w:val="000000"/>
            <w:sz w:val="24"/>
            <w:szCs w:val="24"/>
          </w:rPr>
          <w:t>Question 41. What Http Status Code 200 States?</w:t>
        </w:r>
      </w:ins>
    </w:p>
    <w:p w:rsidR="00C07EEA" w:rsidRPr="00C07EEA" w:rsidRDefault="00C07EEA" w:rsidP="00C07EEA">
      <w:pPr>
        <w:shd w:val="clear" w:color="auto" w:fill="FFFFFF"/>
        <w:spacing w:after="0" w:line="240" w:lineRule="auto"/>
        <w:ind w:left="150" w:right="150"/>
        <w:rPr>
          <w:ins w:id="760" w:author="Unknown"/>
          <w:rFonts w:ascii="Roboto" w:eastAsia="Times New Roman" w:hAnsi="Roboto" w:cs="Times New Roman"/>
          <w:color w:val="000000"/>
          <w:sz w:val="24"/>
          <w:szCs w:val="24"/>
        </w:rPr>
      </w:pPr>
      <w:proofErr w:type="gramStart"/>
      <w:ins w:id="761"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762" w:author="Unknown"/>
          <w:rFonts w:ascii="Roboto" w:eastAsia="Times New Roman" w:hAnsi="Roboto" w:cs="Times New Roman"/>
          <w:color w:val="000000"/>
          <w:sz w:val="24"/>
          <w:szCs w:val="24"/>
        </w:rPr>
      </w:pPr>
      <w:ins w:id="763" w:author="Unknown">
        <w:r w:rsidRPr="00C07EEA">
          <w:rPr>
            <w:rFonts w:ascii="Roboto" w:eastAsia="Times New Roman" w:hAnsi="Roboto" w:cs="Times New Roman"/>
            <w:color w:val="000000"/>
            <w:sz w:val="24"/>
            <w:szCs w:val="24"/>
          </w:rPr>
          <w:t>It means, OK, shows success.</w:t>
        </w:r>
      </w:ins>
    </w:p>
    <w:p w:rsidR="00C07EEA" w:rsidRPr="00C07EEA" w:rsidRDefault="00C07EEA" w:rsidP="00C07EEA">
      <w:pPr>
        <w:numPr>
          <w:ilvl w:val="0"/>
          <w:numId w:val="153"/>
        </w:numPr>
        <w:shd w:val="clear" w:color="auto" w:fill="FFFFFF"/>
        <w:spacing w:after="0" w:line="240" w:lineRule="auto"/>
        <w:ind w:left="150" w:right="150"/>
        <w:rPr>
          <w:ins w:id="764" w:author="Unknown"/>
          <w:rFonts w:ascii="Roboto" w:eastAsia="Times New Roman" w:hAnsi="Roboto" w:cs="Times New Roman"/>
          <w:color w:val="000000"/>
          <w:sz w:val="24"/>
          <w:szCs w:val="24"/>
        </w:rPr>
      </w:pPr>
      <w:ins w:id="765" w:author="Unknown">
        <w:r w:rsidRPr="00C07EEA">
          <w:rPr>
            <w:rFonts w:ascii="Roboto" w:eastAsia="Times New Roman" w:hAnsi="Roboto" w:cs="Times New Roman"/>
            <w:b/>
            <w:bCs/>
            <w:color w:val="000000"/>
            <w:sz w:val="24"/>
            <w:szCs w:val="24"/>
          </w:rPr>
          <w:lastRenderedPageBreak/>
          <w:t>Question 42. What Http Status Code 201 States?</w:t>
        </w:r>
      </w:ins>
    </w:p>
    <w:p w:rsidR="00C07EEA" w:rsidRPr="00C07EEA" w:rsidRDefault="00C07EEA" w:rsidP="00C07EEA">
      <w:pPr>
        <w:shd w:val="clear" w:color="auto" w:fill="FFFFFF"/>
        <w:spacing w:after="0" w:line="240" w:lineRule="auto"/>
        <w:ind w:left="150" w:right="150"/>
        <w:rPr>
          <w:ins w:id="766" w:author="Unknown"/>
          <w:rFonts w:ascii="Roboto" w:eastAsia="Times New Roman" w:hAnsi="Roboto" w:cs="Times New Roman"/>
          <w:color w:val="000000"/>
          <w:sz w:val="24"/>
          <w:szCs w:val="24"/>
        </w:rPr>
      </w:pPr>
      <w:proofErr w:type="gramStart"/>
      <w:ins w:id="767"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768" w:author="Unknown"/>
          <w:rFonts w:ascii="Roboto" w:eastAsia="Times New Roman" w:hAnsi="Roboto" w:cs="Times New Roman"/>
          <w:color w:val="000000"/>
          <w:sz w:val="24"/>
          <w:szCs w:val="24"/>
        </w:rPr>
      </w:pPr>
      <w:ins w:id="769" w:author="Unknown">
        <w:r w:rsidRPr="00C07EEA">
          <w:rPr>
            <w:rFonts w:ascii="Roboto" w:eastAsia="Times New Roman" w:hAnsi="Roboto" w:cs="Times New Roman"/>
            <w:color w:val="000000"/>
            <w:sz w:val="24"/>
            <w:szCs w:val="24"/>
          </w:rPr>
          <w:t>It means, CREATED, when a resource is successful created using POST or PUT request. Return link to newly created resource using location header.</w:t>
        </w:r>
      </w:ins>
    </w:p>
    <w:p w:rsidR="00C07EEA" w:rsidRPr="00C07EEA" w:rsidRDefault="00C07EEA" w:rsidP="00C07EEA">
      <w:pPr>
        <w:shd w:val="clear" w:color="auto" w:fill="FFFFFF"/>
        <w:spacing w:after="0" w:line="240" w:lineRule="auto"/>
        <w:ind w:left="150" w:right="150"/>
        <w:rPr>
          <w:ins w:id="770" w:author="Unknown"/>
          <w:rFonts w:ascii="Roboto" w:eastAsia="Times New Roman" w:hAnsi="Roboto" w:cs="Times New Roman"/>
          <w:color w:val="000000"/>
          <w:sz w:val="24"/>
          <w:szCs w:val="24"/>
        </w:rPr>
      </w:pPr>
      <w:ins w:id="771" w:author="Unknown">
        <w:r w:rsidRPr="00C07EEA">
          <w:rPr>
            <w:rFonts w:ascii="Roboto" w:eastAsia="Times New Roman" w:hAnsi="Roboto" w:cs="Times New Roman"/>
            <w:color w:val="000000"/>
            <w:sz w:val="24"/>
            <w:szCs w:val="24"/>
          </w:rPr>
          <w:fldChar w:fldCharType="begin"/>
        </w:r>
        <w:r w:rsidRPr="00C07EEA">
          <w:rPr>
            <w:rFonts w:ascii="Roboto" w:eastAsia="Times New Roman" w:hAnsi="Roboto" w:cs="Times New Roman"/>
            <w:color w:val="000000"/>
            <w:sz w:val="24"/>
            <w:szCs w:val="24"/>
          </w:rPr>
          <w:instrText xml:space="preserve"> HYPERLINK "https://www.wisdomjobs.com/e-university/restful-java-web-services-interview-questions.html" \o "RESTful JAVA Web Services Interview Questions" </w:instrText>
        </w:r>
        <w:r w:rsidRPr="00C07EEA">
          <w:rPr>
            <w:rFonts w:ascii="Roboto" w:eastAsia="Times New Roman" w:hAnsi="Roboto" w:cs="Times New Roman"/>
            <w:color w:val="000000"/>
            <w:sz w:val="24"/>
            <w:szCs w:val="24"/>
          </w:rPr>
          <w:fldChar w:fldCharType="separate"/>
        </w:r>
        <w:proofErr w:type="spellStart"/>
        <w:r w:rsidRPr="00C07EEA">
          <w:rPr>
            <w:rFonts w:ascii="Roboto" w:eastAsia="Times New Roman" w:hAnsi="Roboto" w:cs="Times New Roman"/>
            <w:color w:val="337AB7"/>
            <w:sz w:val="24"/>
            <w:szCs w:val="24"/>
            <w:u w:val="single"/>
          </w:rPr>
          <w:t>RESTful</w:t>
        </w:r>
        <w:proofErr w:type="spellEnd"/>
        <w:r w:rsidRPr="00C07EEA">
          <w:rPr>
            <w:rFonts w:ascii="Roboto" w:eastAsia="Times New Roman" w:hAnsi="Roboto" w:cs="Times New Roman"/>
            <w:color w:val="337AB7"/>
            <w:sz w:val="24"/>
            <w:szCs w:val="24"/>
            <w:u w:val="single"/>
          </w:rPr>
          <w:t xml:space="preserve"> JAVA Web Services Interview Questions</w:t>
        </w:r>
        <w:r w:rsidRPr="00C07EEA">
          <w:rPr>
            <w:rFonts w:ascii="Roboto" w:eastAsia="Times New Roman" w:hAnsi="Roboto" w:cs="Times New Roman"/>
            <w:color w:val="000000"/>
            <w:sz w:val="24"/>
            <w:szCs w:val="24"/>
          </w:rPr>
          <w:fldChar w:fldCharType="end"/>
        </w:r>
      </w:ins>
    </w:p>
    <w:p w:rsidR="00C07EEA" w:rsidRPr="00C07EEA" w:rsidRDefault="00C07EEA" w:rsidP="00C07EEA">
      <w:pPr>
        <w:numPr>
          <w:ilvl w:val="0"/>
          <w:numId w:val="153"/>
        </w:numPr>
        <w:shd w:val="clear" w:color="auto" w:fill="FFFFFF"/>
        <w:spacing w:after="0" w:line="240" w:lineRule="auto"/>
        <w:ind w:left="150" w:right="150"/>
        <w:rPr>
          <w:ins w:id="772" w:author="Unknown"/>
          <w:rFonts w:ascii="Roboto" w:eastAsia="Times New Roman" w:hAnsi="Roboto" w:cs="Times New Roman"/>
          <w:color w:val="000000"/>
          <w:sz w:val="24"/>
          <w:szCs w:val="24"/>
        </w:rPr>
      </w:pPr>
      <w:ins w:id="773" w:author="Unknown">
        <w:r w:rsidRPr="00C07EEA">
          <w:rPr>
            <w:rFonts w:ascii="Roboto" w:eastAsia="Times New Roman" w:hAnsi="Roboto" w:cs="Times New Roman"/>
            <w:b/>
            <w:bCs/>
            <w:color w:val="000000"/>
            <w:sz w:val="24"/>
            <w:szCs w:val="24"/>
          </w:rPr>
          <w:t>Question 43. What Http Status Code 204 States?</w:t>
        </w:r>
      </w:ins>
    </w:p>
    <w:p w:rsidR="00C07EEA" w:rsidRPr="00C07EEA" w:rsidRDefault="00C07EEA" w:rsidP="00C07EEA">
      <w:pPr>
        <w:shd w:val="clear" w:color="auto" w:fill="FFFFFF"/>
        <w:spacing w:after="0" w:line="240" w:lineRule="auto"/>
        <w:ind w:left="150" w:right="150"/>
        <w:rPr>
          <w:ins w:id="774" w:author="Unknown"/>
          <w:rFonts w:ascii="Roboto" w:eastAsia="Times New Roman" w:hAnsi="Roboto" w:cs="Times New Roman"/>
          <w:color w:val="000000"/>
          <w:sz w:val="24"/>
          <w:szCs w:val="24"/>
        </w:rPr>
      </w:pPr>
      <w:proofErr w:type="gramStart"/>
      <w:ins w:id="775"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776" w:author="Unknown"/>
          <w:rFonts w:ascii="Roboto" w:eastAsia="Times New Roman" w:hAnsi="Roboto" w:cs="Times New Roman"/>
          <w:color w:val="000000"/>
          <w:sz w:val="24"/>
          <w:szCs w:val="24"/>
        </w:rPr>
      </w:pPr>
      <w:ins w:id="777" w:author="Unknown">
        <w:r w:rsidRPr="00C07EEA">
          <w:rPr>
            <w:rFonts w:ascii="Roboto" w:eastAsia="Times New Roman" w:hAnsi="Roboto" w:cs="Times New Roman"/>
            <w:color w:val="000000"/>
            <w:sz w:val="24"/>
            <w:szCs w:val="24"/>
          </w:rPr>
          <w:t>It means, NO CONTENT, when response body is empty for example, a DELETE request.</w:t>
        </w:r>
      </w:ins>
    </w:p>
    <w:p w:rsidR="00C07EEA" w:rsidRPr="00C07EEA" w:rsidRDefault="00C07EEA" w:rsidP="00C07EEA">
      <w:pPr>
        <w:numPr>
          <w:ilvl w:val="0"/>
          <w:numId w:val="153"/>
        </w:numPr>
        <w:shd w:val="clear" w:color="auto" w:fill="FFFFFF"/>
        <w:spacing w:after="0" w:line="240" w:lineRule="auto"/>
        <w:ind w:left="150" w:right="150"/>
        <w:rPr>
          <w:ins w:id="778" w:author="Unknown"/>
          <w:rFonts w:ascii="Roboto" w:eastAsia="Times New Roman" w:hAnsi="Roboto" w:cs="Times New Roman"/>
          <w:color w:val="000000"/>
          <w:sz w:val="24"/>
          <w:szCs w:val="24"/>
        </w:rPr>
      </w:pPr>
      <w:ins w:id="779" w:author="Unknown">
        <w:r w:rsidRPr="00C07EEA">
          <w:rPr>
            <w:rFonts w:ascii="Roboto" w:eastAsia="Times New Roman" w:hAnsi="Roboto" w:cs="Times New Roman"/>
            <w:b/>
            <w:bCs/>
            <w:color w:val="000000"/>
            <w:sz w:val="24"/>
            <w:szCs w:val="24"/>
          </w:rPr>
          <w:t>Question 44. What Http Status Code 304 States?</w:t>
        </w:r>
      </w:ins>
    </w:p>
    <w:p w:rsidR="00C07EEA" w:rsidRPr="00C07EEA" w:rsidRDefault="00C07EEA" w:rsidP="00C07EEA">
      <w:pPr>
        <w:shd w:val="clear" w:color="auto" w:fill="FFFFFF"/>
        <w:spacing w:after="0" w:line="240" w:lineRule="auto"/>
        <w:ind w:left="150" w:right="150"/>
        <w:rPr>
          <w:ins w:id="780" w:author="Unknown"/>
          <w:rFonts w:ascii="Roboto" w:eastAsia="Times New Roman" w:hAnsi="Roboto" w:cs="Times New Roman"/>
          <w:color w:val="000000"/>
          <w:sz w:val="24"/>
          <w:szCs w:val="24"/>
        </w:rPr>
      </w:pPr>
      <w:proofErr w:type="gramStart"/>
      <w:ins w:id="781"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782" w:author="Unknown"/>
          <w:rFonts w:ascii="Roboto" w:eastAsia="Times New Roman" w:hAnsi="Roboto" w:cs="Times New Roman"/>
          <w:color w:val="000000"/>
          <w:sz w:val="24"/>
          <w:szCs w:val="24"/>
        </w:rPr>
      </w:pPr>
      <w:ins w:id="783" w:author="Unknown">
        <w:r w:rsidRPr="00C07EEA">
          <w:rPr>
            <w:rFonts w:ascii="Roboto" w:eastAsia="Times New Roman" w:hAnsi="Roboto" w:cs="Times New Roman"/>
            <w:color w:val="000000"/>
            <w:sz w:val="24"/>
            <w:szCs w:val="24"/>
          </w:rPr>
          <w:t>It means, NOT MODIFIED, used to reduce network bandwidth usage in case of conditional GET requests. Response body should be empty. Headers should have date, location etc.</w:t>
        </w:r>
      </w:ins>
    </w:p>
    <w:p w:rsidR="00C07EEA" w:rsidRPr="00C07EEA" w:rsidRDefault="00C07EEA" w:rsidP="00C07EEA">
      <w:pPr>
        <w:numPr>
          <w:ilvl w:val="0"/>
          <w:numId w:val="153"/>
        </w:numPr>
        <w:shd w:val="clear" w:color="auto" w:fill="FFFFFF"/>
        <w:spacing w:after="0" w:line="240" w:lineRule="auto"/>
        <w:ind w:left="150" w:right="150"/>
        <w:rPr>
          <w:ins w:id="784" w:author="Unknown"/>
          <w:rFonts w:ascii="Roboto" w:eastAsia="Times New Roman" w:hAnsi="Roboto" w:cs="Times New Roman"/>
          <w:color w:val="000000"/>
          <w:sz w:val="24"/>
          <w:szCs w:val="24"/>
        </w:rPr>
      </w:pPr>
      <w:ins w:id="785" w:author="Unknown">
        <w:r w:rsidRPr="00C07EEA">
          <w:rPr>
            <w:rFonts w:ascii="Roboto" w:eastAsia="Times New Roman" w:hAnsi="Roboto" w:cs="Times New Roman"/>
            <w:b/>
            <w:bCs/>
            <w:color w:val="000000"/>
            <w:sz w:val="24"/>
            <w:szCs w:val="24"/>
          </w:rPr>
          <w:t>Question 45. What Http Status Code 400 States?</w:t>
        </w:r>
      </w:ins>
    </w:p>
    <w:p w:rsidR="00C07EEA" w:rsidRPr="00C07EEA" w:rsidRDefault="00C07EEA" w:rsidP="00C07EEA">
      <w:pPr>
        <w:shd w:val="clear" w:color="auto" w:fill="FFFFFF"/>
        <w:spacing w:after="0" w:line="240" w:lineRule="auto"/>
        <w:ind w:left="150" w:right="150"/>
        <w:rPr>
          <w:ins w:id="786" w:author="Unknown"/>
          <w:rFonts w:ascii="Roboto" w:eastAsia="Times New Roman" w:hAnsi="Roboto" w:cs="Times New Roman"/>
          <w:color w:val="000000"/>
          <w:sz w:val="24"/>
          <w:szCs w:val="24"/>
        </w:rPr>
      </w:pPr>
      <w:proofErr w:type="gramStart"/>
      <w:ins w:id="787"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788" w:author="Unknown"/>
          <w:rFonts w:ascii="Roboto" w:eastAsia="Times New Roman" w:hAnsi="Roboto" w:cs="Times New Roman"/>
          <w:color w:val="000000"/>
          <w:sz w:val="24"/>
          <w:szCs w:val="24"/>
        </w:rPr>
      </w:pPr>
      <w:ins w:id="789" w:author="Unknown">
        <w:r w:rsidRPr="00C07EEA">
          <w:rPr>
            <w:rFonts w:ascii="Roboto" w:eastAsia="Times New Roman" w:hAnsi="Roboto" w:cs="Times New Roman"/>
            <w:color w:val="000000"/>
            <w:sz w:val="24"/>
            <w:szCs w:val="24"/>
          </w:rPr>
          <w:t>It means, BAD REQUEST, states that invalid input is provided e.g. validation error, missing data.</w:t>
        </w:r>
      </w:ins>
    </w:p>
    <w:p w:rsidR="00C07EEA" w:rsidRPr="00C07EEA" w:rsidRDefault="00C07EEA" w:rsidP="00C07EEA">
      <w:pPr>
        <w:numPr>
          <w:ilvl w:val="0"/>
          <w:numId w:val="153"/>
        </w:numPr>
        <w:shd w:val="clear" w:color="auto" w:fill="FFFFFF"/>
        <w:spacing w:after="0" w:line="240" w:lineRule="auto"/>
        <w:ind w:left="150" w:right="150"/>
        <w:rPr>
          <w:ins w:id="790" w:author="Unknown"/>
          <w:rFonts w:ascii="Roboto" w:eastAsia="Times New Roman" w:hAnsi="Roboto" w:cs="Times New Roman"/>
          <w:color w:val="000000"/>
          <w:sz w:val="24"/>
          <w:szCs w:val="24"/>
        </w:rPr>
      </w:pPr>
      <w:ins w:id="791" w:author="Unknown">
        <w:r w:rsidRPr="00C07EEA">
          <w:rPr>
            <w:rFonts w:ascii="Roboto" w:eastAsia="Times New Roman" w:hAnsi="Roboto" w:cs="Times New Roman"/>
            <w:b/>
            <w:bCs/>
            <w:color w:val="000000"/>
            <w:sz w:val="24"/>
            <w:szCs w:val="24"/>
          </w:rPr>
          <w:t>Question 46. What Http Status Code 401 States?</w:t>
        </w:r>
      </w:ins>
    </w:p>
    <w:p w:rsidR="00C07EEA" w:rsidRPr="00C07EEA" w:rsidRDefault="00C07EEA" w:rsidP="00C07EEA">
      <w:pPr>
        <w:shd w:val="clear" w:color="auto" w:fill="FFFFFF"/>
        <w:spacing w:after="0" w:line="240" w:lineRule="auto"/>
        <w:ind w:left="150" w:right="150"/>
        <w:rPr>
          <w:ins w:id="792" w:author="Unknown"/>
          <w:rFonts w:ascii="Roboto" w:eastAsia="Times New Roman" w:hAnsi="Roboto" w:cs="Times New Roman"/>
          <w:color w:val="000000"/>
          <w:sz w:val="24"/>
          <w:szCs w:val="24"/>
        </w:rPr>
      </w:pPr>
      <w:proofErr w:type="gramStart"/>
      <w:ins w:id="793"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794" w:author="Unknown"/>
          <w:rFonts w:ascii="Roboto" w:eastAsia="Times New Roman" w:hAnsi="Roboto" w:cs="Times New Roman"/>
          <w:color w:val="000000"/>
          <w:sz w:val="24"/>
          <w:szCs w:val="24"/>
        </w:rPr>
      </w:pPr>
      <w:ins w:id="795" w:author="Unknown">
        <w:r w:rsidRPr="00C07EEA">
          <w:rPr>
            <w:rFonts w:ascii="Roboto" w:eastAsia="Times New Roman" w:hAnsi="Roboto" w:cs="Times New Roman"/>
            <w:color w:val="000000"/>
            <w:sz w:val="24"/>
            <w:szCs w:val="24"/>
          </w:rPr>
          <w:t>It means, FORBIDDEN, states that user is not having access to method being used for example, delete access without admin rights.</w:t>
        </w:r>
      </w:ins>
    </w:p>
    <w:p w:rsidR="00C07EEA" w:rsidRPr="00C07EEA" w:rsidRDefault="00C07EEA" w:rsidP="00C07EEA">
      <w:pPr>
        <w:numPr>
          <w:ilvl w:val="0"/>
          <w:numId w:val="153"/>
        </w:numPr>
        <w:shd w:val="clear" w:color="auto" w:fill="FFFFFF"/>
        <w:spacing w:after="0" w:line="240" w:lineRule="auto"/>
        <w:ind w:left="150" w:right="150"/>
        <w:rPr>
          <w:ins w:id="796" w:author="Unknown"/>
          <w:rFonts w:ascii="Roboto" w:eastAsia="Times New Roman" w:hAnsi="Roboto" w:cs="Times New Roman"/>
          <w:color w:val="000000"/>
          <w:sz w:val="24"/>
          <w:szCs w:val="24"/>
        </w:rPr>
      </w:pPr>
      <w:ins w:id="797" w:author="Unknown">
        <w:r w:rsidRPr="00C07EEA">
          <w:rPr>
            <w:rFonts w:ascii="Roboto" w:eastAsia="Times New Roman" w:hAnsi="Roboto" w:cs="Times New Roman"/>
            <w:b/>
            <w:bCs/>
            <w:color w:val="000000"/>
            <w:sz w:val="24"/>
            <w:szCs w:val="24"/>
          </w:rPr>
          <w:t>Question 47. What Http Status Code 404 States?</w:t>
        </w:r>
      </w:ins>
    </w:p>
    <w:p w:rsidR="00C07EEA" w:rsidRPr="00C07EEA" w:rsidRDefault="00C07EEA" w:rsidP="00C07EEA">
      <w:pPr>
        <w:shd w:val="clear" w:color="auto" w:fill="FFFFFF"/>
        <w:spacing w:after="0" w:line="240" w:lineRule="auto"/>
        <w:ind w:left="150" w:right="150"/>
        <w:rPr>
          <w:ins w:id="798" w:author="Unknown"/>
          <w:rFonts w:ascii="Roboto" w:eastAsia="Times New Roman" w:hAnsi="Roboto" w:cs="Times New Roman"/>
          <w:color w:val="000000"/>
          <w:sz w:val="24"/>
          <w:szCs w:val="24"/>
        </w:rPr>
      </w:pPr>
      <w:proofErr w:type="gramStart"/>
      <w:ins w:id="799"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800" w:author="Unknown"/>
          <w:rFonts w:ascii="Roboto" w:eastAsia="Times New Roman" w:hAnsi="Roboto" w:cs="Times New Roman"/>
          <w:color w:val="000000"/>
          <w:sz w:val="24"/>
          <w:szCs w:val="24"/>
        </w:rPr>
      </w:pPr>
      <w:ins w:id="801" w:author="Unknown">
        <w:r w:rsidRPr="00C07EEA">
          <w:rPr>
            <w:rFonts w:ascii="Roboto" w:eastAsia="Times New Roman" w:hAnsi="Roboto" w:cs="Times New Roman"/>
            <w:color w:val="000000"/>
            <w:sz w:val="24"/>
            <w:szCs w:val="24"/>
          </w:rPr>
          <w:t xml:space="preserve">It means, NOT FOUND, </w:t>
        </w:r>
        <w:proofErr w:type="gramStart"/>
        <w:r w:rsidRPr="00C07EEA">
          <w:rPr>
            <w:rFonts w:ascii="Roboto" w:eastAsia="Times New Roman" w:hAnsi="Roboto" w:cs="Times New Roman"/>
            <w:color w:val="000000"/>
            <w:sz w:val="24"/>
            <w:szCs w:val="24"/>
          </w:rPr>
          <w:t>states</w:t>
        </w:r>
        <w:proofErr w:type="gramEnd"/>
        <w:r w:rsidRPr="00C07EEA">
          <w:rPr>
            <w:rFonts w:ascii="Roboto" w:eastAsia="Times New Roman" w:hAnsi="Roboto" w:cs="Times New Roman"/>
            <w:color w:val="000000"/>
            <w:sz w:val="24"/>
            <w:szCs w:val="24"/>
          </w:rPr>
          <w:t xml:space="preserve"> that method is not available.</w:t>
        </w:r>
      </w:ins>
    </w:p>
    <w:p w:rsidR="00C07EEA" w:rsidRPr="00C07EEA" w:rsidRDefault="00C07EEA" w:rsidP="00C07EEA">
      <w:pPr>
        <w:numPr>
          <w:ilvl w:val="0"/>
          <w:numId w:val="153"/>
        </w:numPr>
        <w:shd w:val="clear" w:color="auto" w:fill="FFFFFF"/>
        <w:spacing w:after="0" w:line="240" w:lineRule="auto"/>
        <w:ind w:left="150" w:right="150"/>
        <w:rPr>
          <w:ins w:id="802" w:author="Unknown"/>
          <w:rFonts w:ascii="Roboto" w:eastAsia="Times New Roman" w:hAnsi="Roboto" w:cs="Times New Roman"/>
          <w:color w:val="000000"/>
          <w:sz w:val="24"/>
          <w:szCs w:val="24"/>
        </w:rPr>
      </w:pPr>
      <w:ins w:id="803" w:author="Unknown">
        <w:r w:rsidRPr="00C07EEA">
          <w:rPr>
            <w:rFonts w:ascii="Roboto" w:eastAsia="Times New Roman" w:hAnsi="Roboto" w:cs="Times New Roman"/>
            <w:b/>
            <w:bCs/>
            <w:color w:val="000000"/>
            <w:sz w:val="24"/>
            <w:szCs w:val="24"/>
          </w:rPr>
          <w:t>Question 48. What Http Status Code 409 States?</w:t>
        </w:r>
      </w:ins>
    </w:p>
    <w:p w:rsidR="00C07EEA" w:rsidRPr="00C07EEA" w:rsidRDefault="00C07EEA" w:rsidP="00C07EEA">
      <w:pPr>
        <w:shd w:val="clear" w:color="auto" w:fill="FFFFFF"/>
        <w:spacing w:after="0" w:line="240" w:lineRule="auto"/>
        <w:ind w:left="150" w:right="150"/>
        <w:rPr>
          <w:ins w:id="804" w:author="Unknown"/>
          <w:rFonts w:ascii="Roboto" w:eastAsia="Times New Roman" w:hAnsi="Roboto" w:cs="Times New Roman"/>
          <w:color w:val="000000"/>
          <w:sz w:val="24"/>
          <w:szCs w:val="24"/>
        </w:rPr>
      </w:pPr>
      <w:proofErr w:type="gramStart"/>
      <w:ins w:id="805"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806" w:author="Unknown"/>
          <w:rFonts w:ascii="Roboto" w:eastAsia="Times New Roman" w:hAnsi="Roboto" w:cs="Times New Roman"/>
          <w:color w:val="000000"/>
          <w:sz w:val="24"/>
          <w:szCs w:val="24"/>
        </w:rPr>
      </w:pPr>
      <w:ins w:id="807" w:author="Unknown">
        <w:r w:rsidRPr="00C07EEA">
          <w:rPr>
            <w:rFonts w:ascii="Roboto" w:eastAsia="Times New Roman" w:hAnsi="Roboto" w:cs="Times New Roman"/>
            <w:color w:val="000000"/>
            <w:sz w:val="24"/>
            <w:szCs w:val="24"/>
          </w:rPr>
          <w:t>It means, CONFLICT, states conflict situation while executing the method for example, adding duplicate entry.</w:t>
        </w:r>
      </w:ins>
    </w:p>
    <w:p w:rsidR="00C07EEA" w:rsidRPr="00C07EEA" w:rsidRDefault="00C07EEA" w:rsidP="00C07EEA">
      <w:pPr>
        <w:numPr>
          <w:ilvl w:val="0"/>
          <w:numId w:val="153"/>
        </w:numPr>
        <w:shd w:val="clear" w:color="auto" w:fill="FFFFFF"/>
        <w:spacing w:after="0" w:line="240" w:lineRule="auto"/>
        <w:ind w:left="150" w:right="150"/>
        <w:rPr>
          <w:ins w:id="808" w:author="Unknown"/>
          <w:rFonts w:ascii="Roboto" w:eastAsia="Times New Roman" w:hAnsi="Roboto" w:cs="Times New Roman"/>
          <w:color w:val="000000"/>
          <w:sz w:val="24"/>
          <w:szCs w:val="24"/>
        </w:rPr>
      </w:pPr>
      <w:ins w:id="809" w:author="Unknown">
        <w:r w:rsidRPr="00C07EEA">
          <w:rPr>
            <w:rFonts w:ascii="Roboto" w:eastAsia="Times New Roman" w:hAnsi="Roboto" w:cs="Times New Roman"/>
            <w:b/>
            <w:bCs/>
            <w:color w:val="000000"/>
            <w:sz w:val="24"/>
            <w:szCs w:val="24"/>
          </w:rPr>
          <w:t>Question 49. What Http Status Code 500 States?</w:t>
        </w:r>
      </w:ins>
    </w:p>
    <w:p w:rsidR="00C07EEA" w:rsidRPr="00C07EEA" w:rsidRDefault="00C07EEA" w:rsidP="00C07EEA">
      <w:pPr>
        <w:shd w:val="clear" w:color="auto" w:fill="FFFFFF"/>
        <w:spacing w:after="0" w:line="240" w:lineRule="auto"/>
        <w:ind w:left="150" w:right="150"/>
        <w:rPr>
          <w:ins w:id="810" w:author="Unknown"/>
          <w:rFonts w:ascii="Roboto" w:eastAsia="Times New Roman" w:hAnsi="Roboto" w:cs="Times New Roman"/>
          <w:color w:val="000000"/>
          <w:sz w:val="24"/>
          <w:szCs w:val="24"/>
        </w:rPr>
      </w:pPr>
      <w:proofErr w:type="gramStart"/>
      <w:ins w:id="811"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812" w:author="Unknown"/>
          <w:rFonts w:ascii="Roboto" w:eastAsia="Times New Roman" w:hAnsi="Roboto" w:cs="Times New Roman"/>
          <w:color w:val="000000"/>
          <w:sz w:val="24"/>
          <w:szCs w:val="24"/>
        </w:rPr>
      </w:pPr>
      <w:ins w:id="813" w:author="Unknown">
        <w:r w:rsidRPr="00C07EEA">
          <w:rPr>
            <w:rFonts w:ascii="Roboto" w:eastAsia="Times New Roman" w:hAnsi="Roboto" w:cs="Times New Roman"/>
            <w:color w:val="000000"/>
            <w:sz w:val="24"/>
            <w:szCs w:val="24"/>
          </w:rPr>
          <w:t>It means, INTERNAL SERVER ERROR, states that server has thrown some exception while executing the method.</w:t>
        </w:r>
      </w:ins>
    </w:p>
    <w:p w:rsidR="00C07EEA" w:rsidRPr="00C07EEA" w:rsidRDefault="00C07EEA" w:rsidP="00C07EEA">
      <w:pPr>
        <w:numPr>
          <w:ilvl w:val="0"/>
          <w:numId w:val="153"/>
        </w:numPr>
        <w:shd w:val="clear" w:color="auto" w:fill="FFFFFF"/>
        <w:spacing w:after="0" w:line="240" w:lineRule="auto"/>
        <w:ind w:left="150" w:right="150"/>
        <w:rPr>
          <w:ins w:id="814" w:author="Unknown"/>
          <w:rFonts w:ascii="Roboto" w:eastAsia="Times New Roman" w:hAnsi="Roboto" w:cs="Times New Roman"/>
          <w:color w:val="000000"/>
          <w:sz w:val="24"/>
          <w:szCs w:val="24"/>
        </w:rPr>
      </w:pPr>
      <w:ins w:id="815" w:author="Unknown">
        <w:r w:rsidRPr="00C07EEA">
          <w:rPr>
            <w:rFonts w:ascii="Roboto" w:eastAsia="Times New Roman" w:hAnsi="Roboto" w:cs="Times New Roman"/>
            <w:b/>
            <w:bCs/>
            <w:color w:val="000000"/>
            <w:sz w:val="24"/>
            <w:szCs w:val="24"/>
          </w:rPr>
          <w:t xml:space="preserve">Question 50. What Is </w:t>
        </w:r>
        <w:proofErr w:type="spellStart"/>
        <w:r w:rsidRPr="00C07EEA">
          <w:rPr>
            <w:rFonts w:ascii="Roboto" w:eastAsia="Times New Roman" w:hAnsi="Roboto" w:cs="Times New Roman"/>
            <w:b/>
            <w:bCs/>
            <w:color w:val="000000"/>
            <w:sz w:val="24"/>
            <w:szCs w:val="24"/>
          </w:rPr>
          <w:t>Jax-rs</w:t>
        </w:r>
        <w:proofErr w:type="spellEnd"/>
        <w:r w:rsidRPr="00C07EEA">
          <w:rPr>
            <w:rFonts w:ascii="Roboto" w:eastAsia="Times New Roman" w:hAnsi="Roboto" w:cs="Times New Roman"/>
            <w:b/>
            <w:bCs/>
            <w:color w:val="000000"/>
            <w:sz w:val="24"/>
            <w:szCs w:val="24"/>
          </w:rPr>
          <w:t>?</w:t>
        </w:r>
      </w:ins>
    </w:p>
    <w:p w:rsidR="00C07EEA" w:rsidRPr="00C07EEA" w:rsidRDefault="00C07EEA" w:rsidP="00C07EEA">
      <w:pPr>
        <w:shd w:val="clear" w:color="auto" w:fill="FFFFFF"/>
        <w:spacing w:after="0" w:line="240" w:lineRule="auto"/>
        <w:ind w:left="150" w:right="150"/>
        <w:rPr>
          <w:ins w:id="816" w:author="Unknown"/>
          <w:rFonts w:ascii="Roboto" w:eastAsia="Times New Roman" w:hAnsi="Roboto" w:cs="Times New Roman"/>
          <w:color w:val="000000"/>
          <w:sz w:val="24"/>
          <w:szCs w:val="24"/>
        </w:rPr>
      </w:pPr>
      <w:proofErr w:type="gramStart"/>
      <w:ins w:id="817" w:author="Unknown">
        <w:r w:rsidRPr="00C07EEA">
          <w:rPr>
            <w:rFonts w:ascii="Roboto" w:eastAsia="Times New Roman" w:hAnsi="Roboto" w:cs="Times New Roman"/>
            <w:b/>
            <w:bCs/>
            <w:color w:val="2DA506"/>
            <w:sz w:val="24"/>
            <w:szCs w:val="24"/>
          </w:rPr>
          <w:t>Answer :</w:t>
        </w:r>
        <w:proofErr w:type="gramEnd"/>
      </w:ins>
    </w:p>
    <w:p w:rsidR="00C07EEA" w:rsidRPr="00C07EEA" w:rsidRDefault="00C07EEA" w:rsidP="00C07EEA">
      <w:pPr>
        <w:shd w:val="clear" w:color="auto" w:fill="FFFFFF"/>
        <w:spacing w:after="75" w:line="240" w:lineRule="auto"/>
        <w:ind w:left="150" w:right="150"/>
        <w:rPr>
          <w:ins w:id="818" w:author="Unknown"/>
          <w:rFonts w:ascii="Roboto" w:eastAsia="Times New Roman" w:hAnsi="Roboto" w:cs="Times New Roman"/>
          <w:color w:val="000000"/>
          <w:sz w:val="24"/>
          <w:szCs w:val="24"/>
        </w:rPr>
      </w:pPr>
      <w:ins w:id="819" w:author="Unknown">
        <w:r w:rsidRPr="00C07EEA">
          <w:rPr>
            <w:rFonts w:ascii="Roboto" w:eastAsia="Times New Roman" w:hAnsi="Roboto" w:cs="Times New Roman"/>
            <w:color w:val="000000"/>
            <w:sz w:val="24"/>
            <w:szCs w:val="24"/>
          </w:rPr>
          <w:t xml:space="preserve">JAX-RS stands for JAVA API for </w:t>
        </w:r>
        <w:proofErr w:type="spellStart"/>
        <w:r w:rsidRPr="00C07EEA">
          <w:rPr>
            <w:rFonts w:ascii="Roboto" w:eastAsia="Times New Roman" w:hAnsi="Roboto" w:cs="Times New Roman"/>
            <w:color w:val="000000"/>
            <w:sz w:val="24"/>
            <w:szCs w:val="24"/>
          </w:rPr>
          <w:t>RESTful</w:t>
        </w:r>
        <w:proofErr w:type="spellEnd"/>
        <w:r w:rsidRPr="00C07EEA">
          <w:rPr>
            <w:rFonts w:ascii="Roboto" w:eastAsia="Times New Roman" w:hAnsi="Roboto" w:cs="Times New Roman"/>
            <w:color w:val="000000"/>
            <w:sz w:val="24"/>
            <w:szCs w:val="24"/>
          </w:rPr>
          <w:t xml:space="preserve"> Web Services. JAX-RS is a JAVA based programming language API and specification to provide support for created </w:t>
        </w:r>
        <w:proofErr w:type="spellStart"/>
        <w:r w:rsidRPr="00C07EEA">
          <w:rPr>
            <w:rFonts w:ascii="Roboto" w:eastAsia="Times New Roman" w:hAnsi="Roboto" w:cs="Times New Roman"/>
            <w:color w:val="000000"/>
            <w:sz w:val="24"/>
            <w:szCs w:val="24"/>
          </w:rPr>
          <w:t>RESTful</w:t>
        </w:r>
        <w:proofErr w:type="spellEnd"/>
        <w:r w:rsidRPr="00C07EEA">
          <w:rPr>
            <w:rFonts w:ascii="Roboto" w:eastAsia="Times New Roman" w:hAnsi="Roboto" w:cs="Times New Roman"/>
            <w:color w:val="000000"/>
            <w:sz w:val="24"/>
            <w:szCs w:val="24"/>
          </w:rPr>
          <w:t xml:space="preserve"> </w:t>
        </w:r>
        <w:proofErr w:type="spellStart"/>
        <w:r w:rsidRPr="00C07EEA">
          <w:rPr>
            <w:rFonts w:ascii="Roboto" w:eastAsia="Times New Roman" w:hAnsi="Roboto" w:cs="Times New Roman"/>
            <w:color w:val="000000"/>
            <w:sz w:val="24"/>
            <w:szCs w:val="24"/>
          </w:rPr>
          <w:t>Webservices</w:t>
        </w:r>
        <w:proofErr w:type="spellEnd"/>
        <w:r w:rsidRPr="00C07EEA">
          <w:rPr>
            <w:rFonts w:ascii="Roboto" w:eastAsia="Times New Roman" w:hAnsi="Roboto" w:cs="Times New Roman"/>
            <w:color w:val="000000"/>
            <w:sz w:val="24"/>
            <w:szCs w:val="24"/>
          </w:rPr>
          <w:t xml:space="preserve">. Its 2.0 version was released in 24 May 2013. JAX-RS makes heavy use of </w:t>
        </w:r>
        <w:r w:rsidRPr="00C07EEA">
          <w:rPr>
            <w:rFonts w:ascii="Roboto" w:eastAsia="Times New Roman" w:hAnsi="Roboto" w:cs="Times New Roman"/>
            <w:color w:val="000000"/>
            <w:sz w:val="24"/>
            <w:szCs w:val="24"/>
          </w:rPr>
          <w:lastRenderedPageBreak/>
          <w:t xml:space="preserve">annotations available from Java SE 5 to simplify development of JAVA based web services creation and deployment. It also provides supports for creating clients for </w:t>
        </w:r>
        <w:proofErr w:type="spellStart"/>
        <w:r w:rsidRPr="00C07EEA">
          <w:rPr>
            <w:rFonts w:ascii="Roboto" w:eastAsia="Times New Roman" w:hAnsi="Roboto" w:cs="Times New Roman"/>
            <w:color w:val="000000"/>
            <w:sz w:val="24"/>
            <w:szCs w:val="24"/>
          </w:rPr>
          <w:t>RESTful</w:t>
        </w:r>
        <w:proofErr w:type="spellEnd"/>
        <w:r w:rsidRPr="00C07EEA">
          <w:rPr>
            <w:rFonts w:ascii="Roboto" w:eastAsia="Times New Roman" w:hAnsi="Roboto" w:cs="Times New Roman"/>
            <w:color w:val="000000"/>
            <w:sz w:val="24"/>
            <w:szCs w:val="24"/>
          </w:rPr>
          <w:t xml:space="preserve"> web services.</w:t>
        </w:r>
      </w:ins>
    </w:p>
    <w:p w:rsidR="00C07EEA" w:rsidRPr="00C07EEA" w:rsidRDefault="00C07EEA" w:rsidP="00C07EEA"/>
    <w:sectPr w:rsidR="00C07EEA" w:rsidRPr="00C07EEA" w:rsidSect="00AC6909">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Poppins">
    <w:altName w:val="Times New Roman"/>
    <w:panose1 w:val="00000000000000000000"/>
    <w:charset w:val="00"/>
    <w:family w:val="roman"/>
    <w:notTrueType/>
    <w:pitch w:val="default"/>
    <w:sig w:usb0="00000000" w:usb1="00000000" w:usb2="00000000" w:usb3="00000000" w:csb0="00000000" w:csb1="00000000"/>
  </w:font>
  <w:font w:name="Ubuntu">
    <w:altName w:val="Times New Roman"/>
    <w:panose1 w:val="00000000000000000000"/>
    <w:charset w:val="00"/>
    <w:family w:val="roman"/>
    <w:notTrueType/>
    <w:pitch w:val="default"/>
    <w:sig w:usb0="00000000" w:usb1="00000000" w:usb2="00000000" w:usb3="00000000" w:csb0="00000000" w:csb1="00000000"/>
  </w:font>
  <w:font w:name="TTNorms-Regular">
    <w:altName w:val="Times New Roman"/>
    <w:panose1 w:val="00000000000000000000"/>
    <w:charset w:val="00"/>
    <w:family w:val="roman"/>
    <w:notTrueType/>
    <w:pitch w:val="default"/>
    <w:sig w:usb0="00000000" w:usb1="00000000" w:usb2="00000000" w:usb3="00000000" w:csb0="00000000" w:csb1="00000000"/>
  </w:font>
  <w:font w:name="TTNorms-Light">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051D"/>
    <w:multiLevelType w:val="multilevel"/>
    <w:tmpl w:val="D0D2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E15D53"/>
    <w:multiLevelType w:val="multilevel"/>
    <w:tmpl w:val="0562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FE2CF6"/>
    <w:multiLevelType w:val="multilevel"/>
    <w:tmpl w:val="478E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061BDE"/>
    <w:multiLevelType w:val="multilevel"/>
    <w:tmpl w:val="771E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5C7437"/>
    <w:multiLevelType w:val="multilevel"/>
    <w:tmpl w:val="40A4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6D7DC8"/>
    <w:multiLevelType w:val="multilevel"/>
    <w:tmpl w:val="48C0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6B91737"/>
    <w:multiLevelType w:val="multilevel"/>
    <w:tmpl w:val="774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6BF0EB1"/>
    <w:multiLevelType w:val="multilevel"/>
    <w:tmpl w:val="B4F4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ED48BA"/>
    <w:multiLevelType w:val="multilevel"/>
    <w:tmpl w:val="9204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F11FB1"/>
    <w:multiLevelType w:val="multilevel"/>
    <w:tmpl w:val="DD688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A9413AE"/>
    <w:multiLevelType w:val="multilevel"/>
    <w:tmpl w:val="5A34E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C280439"/>
    <w:multiLevelType w:val="multilevel"/>
    <w:tmpl w:val="7E82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4C7B68"/>
    <w:multiLevelType w:val="multilevel"/>
    <w:tmpl w:val="0D5C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B23CDC"/>
    <w:multiLevelType w:val="multilevel"/>
    <w:tmpl w:val="102A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D33203"/>
    <w:multiLevelType w:val="multilevel"/>
    <w:tmpl w:val="D19A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E087590"/>
    <w:multiLevelType w:val="multilevel"/>
    <w:tmpl w:val="B4A2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E2B444A"/>
    <w:multiLevelType w:val="multilevel"/>
    <w:tmpl w:val="257E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171431"/>
    <w:multiLevelType w:val="multilevel"/>
    <w:tmpl w:val="C410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0EE2F4F"/>
    <w:multiLevelType w:val="multilevel"/>
    <w:tmpl w:val="5D36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1465841"/>
    <w:multiLevelType w:val="multilevel"/>
    <w:tmpl w:val="F082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15F18BC"/>
    <w:multiLevelType w:val="multilevel"/>
    <w:tmpl w:val="3DC893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1222432B"/>
    <w:multiLevelType w:val="multilevel"/>
    <w:tmpl w:val="1610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2840A7A"/>
    <w:multiLevelType w:val="multilevel"/>
    <w:tmpl w:val="32207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5EE11ED"/>
    <w:multiLevelType w:val="multilevel"/>
    <w:tmpl w:val="A56A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62F2E96"/>
    <w:multiLevelType w:val="multilevel"/>
    <w:tmpl w:val="E066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66F5E8D"/>
    <w:multiLevelType w:val="multilevel"/>
    <w:tmpl w:val="1858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6D23A91"/>
    <w:multiLevelType w:val="multilevel"/>
    <w:tmpl w:val="005AD7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16F01B37"/>
    <w:multiLevelType w:val="multilevel"/>
    <w:tmpl w:val="7B528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7D73A0B"/>
    <w:multiLevelType w:val="multilevel"/>
    <w:tmpl w:val="10B6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84A738F"/>
    <w:multiLevelType w:val="multilevel"/>
    <w:tmpl w:val="053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85C3F7D"/>
    <w:multiLevelType w:val="multilevel"/>
    <w:tmpl w:val="A75A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87164D5"/>
    <w:multiLevelType w:val="multilevel"/>
    <w:tmpl w:val="07BE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91D2A98"/>
    <w:multiLevelType w:val="multilevel"/>
    <w:tmpl w:val="9566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19CD7DBE"/>
    <w:multiLevelType w:val="multilevel"/>
    <w:tmpl w:val="80F6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A6372D5"/>
    <w:multiLevelType w:val="multilevel"/>
    <w:tmpl w:val="431A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1B9E250E"/>
    <w:multiLevelType w:val="multilevel"/>
    <w:tmpl w:val="8CE4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1BB222BB"/>
    <w:multiLevelType w:val="multilevel"/>
    <w:tmpl w:val="2BE8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1C2E4A58"/>
    <w:multiLevelType w:val="multilevel"/>
    <w:tmpl w:val="9E16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1C9241B3"/>
    <w:multiLevelType w:val="multilevel"/>
    <w:tmpl w:val="6D36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1E683DF2"/>
    <w:multiLevelType w:val="multilevel"/>
    <w:tmpl w:val="3B2A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E9C7C9A"/>
    <w:multiLevelType w:val="multilevel"/>
    <w:tmpl w:val="F588F2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1F1528F9"/>
    <w:multiLevelType w:val="multilevel"/>
    <w:tmpl w:val="41A6F6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1FE95323"/>
    <w:multiLevelType w:val="multilevel"/>
    <w:tmpl w:val="5F76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3827A3F"/>
    <w:multiLevelType w:val="multilevel"/>
    <w:tmpl w:val="2FC8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58A5F50"/>
    <w:multiLevelType w:val="multilevel"/>
    <w:tmpl w:val="9418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6350AAB"/>
    <w:multiLevelType w:val="multilevel"/>
    <w:tmpl w:val="E7E4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6AE2473"/>
    <w:multiLevelType w:val="multilevel"/>
    <w:tmpl w:val="12D4C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7BF176B"/>
    <w:multiLevelType w:val="multilevel"/>
    <w:tmpl w:val="4F4C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94879D8"/>
    <w:multiLevelType w:val="multilevel"/>
    <w:tmpl w:val="26A2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2A79200F"/>
    <w:multiLevelType w:val="multilevel"/>
    <w:tmpl w:val="5214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AB05612"/>
    <w:multiLevelType w:val="multilevel"/>
    <w:tmpl w:val="6D22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2B4A69D8"/>
    <w:multiLevelType w:val="multilevel"/>
    <w:tmpl w:val="8C2C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2D12454F"/>
    <w:multiLevelType w:val="multilevel"/>
    <w:tmpl w:val="4BEE66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nsid w:val="2DE0240E"/>
    <w:multiLevelType w:val="multilevel"/>
    <w:tmpl w:val="E0C2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2DF377A8"/>
    <w:multiLevelType w:val="multilevel"/>
    <w:tmpl w:val="7D3A7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E634041"/>
    <w:multiLevelType w:val="multilevel"/>
    <w:tmpl w:val="7562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2EE71A99"/>
    <w:multiLevelType w:val="multilevel"/>
    <w:tmpl w:val="34609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2F1624D7"/>
    <w:multiLevelType w:val="multilevel"/>
    <w:tmpl w:val="222076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nsid w:val="2F59248D"/>
    <w:multiLevelType w:val="multilevel"/>
    <w:tmpl w:val="B7A4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043321B"/>
    <w:multiLevelType w:val="multilevel"/>
    <w:tmpl w:val="E436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06E324A"/>
    <w:multiLevelType w:val="multilevel"/>
    <w:tmpl w:val="EE4E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2C32213"/>
    <w:multiLevelType w:val="multilevel"/>
    <w:tmpl w:val="C250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340B569D"/>
    <w:multiLevelType w:val="multilevel"/>
    <w:tmpl w:val="3DE0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4527E22"/>
    <w:multiLevelType w:val="multilevel"/>
    <w:tmpl w:val="6D0E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353A2FDC"/>
    <w:multiLevelType w:val="multilevel"/>
    <w:tmpl w:val="82EE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5652A10"/>
    <w:multiLevelType w:val="multilevel"/>
    <w:tmpl w:val="E1A0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3572132D"/>
    <w:multiLevelType w:val="multilevel"/>
    <w:tmpl w:val="B058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5AA6B25"/>
    <w:multiLevelType w:val="multilevel"/>
    <w:tmpl w:val="4FF4D3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nsid w:val="35AF2D97"/>
    <w:multiLevelType w:val="multilevel"/>
    <w:tmpl w:val="86EC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78A7926"/>
    <w:multiLevelType w:val="multilevel"/>
    <w:tmpl w:val="E9D8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87F3065"/>
    <w:multiLevelType w:val="multilevel"/>
    <w:tmpl w:val="B208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3A8E1F62"/>
    <w:multiLevelType w:val="multilevel"/>
    <w:tmpl w:val="788A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AD94A5C"/>
    <w:multiLevelType w:val="multilevel"/>
    <w:tmpl w:val="FD14AE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nsid w:val="3BD34A07"/>
    <w:multiLevelType w:val="multilevel"/>
    <w:tmpl w:val="45D4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3C0C4BD5"/>
    <w:multiLevelType w:val="multilevel"/>
    <w:tmpl w:val="CFBCD9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nsid w:val="3C1D5536"/>
    <w:multiLevelType w:val="multilevel"/>
    <w:tmpl w:val="A562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C8C7FBF"/>
    <w:multiLevelType w:val="multilevel"/>
    <w:tmpl w:val="4774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3CAE14D4"/>
    <w:multiLevelType w:val="multilevel"/>
    <w:tmpl w:val="5D4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E3F3B3A"/>
    <w:multiLevelType w:val="multilevel"/>
    <w:tmpl w:val="AA283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3E4C31B4"/>
    <w:multiLevelType w:val="multilevel"/>
    <w:tmpl w:val="16C2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3E673969"/>
    <w:multiLevelType w:val="multilevel"/>
    <w:tmpl w:val="6F1A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405715E5"/>
    <w:multiLevelType w:val="multilevel"/>
    <w:tmpl w:val="6A18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15B12FB"/>
    <w:multiLevelType w:val="multilevel"/>
    <w:tmpl w:val="C1F2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422F3BE1"/>
    <w:multiLevelType w:val="multilevel"/>
    <w:tmpl w:val="B7EC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4422063D"/>
    <w:multiLevelType w:val="multilevel"/>
    <w:tmpl w:val="F8068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5405940"/>
    <w:multiLevelType w:val="multilevel"/>
    <w:tmpl w:val="7C4E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468A5AEB"/>
    <w:multiLevelType w:val="multilevel"/>
    <w:tmpl w:val="8230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47BA771F"/>
    <w:multiLevelType w:val="multilevel"/>
    <w:tmpl w:val="4D82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48C149D9"/>
    <w:multiLevelType w:val="multilevel"/>
    <w:tmpl w:val="83A6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8D1410F"/>
    <w:multiLevelType w:val="multilevel"/>
    <w:tmpl w:val="3296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495223A2"/>
    <w:multiLevelType w:val="hybridMultilevel"/>
    <w:tmpl w:val="1122B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A002FE5"/>
    <w:multiLevelType w:val="multilevel"/>
    <w:tmpl w:val="5846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AE047B8"/>
    <w:multiLevelType w:val="multilevel"/>
    <w:tmpl w:val="6190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C8424EA"/>
    <w:multiLevelType w:val="multilevel"/>
    <w:tmpl w:val="D288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E914AD8"/>
    <w:multiLevelType w:val="multilevel"/>
    <w:tmpl w:val="F1167A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nsid w:val="4F1057C6"/>
    <w:multiLevelType w:val="multilevel"/>
    <w:tmpl w:val="448A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F2E4EAC"/>
    <w:multiLevelType w:val="multilevel"/>
    <w:tmpl w:val="D7268B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nsid w:val="4FB0609B"/>
    <w:multiLevelType w:val="multilevel"/>
    <w:tmpl w:val="CD8C2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518A6C2B"/>
    <w:multiLevelType w:val="multilevel"/>
    <w:tmpl w:val="1BA0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5388580D"/>
    <w:multiLevelType w:val="multilevel"/>
    <w:tmpl w:val="7FD0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48B2FEE"/>
    <w:multiLevelType w:val="multilevel"/>
    <w:tmpl w:val="CDD6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55D63CF7"/>
    <w:multiLevelType w:val="multilevel"/>
    <w:tmpl w:val="FE2C8D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nsid w:val="55EB5832"/>
    <w:multiLevelType w:val="multilevel"/>
    <w:tmpl w:val="A18C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584B053C"/>
    <w:multiLevelType w:val="multilevel"/>
    <w:tmpl w:val="0E02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586D037A"/>
    <w:multiLevelType w:val="multilevel"/>
    <w:tmpl w:val="3A02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59585EB4"/>
    <w:multiLevelType w:val="multilevel"/>
    <w:tmpl w:val="EB20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5A971498"/>
    <w:multiLevelType w:val="multilevel"/>
    <w:tmpl w:val="768C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5D000D7D"/>
    <w:multiLevelType w:val="multilevel"/>
    <w:tmpl w:val="6A1A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5EF82D74"/>
    <w:multiLevelType w:val="multilevel"/>
    <w:tmpl w:val="D834E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FDE1195"/>
    <w:multiLevelType w:val="multilevel"/>
    <w:tmpl w:val="56A2ED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0">
    <w:nsid w:val="60346B67"/>
    <w:multiLevelType w:val="multilevel"/>
    <w:tmpl w:val="1542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099082C"/>
    <w:multiLevelType w:val="multilevel"/>
    <w:tmpl w:val="42C4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613211BF"/>
    <w:multiLevelType w:val="multilevel"/>
    <w:tmpl w:val="DBBE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15A7C3A"/>
    <w:multiLevelType w:val="multilevel"/>
    <w:tmpl w:val="FE44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61B10C85"/>
    <w:multiLevelType w:val="multilevel"/>
    <w:tmpl w:val="D5B05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3253BE5"/>
    <w:multiLevelType w:val="multilevel"/>
    <w:tmpl w:val="03DA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40435FE"/>
    <w:multiLevelType w:val="multilevel"/>
    <w:tmpl w:val="2F12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4765C8D"/>
    <w:multiLevelType w:val="multilevel"/>
    <w:tmpl w:val="D488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65A372DA"/>
    <w:multiLevelType w:val="multilevel"/>
    <w:tmpl w:val="F0DE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66755F82"/>
    <w:multiLevelType w:val="multilevel"/>
    <w:tmpl w:val="B3C4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6B2128C"/>
    <w:multiLevelType w:val="multilevel"/>
    <w:tmpl w:val="7ED0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66F462DE"/>
    <w:multiLevelType w:val="multilevel"/>
    <w:tmpl w:val="4F00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694267E0"/>
    <w:multiLevelType w:val="multilevel"/>
    <w:tmpl w:val="B2E0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9471497"/>
    <w:multiLevelType w:val="multilevel"/>
    <w:tmpl w:val="1B18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69E82519"/>
    <w:multiLevelType w:val="multilevel"/>
    <w:tmpl w:val="EC1C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6A396A93"/>
    <w:multiLevelType w:val="multilevel"/>
    <w:tmpl w:val="9FE4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B6312B1"/>
    <w:multiLevelType w:val="multilevel"/>
    <w:tmpl w:val="9B66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71297ED2"/>
    <w:multiLevelType w:val="multilevel"/>
    <w:tmpl w:val="1340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72284B6A"/>
    <w:multiLevelType w:val="multilevel"/>
    <w:tmpl w:val="B8AE89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9">
    <w:nsid w:val="73B83804"/>
    <w:multiLevelType w:val="multilevel"/>
    <w:tmpl w:val="84C0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5813256"/>
    <w:multiLevelType w:val="multilevel"/>
    <w:tmpl w:val="950C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75EE6BB8"/>
    <w:multiLevelType w:val="multilevel"/>
    <w:tmpl w:val="9AEA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76003604"/>
    <w:multiLevelType w:val="multilevel"/>
    <w:tmpl w:val="039E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76113123"/>
    <w:multiLevelType w:val="multilevel"/>
    <w:tmpl w:val="7512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76DC3443"/>
    <w:multiLevelType w:val="multilevel"/>
    <w:tmpl w:val="3A6A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773B5BC1"/>
    <w:multiLevelType w:val="multilevel"/>
    <w:tmpl w:val="9146CE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6">
    <w:nsid w:val="774A3267"/>
    <w:multiLevelType w:val="multilevel"/>
    <w:tmpl w:val="BFD62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78AA6B83"/>
    <w:multiLevelType w:val="multilevel"/>
    <w:tmpl w:val="8C2E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8EF2C92"/>
    <w:multiLevelType w:val="multilevel"/>
    <w:tmpl w:val="0D72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9C00CD7"/>
    <w:multiLevelType w:val="multilevel"/>
    <w:tmpl w:val="87E4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7A2407D0"/>
    <w:multiLevelType w:val="multilevel"/>
    <w:tmpl w:val="D374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7AB25A06"/>
    <w:multiLevelType w:val="multilevel"/>
    <w:tmpl w:val="D3FA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CF63569"/>
    <w:multiLevelType w:val="multilevel"/>
    <w:tmpl w:val="8C48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D0C15B7"/>
    <w:multiLevelType w:val="multilevel"/>
    <w:tmpl w:val="A804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7D8B0C9F"/>
    <w:multiLevelType w:val="multilevel"/>
    <w:tmpl w:val="A61C0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7D947128"/>
    <w:multiLevelType w:val="multilevel"/>
    <w:tmpl w:val="AB86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E0E26ED"/>
    <w:multiLevelType w:val="multilevel"/>
    <w:tmpl w:val="0CF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E846A41"/>
    <w:multiLevelType w:val="multilevel"/>
    <w:tmpl w:val="FCC8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EA31046"/>
    <w:multiLevelType w:val="multilevel"/>
    <w:tmpl w:val="18B0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7FCE5B04"/>
    <w:multiLevelType w:val="multilevel"/>
    <w:tmpl w:val="EC9E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FDE2956"/>
    <w:multiLevelType w:val="multilevel"/>
    <w:tmpl w:val="08481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0"/>
  </w:num>
  <w:num w:numId="2">
    <w:abstractNumId w:val="117"/>
  </w:num>
  <w:num w:numId="3">
    <w:abstractNumId w:val="136"/>
  </w:num>
  <w:num w:numId="4">
    <w:abstractNumId w:val="82"/>
  </w:num>
  <w:num w:numId="5">
    <w:abstractNumId w:val="85"/>
  </w:num>
  <w:num w:numId="6">
    <w:abstractNumId w:val="113"/>
  </w:num>
  <w:num w:numId="7">
    <w:abstractNumId w:val="80"/>
  </w:num>
  <w:num w:numId="8">
    <w:abstractNumId w:val="55"/>
  </w:num>
  <w:num w:numId="9">
    <w:abstractNumId w:val="87"/>
  </w:num>
  <w:num w:numId="10">
    <w:abstractNumId w:val="134"/>
  </w:num>
  <w:num w:numId="11">
    <w:abstractNumId w:val="56"/>
  </w:num>
  <w:num w:numId="12">
    <w:abstractNumId w:val="1"/>
  </w:num>
  <w:num w:numId="13">
    <w:abstractNumId w:val="102"/>
  </w:num>
  <w:num w:numId="14">
    <w:abstractNumId w:val="97"/>
  </w:num>
  <w:num w:numId="15">
    <w:abstractNumId w:val="23"/>
  </w:num>
  <w:num w:numId="16">
    <w:abstractNumId w:val="139"/>
  </w:num>
  <w:num w:numId="17">
    <w:abstractNumId w:val="118"/>
  </w:num>
  <w:num w:numId="18">
    <w:abstractNumId w:val="84"/>
  </w:num>
  <w:num w:numId="19">
    <w:abstractNumId w:val="76"/>
  </w:num>
  <w:num w:numId="20">
    <w:abstractNumId w:val="38"/>
  </w:num>
  <w:num w:numId="21">
    <w:abstractNumId w:val="106"/>
  </w:num>
  <w:num w:numId="22">
    <w:abstractNumId w:val="133"/>
  </w:num>
  <w:num w:numId="23">
    <w:abstractNumId w:val="14"/>
  </w:num>
  <w:num w:numId="24">
    <w:abstractNumId w:val="36"/>
  </w:num>
  <w:num w:numId="25">
    <w:abstractNumId w:val="83"/>
  </w:num>
  <w:num w:numId="26">
    <w:abstractNumId w:val="2"/>
  </w:num>
  <w:num w:numId="27">
    <w:abstractNumId w:val="86"/>
  </w:num>
  <w:num w:numId="28">
    <w:abstractNumId w:val="131"/>
  </w:num>
  <w:num w:numId="29">
    <w:abstractNumId w:val="28"/>
  </w:num>
  <w:num w:numId="30">
    <w:abstractNumId w:val="50"/>
  </w:num>
  <w:num w:numId="31">
    <w:abstractNumId w:val="17"/>
  </w:num>
  <w:num w:numId="32">
    <w:abstractNumId w:val="0"/>
  </w:num>
  <w:num w:numId="33">
    <w:abstractNumId w:val="103"/>
  </w:num>
  <w:num w:numId="34">
    <w:abstractNumId w:val="51"/>
  </w:num>
  <w:num w:numId="35">
    <w:abstractNumId w:val="107"/>
  </w:num>
  <w:num w:numId="36">
    <w:abstractNumId w:val="73"/>
  </w:num>
  <w:num w:numId="37">
    <w:abstractNumId w:val="32"/>
  </w:num>
  <w:num w:numId="38">
    <w:abstractNumId w:val="34"/>
  </w:num>
  <w:num w:numId="39">
    <w:abstractNumId w:val="37"/>
  </w:num>
  <w:num w:numId="40">
    <w:abstractNumId w:val="65"/>
  </w:num>
  <w:num w:numId="41">
    <w:abstractNumId w:val="61"/>
  </w:num>
  <w:num w:numId="42">
    <w:abstractNumId w:val="29"/>
  </w:num>
  <w:num w:numId="43">
    <w:abstractNumId w:val="6"/>
  </w:num>
  <w:num w:numId="44">
    <w:abstractNumId w:val="21"/>
  </w:num>
  <w:num w:numId="45">
    <w:abstractNumId w:val="114"/>
  </w:num>
  <w:num w:numId="46">
    <w:abstractNumId w:val="24"/>
  </w:num>
  <w:num w:numId="47">
    <w:abstractNumId w:val="145"/>
  </w:num>
  <w:num w:numId="48">
    <w:abstractNumId w:val="59"/>
  </w:num>
  <w:num w:numId="49">
    <w:abstractNumId w:val="64"/>
  </w:num>
  <w:num w:numId="50">
    <w:abstractNumId w:val="110"/>
  </w:num>
  <w:num w:numId="51">
    <w:abstractNumId w:val="8"/>
  </w:num>
  <w:num w:numId="52">
    <w:abstractNumId w:val="4"/>
  </w:num>
  <w:num w:numId="53">
    <w:abstractNumId w:val="12"/>
  </w:num>
  <w:num w:numId="54">
    <w:abstractNumId w:val="112"/>
  </w:num>
  <w:num w:numId="55">
    <w:abstractNumId w:val="11"/>
  </w:num>
  <w:num w:numId="56">
    <w:abstractNumId w:val="15"/>
  </w:num>
  <w:num w:numId="57">
    <w:abstractNumId w:val="47"/>
  </w:num>
  <w:num w:numId="58">
    <w:abstractNumId w:val="141"/>
  </w:num>
  <w:num w:numId="59">
    <w:abstractNumId w:val="77"/>
  </w:num>
  <w:num w:numId="60">
    <w:abstractNumId w:val="18"/>
  </w:num>
  <w:num w:numId="61">
    <w:abstractNumId w:val="91"/>
  </w:num>
  <w:num w:numId="62">
    <w:abstractNumId w:val="122"/>
  </w:num>
  <w:num w:numId="63">
    <w:abstractNumId w:val="3"/>
  </w:num>
  <w:num w:numId="64">
    <w:abstractNumId w:val="137"/>
  </w:num>
  <w:num w:numId="65">
    <w:abstractNumId w:val="92"/>
  </w:num>
  <w:num w:numId="66">
    <w:abstractNumId w:val="44"/>
  </w:num>
  <w:num w:numId="67">
    <w:abstractNumId w:val="16"/>
  </w:num>
  <w:num w:numId="68">
    <w:abstractNumId w:val="138"/>
  </w:num>
  <w:num w:numId="69">
    <w:abstractNumId w:val="93"/>
  </w:num>
  <w:num w:numId="70">
    <w:abstractNumId w:val="88"/>
  </w:num>
  <w:num w:numId="71">
    <w:abstractNumId w:val="66"/>
  </w:num>
  <w:num w:numId="72">
    <w:abstractNumId w:val="116"/>
  </w:num>
  <w:num w:numId="73">
    <w:abstractNumId w:val="126"/>
  </w:num>
  <w:num w:numId="74">
    <w:abstractNumId w:val="53"/>
  </w:num>
  <w:num w:numId="75">
    <w:abstractNumId w:val="35"/>
  </w:num>
  <w:num w:numId="76">
    <w:abstractNumId w:val="127"/>
  </w:num>
  <w:num w:numId="77">
    <w:abstractNumId w:val="140"/>
  </w:num>
  <w:num w:numId="78">
    <w:abstractNumId w:val="130"/>
  </w:num>
  <w:num w:numId="79">
    <w:abstractNumId w:val="22"/>
  </w:num>
  <w:num w:numId="80">
    <w:abstractNumId w:val="70"/>
  </w:num>
  <w:num w:numId="81">
    <w:abstractNumId w:val="143"/>
  </w:num>
  <w:num w:numId="82">
    <w:abstractNumId w:val="121"/>
  </w:num>
  <w:num w:numId="83">
    <w:abstractNumId w:val="100"/>
  </w:num>
  <w:num w:numId="84">
    <w:abstractNumId w:val="104"/>
  </w:num>
  <w:num w:numId="85">
    <w:abstractNumId w:val="105"/>
  </w:num>
  <w:num w:numId="86">
    <w:abstractNumId w:val="123"/>
  </w:num>
  <w:num w:numId="87">
    <w:abstractNumId w:val="48"/>
  </w:num>
  <w:num w:numId="88">
    <w:abstractNumId w:val="54"/>
  </w:num>
  <w:num w:numId="89">
    <w:abstractNumId w:val="26"/>
  </w:num>
  <w:num w:numId="90">
    <w:abstractNumId w:val="128"/>
  </w:num>
  <w:num w:numId="91">
    <w:abstractNumId w:val="41"/>
  </w:num>
  <w:num w:numId="92">
    <w:abstractNumId w:val="74"/>
  </w:num>
  <w:num w:numId="93">
    <w:abstractNumId w:val="40"/>
  </w:num>
  <w:num w:numId="94">
    <w:abstractNumId w:val="67"/>
  </w:num>
  <w:num w:numId="95">
    <w:abstractNumId w:val="96"/>
  </w:num>
  <w:num w:numId="96">
    <w:abstractNumId w:val="20"/>
  </w:num>
  <w:num w:numId="97">
    <w:abstractNumId w:val="101"/>
  </w:num>
  <w:num w:numId="98">
    <w:abstractNumId w:val="72"/>
  </w:num>
  <w:num w:numId="99">
    <w:abstractNumId w:val="52"/>
  </w:num>
  <w:num w:numId="100">
    <w:abstractNumId w:val="57"/>
  </w:num>
  <w:num w:numId="101">
    <w:abstractNumId w:val="109"/>
  </w:num>
  <w:num w:numId="102">
    <w:abstractNumId w:val="135"/>
  </w:num>
  <w:num w:numId="103">
    <w:abstractNumId w:val="94"/>
  </w:num>
  <w:num w:numId="104">
    <w:abstractNumId w:val="144"/>
  </w:num>
  <w:num w:numId="105">
    <w:abstractNumId w:val="150"/>
  </w:num>
  <w:num w:numId="106">
    <w:abstractNumId w:val="39"/>
  </w:num>
  <w:num w:numId="107">
    <w:abstractNumId w:val="58"/>
  </w:num>
  <w:num w:numId="108">
    <w:abstractNumId w:val="49"/>
  </w:num>
  <w:num w:numId="109">
    <w:abstractNumId w:val="146"/>
  </w:num>
  <w:num w:numId="110">
    <w:abstractNumId w:val="27"/>
  </w:num>
  <w:num w:numId="111">
    <w:abstractNumId w:val="78"/>
  </w:num>
  <w:num w:numId="112">
    <w:abstractNumId w:val="142"/>
  </w:num>
  <w:num w:numId="113">
    <w:abstractNumId w:val="42"/>
  </w:num>
  <w:num w:numId="114">
    <w:abstractNumId w:val="7"/>
  </w:num>
  <w:num w:numId="115">
    <w:abstractNumId w:val="60"/>
  </w:num>
  <w:num w:numId="116">
    <w:abstractNumId w:val="25"/>
  </w:num>
  <w:num w:numId="117">
    <w:abstractNumId w:val="115"/>
  </w:num>
  <w:num w:numId="118">
    <w:abstractNumId w:val="30"/>
  </w:num>
  <w:num w:numId="119">
    <w:abstractNumId w:val="43"/>
  </w:num>
  <w:num w:numId="120">
    <w:abstractNumId w:val="31"/>
  </w:num>
  <w:num w:numId="121">
    <w:abstractNumId w:val="119"/>
  </w:num>
  <w:num w:numId="122">
    <w:abstractNumId w:val="111"/>
  </w:num>
  <w:num w:numId="123">
    <w:abstractNumId w:val="62"/>
  </w:num>
  <w:num w:numId="124">
    <w:abstractNumId w:val="10"/>
  </w:num>
  <w:num w:numId="125">
    <w:abstractNumId w:val="81"/>
  </w:num>
  <w:num w:numId="126">
    <w:abstractNumId w:val="95"/>
  </w:num>
  <w:num w:numId="127">
    <w:abstractNumId w:val="75"/>
  </w:num>
  <w:num w:numId="128">
    <w:abstractNumId w:val="99"/>
  </w:num>
  <w:num w:numId="129">
    <w:abstractNumId w:val="33"/>
  </w:num>
  <w:num w:numId="130">
    <w:abstractNumId w:val="125"/>
  </w:num>
  <w:num w:numId="131">
    <w:abstractNumId w:val="147"/>
  </w:num>
  <w:num w:numId="132">
    <w:abstractNumId w:val="13"/>
  </w:num>
  <w:num w:numId="133">
    <w:abstractNumId w:val="149"/>
  </w:num>
  <w:num w:numId="134">
    <w:abstractNumId w:val="71"/>
  </w:num>
  <w:num w:numId="135">
    <w:abstractNumId w:val="68"/>
  </w:num>
  <w:num w:numId="136">
    <w:abstractNumId w:val="129"/>
  </w:num>
  <w:num w:numId="137">
    <w:abstractNumId w:val="108"/>
  </w:num>
  <w:num w:numId="138">
    <w:abstractNumId w:val="69"/>
  </w:num>
  <w:num w:numId="139">
    <w:abstractNumId w:val="9"/>
  </w:num>
  <w:num w:numId="140">
    <w:abstractNumId w:val="45"/>
  </w:num>
  <w:num w:numId="141">
    <w:abstractNumId w:val="63"/>
  </w:num>
  <w:num w:numId="142">
    <w:abstractNumId w:val="148"/>
  </w:num>
  <w:num w:numId="143">
    <w:abstractNumId w:val="5"/>
  </w:num>
  <w:num w:numId="144">
    <w:abstractNumId w:val="89"/>
  </w:num>
  <w:num w:numId="145">
    <w:abstractNumId w:val="98"/>
  </w:num>
  <w:num w:numId="146">
    <w:abstractNumId w:val="132"/>
  </w:num>
  <w:num w:numId="147">
    <w:abstractNumId w:val="120"/>
  </w:num>
  <w:num w:numId="148">
    <w:abstractNumId w:val="124"/>
  </w:num>
  <w:num w:numId="149">
    <w:abstractNumId w:val="19"/>
  </w:num>
  <w:num w:numId="150">
    <w:abstractNumId w:val="79"/>
  </w:num>
  <w:num w:numId="151">
    <w:abstractNumId w:val="46"/>
  </w:num>
  <w:num w:numId="152">
    <w:abstractNumId w:val="46"/>
    <w:lvlOverride w:ilvl="1">
      <w:lvl w:ilvl="1">
        <w:numFmt w:val="bullet"/>
        <w:lvlText w:val="o"/>
        <w:lvlJc w:val="left"/>
        <w:pPr>
          <w:tabs>
            <w:tab w:val="num" w:pos="1440"/>
          </w:tabs>
          <w:ind w:left="1440" w:hanging="360"/>
        </w:pPr>
        <w:rPr>
          <w:rFonts w:ascii="Courier New" w:hAnsi="Courier New" w:hint="default"/>
          <w:sz w:val="20"/>
        </w:rPr>
      </w:lvl>
    </w:lvlOverride>
  </w:num>
  <w:num w:numId="153">
    <w:abstractNumId w:val="46"/>
    <w:lvlOverride w:ilvl="1">
      <w:lvl w:ilvl="1">
        <w:numFmt w:val="bullet"/>
        <w:lvlText w:val="o"/>
        <w:lvlJc w:val="left"/>
        <w:pPr>
          <w:tabs>
            <w:tab w:val="num" w:pos="1440"/>
          </w:tabs>
          <w:ind w:left="1440" w:hanging="360"/>
        </w:pPr>
        <w:rPr>
          <w:rFonts w:ascii="Courier New" w:hAnsi="Courier New" w:hint="default"/>
          <w:sz w:val="20"/>
        </w:rPr>
      </w:lvl>
    </w:lvlOverride>
  </w:num>
  <w:numIdMacAtCleanup w:val="1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0E25ED"/>
    <w:rsid w:val="000E25ED"/>
    <w:rsid w:val="00145C5C"/>
    <w:rsid w:val="001719FD"/>
    <w:rsid w:val="002023BC"/>
    <w:rsid w:val="006E6951"/>
    <w:rsid w:val="00AC6909"/>
    <w:rsid w:val="00C07EEA"/>
    <w:rsid w:val="00C81714"/>
    <w:rsid w:val="00DB0EA8"/>
    <w:rsid w:val="00F75E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25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25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25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19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5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25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E25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719FD"/>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0E25E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E25ED"/>
    <w:rPr>
      <w:rFonts w:ascii="Tahoma" w:hAnsi="Tahoma" w:cs="Tahoma"/>
      <w:sz w:val="16"/>
      <w:szCs w:val="16"/>
    </w:rPr>
  </w:style>
  <w:style w:type="paragraph" w:styleId="NormalWeb">
    <w:name w:val="Normal (Web)"/>
    <w:basedOn w:val="Normal"/>
    <w:uiPriority w:val="99"/>
    <w:unhideWhenUsed/>
    <w:rsid w:val="000E25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25ED"/>
    <w:rPr>
      <w:b/>
      <w:bCs/>
    </w:rPr>
  </w:style>
  <w:style w:type="paragraph" w:styleId="HTMLPreformatted">
    <w:name w:val="HTML Preformatted"/>
    <w:basedOn w:val="Normal"/>
    <w:link w:val="HTMLPreformattedChar"/>
    <w:uiPriority w:val="99"/>
    <w:semiHidden/>
    <w:unhideWhenUsed/>
    <w:rsid w:val="000E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25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E25E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E25ED"/>
    <w:rPr>
      <w:color w:val="0000FF"/>
      <w:u w:val="single"/>
    </w:rPr>
  </w:style>
  <w:style w:type="character" w:customStyle="1" w:styleId="hljs-keyword">
    <w:name w:val="hljs-keyword"/>
    <w:basedOn w:val="DefaultParagraphFont"/>
    <w:rsid w:val="000E25ED"/>
  </w:style>
  <w:style w:type="character" w:customStyle="1" w:styleId="hljs-comment">
    <w:name w:val="hljs-comment"/>
    <w:basedOn w:val="DefaultParagraphFont"/>
    <w:rsid w:val="000E25ED"/>
  </w:style>
  <w:style w:type="character" w:customStyle="1" w:styleId="hljs-meta">
    <w:name w:val="hljs-meta"/>
    <w:basedOn w:val="DefaultParagraphFont"/>
    <w:rsid w:val="000E25ED"/>
  </w:style>
  <w:style w:type="character" w:customStyle="1" w:styleId="hljs-class">
    <w:name w:val="hljs-class"/>
    <w:basedOn w:val="DefaultParagraphFont"/>
    <w:rsid w:val="000E25ED"/>
  </w:style>
  <w:style w:type="character" w:customStyle="1" w:styleId="hljs-title">
    <w:name w:val="hljs-title"/>
    <w:basedOn w:val="DefaultParagraphFont"/>
    <w:rsid w:val="000E25ED"/>
  </w:style>
  <w:style w:type="character" w:customStyle="1" w:styleId="hljs-function">
    <w:name w:val="hljs-function"/>
    <w:basedOn w:val="DefaultParagraphFont"/>
    <w:rsid w:val="000E25ED"/>
  </w:style>
  <w:style w:type="character" w:customStyle="1" w:styleId="hljs-params">
    <w:name w:val="hljs-params"/>
    <w:basedOn w:val="DefaultParagraphFont"/>
    <w:rsid w:val="000E25ED"/>
  </w:style>
  <w:style w:type="character" w:customStyle="1" w:styleId="hljs-string">
    <w:name w:val="hljs-string"/>
    <w:basedOn w:val="DefaultParagraphFont"/>
    <w:rsid w:val="000E25ED"/>
  </w:style>
  <w:style w:type="character" w:customStyle="1" w:styleId="hljs-number">
    <w:name w:val="hljs-number"/>
    <w:basedOn w:val="DefaultParagraphFont"/>
    <w:rsid w:val="000E25ED"/>
  </w:style>
  <w:style w:type="paragraph" w:styleId="BalloonText">
    <w:name w:val="Balloon Text"/>
    <w:basedOn w:val="Normal"/>
    <w:link w:val="BalloonTextChar"/>
    <w:uiPriority w:val="99"/>
    <w:semiHidden/>
    <w:unhideWhenUsed/>
    <w:rsid w:val="000E25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5ED"/>
    <w:rPr>
      <w:rFonts w:ascii="Tahoma" w:hAnsi="Tahoma" w:cs="Tahoma"/>
      <w:sz w:val="16"/>
      <w:szCs w:val="16"/>
    </w:rPr>
  </w:style>
  <w:style w:type="character" w:styleId="Emphasis">
    <w:name w:val="Emphasis"/>
    <w:basedOn w:val="DefaultParagraphFont"/>
    <w:uiPriority w:val="20"/>
    <w:qFormat/>
    <w:rsid w:val="001719FD"/>
    <w:rPr>
      <w:i/>
      <w:iCs/>
    </w:rPr>
  </w:style>
  <w:style w:type="character" w:customStyle="1" w:styleId="highlight">
    <w:name w:val="highlight"/>
    <w:basedOn w:val="DefaultParagraphFont"/>
    <w:rsid w:val="00145C5C"/>
  </w:style>
  <w:style w:type="character" w:customStyle="1" w:styleId="font-weight-bold">
    <w:name w:val="font-weight-bold"/>
    <w:basedOn w:val="DefaultParagraphFont"/>
    <w:rsid w:val="00145C5C"/>
  </w:style>
  <w:style w:type="character" w:customStyle="1" w:styleId="clickable">
    <w:name w:val="clickable"/>
    <w:basedOn w:val="DefaultParagraphFont"/>
    <w:rsid w:val="00145C5C"/>
  </w:style>
  <w:style w:type="character" w:customStyle="1" w:styleId="small">
    <w:name w:val="small"/>
    <w:basedOn w:val="DefaultParagraphFont"/>
    <w:rsid w:val="00145C5C"/>
  </w:style>
  <w:style w:type="character" w:customStyle="1" w:styleId="h5">
    <w:name w:val="h5"/>
    <w:basedOn w:val="DefaultParagraphFont"/>
    <w:rsid w:val="00145C5C"/>
  </w:style>
  <w:style w:type="character" w:customStyle="1" w:styleId="text-muted">
    <w:name w:val="text-muted"/>
    <w:basedOn w:val="DefaultParagraphFont"/>
    <w:rsid w:val="00145C5C"/>
  </w:style>
  <w:style w:type="character" w:customStyle="1" w:styleId="hl-gray">
    <w:name w:val="hl-gray"/>
    <w:basedOn w:val="DefaultParagraphFont"/>
    <w:rsid w:val="00145C5C"/>
  </w:style>
  <w:style w:type="character" w:customStyle="1" w:styleId="mdc-tabtext-label">
    <w:name w:val="mdc-tab__text-label"/>
    <w:basedOn w:val="DefaultParagraphFont"/>
    <w:rsid w:val="00145C5C"/>
  </w:style>
  <w:style w:type="character" w:customStyle="1" w:styleId="mdc-tab-indicator">
    <w:name w:val="mdc-tab-indicator"/>
    <w:basedOn w:val="DefaultParagraphFont"/>
    <w:rsid w:val="00145C5C"/>
  </w:style>
  <w:style w:type="character" w:customStyle="1" w:styleId="mdc-tab-indicatorcontent">
    <w:name w:val="mdc-tab-indicator__content"/>
    <w:basedOn w:val="DefaultParagraphFont"/>
    <w:rsid w:val="00145C5C"/>
  </w:style>
  <w:style w:type="character" w:customStyle="1" w:styleId="hide-small">
    <w:name w:val="hide-small"/>
    <w:basedOn w:val="DefaultParagraphFont"/>
    <w:rsid w:val="00145C5C"/>
  </w:style>
  <w:style w:type="paragraph" w:customStyle="1" w:styleId="pw-post-body-paragraph">
    <w:name w:val="pw-post-body-paragraph"/>
    <w:basedOn w:val="Normal"/>
    <w:rsid w:val="006E69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e">
    <w:name w:val="fe"/>
    <w:basedOn w:val="DefaultParagraphFont"/>
    <w:rsid w:val="006E6951"/>
  </w:style>
  <w:style w:type="character" w:customStyle="1" w:styleId="attribute">
    <w:name w:val="attribute"/>
    <w:basedOn w:val="DefaultParagraphFont"/>
    <w:rsid w:val="00DB0EA8"/>
  </w:style>
  <w:style w:type="character" w:customStyle="1" w:styleId="attribute-value">
    <w:name w:val="attribute-value"/>
    <w:basedOn w:val="DefaultParagraphFont"/>
    <w:rsid w:val="00DB0EA8"/>
  </w:style>
  <w:style w:type="paragraph" w:styleId="ListParagraph">
    <w:name w:val="List Paragraph"/>
    <w:basedOn w:val="Normal"/>
    <w:uiPriority w:val="34"/>
    <w:qFormat/>
    <w:rsid w:val="00F75E01"/>
    <w:pPr>
      <w:ind w:left="720"/>
      <w:contextualSpacing/>
    </w:pPr>
  </w:style>
</w:styles>
</file>

<file path=word/webSettings.xml><?xml version="1.0" encoding="utf-8"?>
<w:webSettings xmlns:r="http://schemas.openxmlformats.org/officeDocument/2006/relationships" xmlns:w="http://schemas.openxmlformats.org/wordprocessingml/2006/main">
  <w:divs>
    <w:div w:id="28802150">
      <w:bodyDiv w:val="1"/>
      <w:marLeft w:val="0"/>
      <w:marRight w:val="0"/>
      <w:marTop w:val="0"/>
      <w:marBottom w:val="0"/>
      <w:divBdr>
        <w:top w:val="none" w:sz="0" w:space="0" w:color="auto"/>
        <w:left w:val="none" w:sz="0" w:space="0" w:color="auto"/>
        <w:bottom w:val="none" w:sz="0" w:space="0" w:color="auto"/>
        <w:right w:val="none" w:sz="0" w:space="0" w:color="auto"/>
      </w:divBdr>
    </w:div>
    <w:div w:id="278951285">
      <w:bodyDiv w:val="1"/>
      <w:marLeft w:val="0"/>
      <w:marRight w:val="0"/>
      <w:marTop w:val="0"/>
      <w:marBottom w:val="0"/>
      <w:divBdr>
        <w:top w:val="none" w:sz="0" w:space="0" w:color="auto"/>
        <w:left w:val="none" w:sz="0" w:space="0" w:color="auto"/>
        <w:bottom w:val="none" w:sz="0" w:space="0" w:color="auto"/>
        <w:right w:val="none" w:sz="0" w:space="0" w:color="auto"/>
      </w:divBdr>
      <w:divsChild>
        <w:div w:id="1990935267">
          <w:marLeft w:val="0"/>
          <w:marRight w:val="0"/>
          <w:marTop w:val="0"/>
          <w:marBottom w:val="0"/>
          <w:divBdr>
            <w:top w:val="none" w:sz="0" w:space="0" w:color="auto"/>
            <w:left w:val="none" w:sz="0" w:space="0" w:color="auto"/>
            <w:bottom w:val="none" w:sz="0" w:space="0" w:color="auto"/>
            <w:right w:val="none" w:sz="0" w:space="0" w:color="auto"/>
          </w:divBdr>
          <w:divsChild>
            <w:div w:id="905648076">
              <w:marLeft w:val="0"/>
              <w:marRight w:val="0"/>
              <w:marTop w:val="0"/>
              <w:marBottom w:val="0"/>
              <w:divBdr>
                <w:top w:val="none" w:sz="0" w:space="0" w:color="auto"/>
                <w:left w:val="none" w:sz="0" w:space="0" w:color="auto"/>
                <w:bottom w:val="none" w:sz="0" w:space="0" w:color="auto"/>
                <w:right w:val="none" w:sz="0" w:space="0" w:color="auto"/>
              </w:divBdr>
              <w:divsChild>
                <w:div w:id="1008026160">
                  <w:marLeft w:val="0"/>
                  <w:marRight w:val="0"/>
                  <w:marTop w:val="0"/>
                  <w:marBottom w:val="0"/>
                  <w:divBdr>
                    <w:top w:val="none" w:sz="0" w:space="0" w:color="auto"/>
                    <w:left w:val="none" w:sz="0" w:space="0" w:color="auto"/>
                    <w:bottom w:val="none" w:sz="0" w:space="0" w:color="auto"/>
                    <w:right w:val="none" w:sz="0" w:space="0" w:color="auto"/>
                  </w:divBdr>
                  <w:divsChild>
                    <w:div w:id="228813319">
                      <w:marLeft w:val="0"/>
                      <w:marRight w:val="0"/>
                      <w:marTop w:val="0"/>
                      <w:marBottom w:val="0"/>
                      <w:divBdr>
                        <w:top w:val="none" w:sz="0" w:space="0" w:color="auto"/>
                        <w:left w:val="none" w:sz="0" w:space="0" w:color="auto"/>
                        <w:bottom w:val="none" w:sz="0" w:space="0" w:color="auto"/>
                        <w:right w:val="none" w:sz="0" w:space="0" w:color="auto"/>
                      </w:divBdr>
                      <w:divsChild>
                        <w:div w:id="455951258">
                          <w:marLeft w:val="0"/>
                          <w:marRight w:val="0"/>
                          <w:marTop w:val="0"/>
                          <w:marBottom w:val="0"/>
                          <w:divBdr>
                            <w:top w:val="none" w:sz="0" w:space="0" w:color="auto"/>
                            <w:left w:val="none" w:sz="0" w:space="0" w:color="auto"/>
                            <w:bottom w:val="none" w:sz="0" w:space="0" w:color="auto"/>
                            <w:right w:val="none" w:sz="0" w:space="0" w:color="auto"/>
                          </w:divBdr>
                          <w:divsChild>
                            <w:div w:id="440031305">
                              <w:marLeft w:val="0"/>
                              <w:marRight w:val="0"/>
                              <w:marTop w:val="0"/>
                              <w:marBottom w:val="0"/>
                              <w:divBdr>
                                <w:top w:val="none" w:sz="0" w:space="0" w:color="auto"/>
                                <w:left w:val="none" w:sz="0" w:space="0" w:color="auto"/>
                                <w:bottom w:val="none" w:sz="0" w:space="0" w:color="auto"/>
                                <w:right w:val="none" w:sz="0" w:space="0" w:color="auto"/>
                              </w:divBdr>
                              <w:divsChild>
                                <w:div w:id="1867132418">
                                  <w:marLeft w:val="0"/>
                                  <w:marRight w:val="0"/>
                                  <w:marTop w:val="0"/>
                                  <w:marBottom w:val="0"/>
                                  <w:divBdr>
                                    <w:top w:val="none" w:sz="0" w:space="0" w:color="auto"/>
                                    <w:left w:val="none" w:sz="0" w:space="0" w:color="auto"/>
                                    <w:bottom w:val="none" w:sz="0" w:space="0" w:color="auto"/>
                                    <w:right w:val="none" w:sz="0" w:space="0" w:color="auto"/>
                                  </w:divBdr>
                                  <w:divsChild>
                                    <w:div w:id="1724595420">
                                      <w:marLeft w:val="0"/>
                                      <w:marRight w:val="0"/>
                                      <w:marTop w:val="0"/>
                                      <w:marBottom w:val="0"/>
                                      <w:divBdr>
                                        <w:top w:val="none" w:sz="0" w:space="0" w:color="auto"/>
                                        <w:left w:val="none" w:sz="0" w:space="0" w:color="auto"/>
                                        <w:bottom w:val="none" w:sz="0" w:space="0" w:color="auto"/>
                                        <w:right w:val="none" w:sz="0" w:space="0" w:color="auto"/>
                                      </w:divBdr>
                                      <w:divsChild>
                                        <w:div w:id="1502698708">
                                          <w:marLeft w:val="0"/>
                                          <w:marRight w:val="0"/>
                                          <w:marTop w:val="0"/>
                                          <w:marBottom w:val="0"/>
                                          <w:divBdr>
                                            <w:top w:val="none" w:sz="0" w:space="0" w:color="auto"/>
                                            <w:left w:val="none" w:sz="0" w:space="0" w:color="auto"/>
                                            <w:bottom w:val="none" w:sz="0" w:space="0" w:color="auto"/>
                                            <w:right w:val="none" w:sz="0" w:space="0" w:color="auto"/>
                                          </w:divBdr>
                                          <w:divsChild>
                                            <w:div w:id="12357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57066">
          <w:marLeft w:val="0"/>
          <w:marRight w:val="0"/>
          <w:marTop w:val="0"/>
          <w:marBottom w:val="0"/>
          <w:divBdr>
            <w:top w:val="none" w:sz="0" w:space="0" w:color="auto"/>
            <w:left w:val="none" w:sz="0" w:space="0" w:color="auto"/>
            <w:bottom w:val="none" w:sz="0" w:space="0" w:color="auto"/>
            <w:right w:val="none" w:sz="0" w:space="0" w:color="auto"/>
          </w:divBdr>
          <w:divsChild>
            <w:div w:id="1866870033">
              <w:marLeft w:val="0"/>
              <w:marRight w:val="0"/>
              <w:marTop w:val="0"/>
              <w:marBottom w:val="0"/>
              <w:divBdr>
                <w:top w:val="none" w:sz="0" w:space="0" w:color="auto"/>
                <w:left w:val="none" w:sz="0" w:space="0" w:color="auto"/>
                <w:bottom w:val="none" w:sz="0" w:space="0" w:color="auto"/>
                <w:right w:val="none" w:sz="0" w:space="0" w:color="auto"/>
              </w:divBdr>
              <w:divsChild>
                <w:div w:id="539510602">
                  <w:marLeft w:val="0"/>
                  <w:marRight w:val="0"/>
                  <w:marTop w:val="0"/>
                  <w:marBottom w:val="0"/>
                  <w:divBdr>
                    <w:top w:val="none" w:sz="0" w:space="0" w:color="auto"/>
                    <w:left w:val="none" w:sz="0" w:space="0" w:color="auto"/>
                    <w:bottom w:val="none" w:sz="0" w:space="0" w:color="auto"/>
                    <w:right w:val="none" w:sz="0" w:space="0" w:color="auto"/>
                  </w:divBdr>
                  <w:divsChild>
                    <w:div w:id="1362852693">
                      <w:marLeft w:val="0"/>
                      <w:marRight w:val="0"/>
                      <w:marTop w:val="0"/>
                      <w:marBottom w:val="0"/>
                      <w:divBdr>
                        <w:top w:val="none" w:sz="0" w:space="0" w:color="auto"/>
                        <w:left w:val="none" w:sz="0" w:space="0" w:color="auto"/>
                        <w:bottom w:val="none" w:sz="0" w:space="0" w:color="auto"/>
                        <w:right w:val="none" w:sz="0" w:space="0" w:color="auto"/>
                      </w:divBdr>
                      <w:divsChild>
                        <w:div w:id="555629587">
                          <w:marLeft w:val="0"/>
                          <w:marRight w:val="0"/>
                          <w:marTop w:val="0"/>
                          <w:marBottom w:val="0"/>
                          <w:divBdr>
                            <w:top w:val="none" w:sz="0" w:space="0" w:color="auto"/>
                            <w:left w:val="none" w:sz="0" w:space="0" w:color="auto"/>
                            <w:bottom w:val="none" w:sz="0" w:space="0" w:color="auto"/>
                            <w:right w:val="none" w:sz="0" w:space="0" w:color="auto"/>
                          </w:divBdr>
                          <w:divsChild>
                            <w:div w:id="1611470046">
                              <w:marLeft w:val="0"/>
                              <w:marRight w:val="0"/>
                              <w:marTop w:val="0"/>
                              <w:marBottom w:val="0"/>
                              <w:divBdr>
                                <w:top w:val="none" w:sz="0" w:space="0" w:color="auto"/>
                                <w:left w:val="none" w:sz="0" w:space="0" w:color="auto"/>
                                <w:bottom w:val="none" w:sz="0" w:space="0" w:color="auto"/>
                                <w:right w:val="none" w:sz="0" w:space="0" w:color="auto"/>
                              </w:divBdr>
                              <w:divsChild>
                                <w:div w:id="351491357">
                                  <w:marLeft w:val="0"/>
                                  <w:marRight w:val="0"/>
                                  <w:marTop w:val="0"/>
                                  <w:marBottom w:val="0"/>
                                  <w:divBdr>
                                    <w:top w:val="none" w:sz="0" w:space="0" w:color="auto"/>
                                    <w:left w:val="none" w:sz="0" w:space="0" w:color="auto"/>
                                    <w:bottom w:val="none" w:sz="0" w:space="0" w:color="auto"/>
                                    <w:right w:val="none" w:sz="0" w:space="0" w:color="auto"/>
                                  </w:divBdr>
                                  <w:divsChild>
                                    <w:div w:id="1442648636">
                                      <w:marLeft w:val="0"/>
                                      <w:marRight w:val="0"/>
                                      <w:marTop w:val="0"/>
                                      <w:marBottom w:val="0"/>
                                      <w:divBdr>
                                        <w:top w:val="none" w:sz="0" w:space="0" w:color="auto"/>
                                        <w:left w:val="none" w:sz="0" w:space="0" w:color="auto"/>
                                        <w:bottom w:val="none" w:sz="0" w:space="0" w:color="auto"/>
                                        <w:right w:val="none" w:sz="0" w:space="0" w:color="auto"/>
                                      </w:divBdr>
                                      <w:divsChild>
                                        <w:div w:id="431556571">
                                          <w:marLeft w:val="0"/>
                                          <w:marRight w:val="0"/>
                                          <w:marTop w:val="0"/>
                                          <w:marBottom w:val="0"/>
                                          <w:divBdr>
                                            <w:top w:val="none" w:sz="0" w:space="0" w:color="auto"/>
                                            <w:left w:val="none" w:sz="0" w:space="0" w:color="auto"/>
                                            <w:bottom w:val="none" w:sz="0" w:space="0" w:color="auto"/>
                                            <w:right w:val="none" w:sz="0" w:space="0" w:color="auto"/>
                                          </w:divBdr>
                                          <w:divsChild>
                                            <w:div w:id="2627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168438">
          <w:marLeft w:val="0"/>
          <w:marRight w:val="0"/>
          <w:marTop w:val="0"/>
          <w:marBottom w:val="0"/>
          <w:divBdr>
            <w:top w:val="none" w:sz="0" w:space="0" w:color="auto"/>
            <w:left w:val="none" w:sz="0" w:space="0" w:color="auto"/>
            <w:bottom w:val="none" w:sz="0" w:space="0" w:color="auto"/>
            <w:right w:val="none" w:sz="0" w:space="0" w:color="auto"/>
          </w:divBdr>
          <w:divsChild>
            <w:div w:id="957027051">
              <w:marLeft w:val="0"/>
              <w:marRight w:val="0"/>
              <w:marTop w:val="0"/>
              <w:marBottom w:val="0"/>
              <w:divBdr>
                <w:top w:val="none" w:sz="0" w:space="0" w:color="auto"/>
                <w:left w:val="none" w:sz="0" w:space="0" w:color="auto"/>
                <w:bottom w:val="none" w:sz="0" w:space="0" w:color="auto"/>
                <w:right w:val="none" w:sz="0" w:space="0" w:color="auto"/>
              </w:divBdr>
              <w:divsChild>
                <w:div w:id="1181355294">
                  <w:marLeft w:val="0"/>
                  <w:marRight w:val="0"/>
                  <w:marTop w:val="0"/>
                  <w:marBottom w:val="0"/>
                  <w:divBdr>
                    <w:top w:val="none" w:sz="0" w:space="0" w:color="auto"/>
                    <w:left w:val="none" w:sz="0" w:space="0" w:color="auto"/>
                    <w:bottom w:val="none" w:sz="0" w:space="0" w:color="auto"/>
                    <w:right w:val="none" w:sz="0" w:space="0" w:color="auto"/>
                  </w:divBdr>
                  <w:divsChild>
                    <w:div w:id="313023049">
                      <w:marLeft w:val="0"/>
                      <w:marRight w:val="0"/>
                      <w:marTop w:val="0"/>
                      <w:marBottom w:val="0"/>
                      <w:divBdr>
                        <w:top w:val="none" w:sz="0" w:space="0" w:color="auto"/>
                        <w:left w:val="none" w:sz="0" w:space="0" w:color="auto"/>
                        <w:bottom w:val="none" w:sz="0" w:space="0" w:color="auto"/>
                        <w:right w:val="none" w:sz="0" w:space="0" w:color="auto"/>
                      </w:divBdr>
                      <w:divsChild>
                        <w:div w:id="806319309">
                          <w:marLeft w:val="0"/>
                          <w:marRight w:val="0"/>
                          <w:marTop w:val="0"/>
                          <w:marBottom w:val="0"/>
                          <w:divBdr>
                            <w:top w:val="none" w:sz="0" w:space="0" w:color="auto"/>
                            <w:left w:val="none" w:sz="0" w:space="0" w:color="auto"/>
                            <w:bottom w:val="none" w:sz="0" w:space="0" w:color="auto"/>
                            <w:right w:val="none" w:sz="0" w:space="0" w:color="auto"/>
                          </w:divBdr>
                          <w:divsChild>
                            <w:div w:id="1189955260">
                              <w:marLeft w:val="0"/>
                              <w:marRight w:val="0"/>
                              <w:marTop w:val="0"/>
                              <w:marBottom w:val="0"/>
                              <w:divBdr>
                                <w:top w:val="none" w:sz="0" w:space="0" w:color="auto"/>
                                <w:left w:val="none" w:sz="0" w:space="0" w:color="auto"/>
                                <w:bottom w:val="none" w:sz="0" w:space="0" w:color="auto"/>
                                <w:right w:val="none" w:sz="0" w:space="0" w:color="auto"/>
                              </w:divBdr>
                              <w:divsChild>
                                <w:div w:id="2038501379">
                                  <w:marLeft w:val="0"/>
                                  <w:marRight w:val="0"/>
                                  <w:marTop w:val="0"/>
                                  <w:marBottom w:val="0"/>
                                  <w:divBdr>
                                    <w:top w:val="none" w:sz="0" w:space="0" w:color="auto"/>
                                    <w:left w:val="none" w:sz="0" w:space="0" w:color="auto"/>
                                    <w:bottom w:val="none" w:sz="0" w:space="0" w:color="auto"/>
                                    <w:right w:val="none" w:sz="0" w:space="0" w:color="auto"/>
                                  </w:divBdr>
                                  <w:divsChild>
                                    <w:div w:id="813715048">
                                      <w:marLeft w:val="0"/>
                                      <w:marRight w:val="0"/>
                                      <w:marTop w:val="0"/>
                                      <w:marBottom w:val="0"/>
                                      <w:divBdr>
                                        <w:top w:val="none" w:sz="0" w:space="0" w:color="auto"/>
                                        <w:left w:val="none" w:sz="0" w:space="0" w:color="auto"/>
                                        <w:bottom w:val="none" w:sz="0" w:space="0" w:color="auto"/>
                                        <w:right w:val="none" w:sz="0" w:space="0" w:color="auto"/>
                                      </w:divBdr>
                                      <w:divsChild>
                                        <w:div w:id="1051492095">
                                          <w:marLeft w:val="0"/>
                                          <w:marRight w:val="0"/>
                                          <w:marTop w:val="0"/>
                                          <w:marBottom w:val="0"/>
                                          <w:divBdr>
                                            <w:top w:val="none" w:sz="0" w:space="0" w:color="auto"/>
                                            <w:left w:val="none" w:sz="0" w:space="0" w:color="auto"/>
                                            <w:bottom w:val="none" w:sz="0" w:space="0" w:color="auto"/>
                                            <w:right w:val="none" w:sz="0" w:space="0" w:color="auto"/>
                                          </w:divBdr>
                                          <w:divsChild>
                                            <w:div w:id="879704920">
                                              <w:marLeft w:val="0"/>
                                              <w:marRight w:val="0"/>
                                              <w:marTop w:val="0"/>
                                              <w:marBottom w:val="0"/>
                                              <w:divBdr>
                                                <w:top w:val="none" w:sz="0" w:space="0" w:color="auto"/>
                                                <w:left w:val="none" w:sz="0" w:space="0" w:color="auto"/>
                                                <w:bottom w:val="none" w:sz="0" w:space="0" w:color="auto"/>
                                                <w:right w:val="none" w:sz="0" w:space="0" w:color="auto"/>
                                              </w:divBdr>
                                              <w:divsChild>
                                                <w:div w:id="78014768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997003466">
          <w:marLeft w:val="0"/>
          <w:marRight w:val="0"/>
          <w:marTop w:val="0"/>
          <w:marBottom w:val="0"/>
          <w:divBdr>
            <w:top w:val="none" w:sz="0" w:space="0" w:color="auto"/>
            <w:left w:val="none" w:sz="0" w:space="0" w:color="auto"/>
            <w:bottom w:val="none" w:sz="0" w:space="0" w:color="auto"/>
            <w:right w:val="none" w:sz="0" w:space="0" w:color="auto"/>
          </w:divBdr>
          <w:divsChild>
            <w:div w:id="1529565435">
              <w:marLeft w:val="0"/>
              <w:marRight w:val="0"/>
              <w:marTop w:val="0"/>
              <w:marBottom w:val="0"/>
              <w:divBdr>
                <w:top w:val="none" w:sz="0" w:space="0" w:color="auto"/>
                <w:left w:val="none" w:sz="0" w:space="0" w:color="auto"/>
                <w:bottom w:val="none" w:sz="0" w:space="0" w:color="auto"/>
                <w:right w:val="none" w:sz="0" w:space="0" w:color="auto"/>
              </w:divBdr>
              <w:divsChild>
                <w:div w:id="514466767">
                  <w:marLeft w:val="0"/>
                  <w:marRight w:val="0"/>
                  <w:marTop w:val="0"/>
                  <w:marBottom w:val="0"/>
                  <w:divBdr>
                    <w:top w:val="none" w:sz="0" w:space="0" w:color="auto"/>
                    <w:left w:val="none" w:sz="0" w:space="0" w:color="auto"/>
                    <w:bottom w:val="none" w:sz="0" w:space="0" w:color="auto"/>
                    <w:right w:val="none" w:sz="0" w:space="0" w:color="auto"/>
                  </w:divBdr>
                  <w:divsChild>
                    <w:div w:id="1103964030">
                      <w:marLeft w:val="0"/>
                      <w:marRight w:val="0"/>
                      <w:marTop w:val="0"/>
                      <w:marBottom w:val="0"/>
                      <w:divBdr>
                        <w:top w:val="none" w:sz="0" w:space="0" w:color="auto"/>
                        <w:left w:val="none" w:sz="0" w:space="0" w:color="auto"/>
                        <w:bottom w:val="none" w:sz="0" w:space="0" w:color="auto"/>
                        <w:right w:val="none" w:sz="0" w:space="0" w:color="auto"/>
                      </w:divBdr>
                      <w:divsChild>
                        <w:div w:id="935482">
                          <w:marLeft w:val="0"/>
                          <w:marRight w:val="0"/>
                          <w:marTop w:val="0"/>
                          <w:marBottom w:val="0"/>
                          <w:divBdr>
                            <w:top w:val="none" w:sz="0" w:space="0" w:color="auto"/>
                            <w:left w:val="none" w:sz="0" w:space="0" w:color="auto"/>
                            <w:bottom w:val="none" w:sz="0" w:space="0" w:color="auto"/>
                            <w:right w:val="none" w:sz="0" w:space="0" w:color="auto"/>
                          </w:divBdr>
                          <w:divsChild>
                            <w:div w:id="1021513786">
                              <w:marLeft w:val="0"/>
                              <w:marRight w:val="0"/>
                              <w:marTop w:val="0"/>
                              <w:marBottom w:val="0"/>
                              <w:divBdr>
                                <w:top w:val="none" w:sz="0" w:space="0" w:color="auto"/>
                                <w:left w:val="none" w:sz="0" w:space="0" w:color="auto"/>
                                <w:bottom w:val="none" w:sz="0" w:space="0" w:color="auto"/>
                                <w:right w:val="none" w:sz="0" w:space="0" w:color="auto"/>
                              </w:divBdr>
                              <w:divsChild>
                                <w:div w:id="357463527">
                                  <w:marLeft w:val="0"/>
                                  <w:marRight w:val="0"/>
                                  <w:marTop w:val="0"/>
                                  <w:marBottom w:val="0"/>
                                  <w:divBdr>
                                    <w:top w:val="none" w:sz="0" w:space="0" w:color="auto"/>
                                    <w:left w:val="none" w:sz="0" w:space="0" w:color="auto"/>
                                    <w:bottom w:val="none" w:sz="0" w:space="0" w:color="auto"/>
                                    <w:right w:val="none" w:sz="0" w:space="0" w:color="auto"/>
                                  </w:divBdr>
                                  <w:divsChild>
                                    <w:div w:id="170341006">
                                      <w:marLeft w:val="0"/>
                                      <w:marRight w:val="0"/>
                                      <w:marTop w:val="0"/>
                                      <w:marBottom w:val="0"/>
                                      <w:divBdr>
                                        <w:top w:val="none" w:sz="0" w:space="0" w:color="auto"/>
                                        <w:left w:val="none" w:sz="0" w:space="0" w:color="auto"/>
                                        <w:bottom w:val="none" w:sz="0" w:space="0" w:color="auto"/>
                                        <w:right w:val="none" w:sz="0" w:space="0" w:color="auto"/>
                                      </w:divBdr>
                                      <w:divsChild>
                                        <w:div w:id="368606237">
                                          <w:marLeft w:val="0"/>
                                          <w:marRight w:val="0"/>
                                          <w:marTop w:val="0"/>
                                          <w:marBottom w:val="0"/>
                                          <w:divBdr>
                                            <w:top w:val="none" w:sz="0" w:space="0" w:color="auto"/>
                                            <w:left w:val="none" w:sz="0" w:space="0" w:color="auto"/>
                                            <w:bottom w:val="none" w:sz="0" w:space="0" w:color="auto"/>
                                            <w:right w:val="none" w:sz="0" w:space="0" w:color="auto"/>
                                          </w:divBdr>
                                          <w:divsChild>
                                            <w:div w:id="1929581703">
                                              <w:marLeft w:val="0"/>
                                              <w:marRight w:val="0"/>
                                              <w:marTop w:val="0"/>
                                              <w:marBottom w:val="0"/>
                                              <w:divBdr>
                                                <w:top w:val="none" w:sz="0" w:space="0" w:color="auto"/>
                                                <w:left w:val="none" w:sz="0" w:space="0" w:color="auto"/>
                                                <w:bottom w:val="none" w:sz="0" w:space="0" w:color="auto"/>
                                                <w:right w:val="none" w:sz="0" w:space="0" w:color="auto"/>
                                              </w:divBdr>
                                              <w:divsChild>
                                                <w:div w:id="158324946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316804584">
          <w:marLeft w:val="0"/>
          <w:marRight w:val="0"/>
          <w:marTop w:val="0"/>
          <w:marBottom w:val="0"/>
          <w:divBdr>
            <w:top w:val="none" w:sz="0" w:space="0" w:color="auto"/>
            <w:left w:val="none" w:sz="0" w:space="0" w:color="auto"/>
            <w:bottom w:val="none" w:sz="0" w:space="0" w:color="auto"/>
            <w:right w:val="none" w:sz="0" w:space="0" w:color="auto"/>
          </w:divBdr>
          <w:divsChild>
            <w:div w:id="991984355">
              <w:marLeft w:val="0"/>
              <w:marRight w:val="0"/>
              <w:marTop w:val="0"/>
              <w:marBottom w:val="0"/>
              <w:divBdr>
                <w:top w:val="none" w:sz="0" w:space="0" w:color="auto"/>
                <w:left w:val="none" w:sz="0" w:space="0" w:color="auto"/>
                <w:bottom w:val="none" w:sz="0" w:space="0" w:color="auto"/>
                <w:right w:val="none" w:sz="0" w:space="0" w:color="auto"/>
              </w:divBdr>
              <w:divsChild>
                <w:div w:id="1439987422">
                  <w:marLeft w:val="0"/>
                  <w:marRight w:val="0"/>
                  <w:marTop w:val="0"/>
                  <w:marBottom w:val="0"/>
                  <w:divBdr>
                    <w:top w:val="none" w:sz="0" w:space="0" w:color="auto"/>
                    <w:left w:val="none" w:sz="0" w:space="0" w:color="auto"/>
                    <w:bottom w:val="none" w:sz="0" w:space="0" w:color="auto"/>
                    <w:right w:val="none" w:sz="0" w:space="0" w:color="auto"/>
                  </w:divBdr>
                  <w:divsChild>
                    <w:div w:id="1063215980">
                      <w:marLeft w:val="0"/>
                      <w:marRight w:val="0"/>
                      <w:marTop w:val="0"/>
                      <w:marBottom w:val="0"/>
                      <w:divBdr>
                        <w:top w:val="none" w:sz="0" w:space="0" w:color="auto"/>
                        <w:left w:val="none" w:sz="0" w:space="0" w:color="auto"/>
                        <w:bottom w:val="none" w:sz="0" w:space="0" w:color="auto"/>
                        <w:right w:val="none" w:sz="0" w:space="0" w:color="auto"/>
                      </w:divBdr>
                      <w:divsChild>
                        <w:div w:id="1143425604">
                          <w:marLeft w:val="0"/>
                          <w:marRight w:val="0"/>
                          <w:marTop w:val="0"/>
                          <w:marBottom w:val="0"/>
                          <w:divBdr>
                            <w:top w:val="none" w:sz="0" w:space="0" w:color="auto"/>
                            <w:left w:val="none" w:sz="0" w:space="0" w:color="auto"/>
                            <w:bottom w:val="none" w:sz="0" w:space="0" w:color="auto"/>
                            <w:right w:val="none" w:sz="0" w:space="0" w:color="auto"/>
                          </w:divBdr>
                          <w:divsChild>
                            <w:div w:id="2019887150">
                              <w:marLeft w:val="0"/>
                              <w:marRight w:val="0"/>
                              <w:marTop w:val="0"/>
                              <w:marBottom w:val="0"/>
                              <w:divBdr>
                                <w:top w:val="none" w:sz="0" w:space="0" w:color="auto"/>
                                <w:left w:val="none" w:sz="0" w:space="0" w:color="auto"/>
                                <w:bottom w:val="none" w:sz="0" w:space="0" w:color="auto"/>
                                <w:right w:val="none" w:sz="0" w:space="0" w:color="auto"/>
                              </w:divBdr>
                              <w:divsChild>
                                <w:div w:id="742217977">
                                  <w:marLeft w:val="0"/>
                                  <w:marRight w:val="0"/>
                                  <w:marTop w:val="0"/>
                                  <w:marBottom w:val="0"/>
                                  <w:divBdr>
                                    <w:top w:val="none" w:sz="0" w:space="0" w:color="auto"/>
                                    <w:left w:val="none" w:sz="0" w:space="0" w:color="auto"/>
                                    <w:bottom w:val="none" w:sz="0" w:space="0" w:color="auto"/>
                                    <w:right w:val="none" w:sz="0" w:space="0" w:color="auto"/>
                                  </w:divBdr>
                                  <w:divsChild>
                                    <w:div w:id="1604612475">
                                      <w:marLeft w:val="0"/>
                                      <w:marRight w:val="0"/>
                                      <w:marTop w:val="0"/>
                                      <w:marBottom w:val="0"/>
                                      <w:divBdr>
                                        <w:top w:val="none" w:sz="0" w:space="0" w:color="auto"/>
                                        <w:left w:val="none" w:sz="0" w:space="0" w:color="auto"/>
                                        <w:bottom w:val="none" w:sz="0" w:space="0" w:color="auto"/>
                                        <w:right w:val="none" w:sz="0" w:space="0" w:color="auto"/>
                                      </w:divBdr>
                                      <w:divsChild>
                                        <w:div w:id="1456826344">
                                          <w:marLeft w:val="0"/>
                                          <w:marRight w:val="0"/>
                                          <w:marTop w:val="0"/>
                                          <w:marBottom w:val="0"/>
                                          <w:divBdr>
                                            <w:top w:val="none" w:sz="0" w:space="0" w:color="auto"/>
                                            <w:left w:val="none" w:sz="0" w:space="0" w:color="auto"/>
                                            <w:bottom w:val="none" w:sz="0" w:space="0" w:color="auto"/>
                                            <w:right w:val="none" w:sz="0" w:space="0" w:color="auto"/>
                                          </w:divBdr>
                                          <w:divsChild>
                                            <w:div w:id="279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014301">
          <w:marLeft w:val="0"/>
          <w:marRight w:val="0"/>
          <w:marTop w:val="0"/>
          <w:marBottom w:val="0"/>
          <w:divBdr>
            <w:top w:val="none" w:sz="0" w:space="0" w:color="auto"/>
            <w:left w:val="none" w:sz="0" w:space="0" w:color="auto"/>
            <w:bottom w:val="none" w:sz="0" w:space="0" w:color="auto"/>
            <w:right w:val="none" w:sz="0" w:space="0" w:color="auto"/>
          </w:divBdr>
          <w:divsChild>
            <w:div w:id="201677833">
              <w:marLeft w:val="0"/>
              <w:marRight w:val="0"/>
              <w:marTop w:val="0"/>
              <w:marBottom w:val="0"/>
              <w:divBdr>
                <w:top w:val="none" w:sz="0" w:space="0" w:color="auto"/>
                <w:left w:val="none" w:sz="0" w:space="0" w:color="auto"/>
                <w:bottom w:val="none" w:sz="0" w:space="0" w:color="auto"/>
                <w:right w:val="none" w:sz="0" w:space="0" w:color="auto"/>
              </w:divBdr>
              <w:divsChild>
                <w:div w:id="1005405216">
                  <w:marLeft w:val="0"/>
                  <w:marRight w:val="0"/>
                  <w:marTop w:val="0"/>
                  <w:marBottom w:val="0"/>
                  <w:divBdr>
                    <w:top w:val="none" w:sz="0" w:space="0" w:color="auto"/>
                    <w:left w:val="none" w:sz="0" w:space="0" w:color="auto"/>
                    <w:bottom w:val="none" w:sz="0" w:space="0" w:color="auto"/>
                    <w:right w:val="none" w:sz="0" w:space="0" w:color="auto"/>
                  </w:divBdr>
                  <w:divsChild>
                    <w:div w:id="1601789910">
                      <w:marLeft w:val="0"/>
                      <w:marRight w:val="0"/>
                      <w:marTop w:val="0"/>
                      <w:marBottom w:val="0"/>
                      <w:divBdr>
                        <w:top w:val="none" w:sz="0" w:space="0" w:color="auto"/>
                        <w:left w:val="none" w:sz="0" w:space="0" w:color="auto"/>
                        <w:bottom w:val="none" w:sz="0" w:space="0" w:color="auto"/>
                        <w:right w:val="none" w:sz="0" w:space="0" w:color="auto"/>
                      </w:divBdr>
                      <w:divsChild>
                        <w:div w:id="696078391">
                          <w:marLeft w:val="0"/>
                          <w:marRight w:val="0"/>
                          <w:marTop w:val="0"/>
                          <w:marBottom w:val="0"/>
                          <w:divBdr>
                            <w:top w:val="none" w:sz="0" w:space="0" w:color="auto"/>
                            <w:left w:val="none" w:sz="0" w:space="0" w:color="auto"/>
                            <w:bottom w:val="none" w:sz="0" w:space="0" w:color="auto"/>
                            <w:right w:val="none" w:sz="0" w:space="0" w:color="auto"/>
                          </w:divBdr>
                          <w:divsChild>
                            <w:div w:id="1009483672">
                              <w:marLeft w:val="0"/>
                              <w:marRight w:val="0"/>
                              <w:marTop w:val="0"/>
                              <w:marBottom w:val="0"/>
                              <w:divBdr>
                                <w:top w:val="none" w:sz="0" w:space="0" w:color="auto"/>
                                <w:left w:val="none" w:sz="0" w:space="0" w:color="auto"/>
                                <w:bottom w:val="none" w:sz="0" w:space="0" w:color="auto"/>
                                <w:right w:val="none" w:sz="0" w:space="0" w:color="auto"/>
                              </w:divBdr>
                              <w:divsChild>
                                <w:div w:id="583488489">
                                  <w:marLeft w:val="0"/>
                                  <w:marRight w:val="0"/>
                                  <w:marTop w:val="0"/>
                                  <w:marBottom w:val="0"/>
                                  <w:divBdr>
                                    <w:top w:val="none" w:sz="0" w:space="0" w:color="auto"/>
                                    <w:left w:val="none" w:sz="0" w:space="0" w:color="auto"/>
                                    <w:bottom w:val="none" w:sz="0" w:space="0" w:color="auto"/>
                                    <w:right w:val="none" w:sz="0" w:space="0" w:color="auto"/>
                                  </w:divBdr>
                                  <w:divsChild>
                                    <w:div w:id="1853641141">
                                      <w:marLeft w:val="0"/>
                                      <w:marRight w:val="0"/>
                                      <w:marTop w:val="0"/>
                                      <w:marBottom w:val="0"/>
                                      <w:divBdr>
                                        <w:top w:val="none" w:sz="0" w:space="0" w:color="auto"/>
                                        <w:left w:val="none" w:sz="0" w:space="0" w:color="auto"/>
                                        <w:bottom w:val="none" w:sz="0" w:space="0" w:color="auto"/>
                                        <w:right w:val="none" w:sz="0" w:space="0" w:color="auto"/>
                                      </w:divBdr>
                                      <w:divsChild>
                                        <w:div w:id="679159870">
                                          <w:marLeft w:val="0"/>
                                          <w:marRight w:val="0"/>
                                          <w:marTop w:val="0"/>
                                          <w:marBottom w:val="0"/>
                                          <w:divBdr>
                                            <w:top w:val="none" w:sz="0" w:space="0" w:color="auto"/>
                                            <w:left w:val="none" w:sz="0" w:space="0" w:color="auto"/>
                                            <w:bottom w:val="none" w:sz="0" w:space="0" w:color="auto"/>
                                            <w:right w:val="none" w:sz="0" w:space="0" w:color="auto"/>
                                          </w:divBdr>
                                          <w:divsChild>
                                            <w:div w:id="7349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530291">
          <w:marLeft w:val="0"/>
          <w:marRight w:val="0"/>
          <w:marTop w:val="0"/>
          <w:marBottom w:val="0"/>
          <w:divBdr>
            <w:top w:val="none" w:sz="0" w:space="0" w:color="auto"/>
            <w:left w:val="none" w:sz="0" w:space="0" w:color="auto"/>
            <w:bottom w:val="none" w:sz="0" w:space="0" w:color="auto"/>
            <w:right w:val="none" w:sz="0" w:space="0" w:color="auto"/>
          </w:divBdr>
          <w:divsChild>
            <w:div w:id="1067536060">
              <w:marLeft w:val="0"/>
              <w:marRight w:val="0"/>
              <w:marTop w:val="0"/>
              <w:marBottom w:val="0"/>
              <w:divBdr>
                <w:top w:val="none" w:sz="0" w:space="0" w:color="auto"/>
                <w:left w:val="none" w:sz="0" w:space="0" w:color="auto"/>
                <w:bottom w:val="none" w:sz="0" w:space="0" w:color="auto"/>
                <w:right w:val="none" w:sz="0" w:space="0" w:color="auto"/>
              </w:divBdr>
              <w:divsChild>
                <w:div w:id="275790620">
                  <w:marLeft w:val="0"/>
                  <w:marRight w:val="0"/>
                  <w:marTop w:val="0"/>
                  <w:marBottom w:val="0"/>
                  <w:divBdr>
                    <w:top w:val="none" w:sz="0" w:space="0" w:color="auto"/>
                    <w:left w:val="none" w:sz="0" w:space="0" w:color="auto"/>
                    <w:bottom w:val="none" w:sz="0" w:space="0" w:color="auto"/>
                    <w:right w:val="none" w:sz="0" w:space="0" w:color="auto"/>
                  </w:divBdr>
                  <w:divsChild>
                    <w:div w:id="1203978802">
                      <w:marLeft w:val="0"/>
                      <w:marRight w:val="0"/>
                      <w:marTop w:val="0"/>
                      <w:marBottom w:val="0"/>
                      <w:divBdr>
                        <w:top w:val="none" w:sz="0" w:space="0" w:color="auto"/>
                        <w:left w:val="none" w:sz="0" w:space="0" w:color="auto"/>
                        <w:bottom w:val="none" w:sz="0" w:space="0" w:color="auto"/>
                        <w:right w:val="none" w:sz="0" w:space="0" w:color="auto"/>
                      </w:divBdr>
                      <w:divsChild>
                        <w:div w:id="1341811554">
                          <w:marLeft w:val="0"/>
                          <w:marRight w:val="0"/>
                          <w:marTop w:val="0"/>
                          <w:marBottom w:val="0"/>
                          <w:divBdr>
                            <w:top w:val="none" w:sz="0" w:space="0" w:color="auto"/>
                            <w:left w:val="none" w:sz="0" w:space="0" w:color="auto"/>
                            <w:bottom w:val="none" w:sz="0" w:space="0" w:color="auto"/>
                            <w:right w:val="none" w:sz="0" w:space="0" w:color="auto"/>
                          </w:divBdr>
                          <w:divsChild>
                            <w:div w:id="1695500312">
                              <w:marLeft w:val="0"/>
                              <w:marRight w:val="0"/>
                              <w:marTop w:val="0"/>
                              <w:marBottom w:val="0"/>
                              <w:divBdr>
                                <w:top w:val="none" w:sz="0" w:space="0" w:color="auto"/>
                                <w:left w:val="none" w:sz="0" w:space="0" w:color="auto"/>
                                <w:bottom w:val="none" w:sz="0" w:space="0" w:color="auto"/>
                                <w:right w:val="none" w:sz="0" w:space="0" w:color="auto"/>
                              </w:divBdr>
                              <w:divsChild>
                                <w:div w:id="619844238">
                                  <w:marLeft w:val="0"/>
                                  <w:marRight w:val="0"/>
                                  <w:marTop w:val="0"/>
                                  <w:marBottom w:val="0"/>
                                  <w:divBdr>
                                    <w:top w:val="none" w:sz="0" w:space="0" w:color="auto"/>
                                    <w:left w:val="none" w:sz="0" w:space="0" w:color="auto"/>
                                    <w:bottom w:val="none" w:sz="0" w:space="0" w:color="auto"/>
                                    <w:right w:val="none" w:sz="0" w:space="0" w:color="auto"/>
                                  </w:divBdr>
                                  <w:divsChild>
                                    <w:div w:id="169761189">
                                      <w:marLeft w:val="0"/>
                                      <w:marRight w:val="0"/>
                                      <w:marTop w:val="0"/>
                                      <w:marBottom w:val="0"/>
                                      <w:divBdr>
                                        <w:top w:val="none" w:sz="0" w:space="0" w:color="auto"/>
                                        <w:left w:val="none" w:sz="0" w:space="0" w:color="auto"/>
                                        <w:bottom w:val="none" w:sz="0" w:space="0" w:color="auto"/>
                                        <w:right w:val="none" w:sz="0" w:space="0" w:color="auto"/>
                                      </w:divBdr>
                                      <w:divsChild>
                                        <w:div w:id="770320547">
                                          <w:marLeft w:val="0"/>
                                          <w:marRight w:val="0"/>
                                          <w:marTop w:val="0"/>
                                          <w:marBottom w:val="0"/>
                                          <w:divBdr>
                                            <w:top w:val="none" w:sz="0" w:space="0" w:color="auto"/>
                                            <w:left w:val="none" w:sz="0" w:space="0" w:color="auto"/>
                                            <w:bottom w:val="none" w:sz="0" w:space="0" w:color="auto"/>
                                            <w:right w:val="none" w:sz="0" w:space="0" w:color="auto"/>
                                          </w:divBdr>
                                          <w:divsChild>
                                            <w:div w:id="8794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529202">
          <w:marLeft w:val="0"/>
          <w:marRight w:val="0"/>
          <w:marTop w:val="0"/>
          <w:marBottom w:val="0"/>
          <w:divBdr>
            <w:top w:val="none" w:sz="0" w:space="0" w:color="auto"/>
            <w:left w:val="none" w:sz="0" w:space="0" w:color="auto"/>
            <w:bottom w:val="none" w:sz="0" w:space="0" w:color="auto"/>
            <w:right w:val="none" w:sz="0" w:space="0" w:color="auto"/>
          </w:divBdr>
          <w:divsChild>
            <w:div w:id="1184630265">
              <w:marLeft w:val="0"/>
              <w:marRight w:val="0"/>
              <w:marTop w:val="0"/>
              <w:marBottom w:val="0"/>
              <w:divBdr>
                <w:top w:val="none" w:sz="0" w:space="0" w:color="auto"/>
                <w:left w:val="none" w:sz="0" w:space="0" w:color="auto"/>
                <w:bottom w:val="none" w:sz="0" w:space="0" w:color="auto"/>
                <w:right w:val="none" w:sz="0" w:space="0" w:color="auto"/>
              </w:divBdr>
              <w:divsChild>
                <w:div w:id="248540129">
                  <w:marLeft w:val="0"/>
                  <w:marRight w:val="0"/>
                  <w:marTop w:val="0"/>
                  <w:marBottom w:val="0"/>
                  <w:divBdr>
                    <w:top w:val="none" w:sz="0" w:space="0" w:color="auto"/>
                    <w:left w:val="none" w:sz="0" w:space="0" w:color="auto"/>
                    <w:bottom w:val="none" w:sz="0" w:space="0" w:color="auto"/>
                    <w:right w:val="none" w:sz="0" w:space="0" w:color="auto"/>
                  </w:divBdr>
                  <w:divsChild>
                    <w:div w:id="532378312">
                      <w:marLeft w:val="0"/>
                      <w:marRight w:val="0"/>
                      <w:marTop w:val="0"/>
                      <w:marBottom w:val="0"/>
                      <w:divBdr>
                        <w:top w:val="none" w:sz="0" w:space="0" w:color="auto"/>
                        <w:left w:val="none" w:sz="0" w:space="0" w:color="auto"/>
                        <w:bottom w:val="none" w:sz="0" w:space="0" w:color="auto"/>
                        <w:right w:val="none" w:sz="0" w:space="0" w:color="auto"/>
                      </w:divBdr>
                      <w:divsChild>
                        <w:div w:id="2140222608">
                          <w:marLeft w:val="0"/>
                          <w:marRight w:val="0"/>
                          <w:marTop w:val="0"/>
                          <w:marBottom w:val="0"/>
                          <w:divBdr>
                            <w:top w:val="none" w:sz="0" w:space="0" w:color="auto"/>
                            <w:left w:val="none" w:sz="0" w:space="0" w:color="auto"/>
                            <w:bottom w:val="none" w:sz="0" w:space="0" w:color="auto"/>
                            <w:right w:val="none" w:sz="0" w:space="0" w:color="auto"/>
                          </w:divBdr>
                          <w:divsChild>
                            <w:div w:id="892929241">
                              <w:marLeft w:val="0"/>
                              <w:marRight w:val="0"/>
                              <w:marTop w:val="0"/>
                              <w:marBottom w:val="0"/>
                              <w:divBdr>
                                <w:top w:val="none" w:sz="0" w:space="0" w:color="auto"/>
                                <w:left w:val="none" w:sz="0" w:space="0" w:color="auto"/>
                                <w:bottom w:val="none" w:sz="0" w:space="0" w:color="auto"/>
                                <w:right w:val="none" w:sz="0" w:space="0" w:color="auto"/>
                              </w:divBdr>
                              <w:divsChild>
                                <w:div w:id="157892487">
                                  <w:marLeft w:val="0"/>
                                  <w:marRight w:val="0"/>
                                  <w:marTop w:val="0"/>
                                  <w:marBottom w:val="0"/>
                                  <w:divBdr>
                                    <w:top w:val="none" w:sz="0" w:space="0" w:color="auto"/>
                                    <w:left w:val="none" w:sz="0" w:space="0" w:color="auto"/>
                                    <w:bottom w:val="none" w:sz="0" w:space="0" w:color="auto"/>
                                    <w:right w:val="none" w:sz="0" w:space="0" w:color="auto"/>
                                  </w:divBdr>
                                  <w:divsChild>
                                    <w:div w:id="1928416405">
                                      <w:marLeft w:val="0"/>
                                      <w:marRight w:val="0"/>
                                      <w:marTop w:val="0"/>
                                      <w:marBottom w:val="0"/>
                                      <w:divBdr>
                                        <w:top w:val="none" w:sz="0" w:space="0" w:color="auto"/>
                                        <w:left w:val="none" w:sz="0" w:space="0" w:color="auto"/>
                                        <w:bottom w:val="none" w:sz="0" w:space="0" w:color="auto"/>
                                        <w:right w:val="none" w:sz="0" w:space="0" w:color="auto"/>
                                      </w:divBdr>
                                      <w:divsChild>
                                        <w:div w:id="1451705552">
                                          <w:marLeft w:val="0"/>
                                          <w:marRight w:val="0"/>
                                          <w:marTop w:val="0"/>
                                          <w:marBottom w:val="0"/>
                                          <w:divBdr>
                                            <w:top w:val="none" w:sz="0" w:space="0" w:color="auto"/>
                                            <w:left w:val="none" w:sz="0" w:space="0" w:color="auto"/>
                                            <w:bottom w:val="none" w:sz="0" w:space="0" w:color="auto"/>
                                            <w:right w:val="none" w:sz="0" w:space="0" w:color="auto"/>
                                          </w:divBdr>
                                          <w:divsChild>
                                            <w:div w:id="18349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473211">
          <w:marLeft w:val="0"/>
          <w:marRight w:val="0"/>
          <w:marTop w:val="0"/>
          <w:marBottom w:val="0"/>
          <w:divBdr>
            <w:top w:val="none" w:sz="0" w:space="0" w:color="auto"/>
            <w:left w:val="none" w:sz="0" w:space="0" w:color="auto"/>
            <w:bottom w:val="none" w:sz="0" w:space="0" w:color="auto"/>
            <w:right w:val="none" w:sz="0" w:space="0" w:color="auto"/>
          </w:divBdr>
          <w:divsChild>
            <w:div w:id="1888755271">
              <w:marLeft w:val="0"/>
              <w:marRight w:val="0"/>
              <w:marTop w:val="0"/>
              <w:marBottom w:val="0"/>
              <w:divBdr>
                <w:top w:val="none" w:sz="0" w:space="0" w:color="auto"/>
                <w:left w:val="none" w:sz="0" w:space="0" w:color="auto"/>
                <w:bottom w:val="none" w:sz="0" w:space="0" w:color="auto"/>
                <w:right w:val="none" w:sz="0" w:space="0" w:color="auto"/>
              </w:divBdr>
              <w:divsChild>
                <w:div w:id="956066403">
                  <w:marLeft w:val="0"/>
                  <w:marRight w:val="0"/>
                  <w:marTop w:val="0"/>
                  <w:marBottom w:val="0"/>
                  <w:divBdr>
                    <w:top w:val="none" w:sz="0" w:space="0" w:color="auto"/>
                    <w:left w:val="none" w:sz="0" w:space="0" w:color="auto"/>
                    <w:bottom w:val="none" w:sz="0" w:space="0" w:color="auto"/>
                    <w:right w:val="none" w:sz="0" w:space="0" w:color="auto"/>
                  </w:divBdr>
                  <w:divsChild>
                    <w:div w:id="2028629251">
                      <w:marLeft w:val="0"/>
                      <w:marRight w:val="0"/>
                      <w:marTop w:val="0"/>
                      <w:marBottom w:val="0"/>
                      <w:divBdr>
                        <w:top w:val="none" w:sz="0" w:space="0" w:color="auto"/>
                        <w:left w:val="none" w:sz="0" w:space="0" w:color="auto"/>
                        <w:bottom w:val="none" w:sz="0" w:space="0" w:color="auto"/>
                        <w:right w:val="none" w:sz="0" w:space="0" w:color="auto"/>
                      </w:divBdr>
                      <w:divsChild>
                        <w:div w:id="2038695916">
                          <w:marLeft w:val="0"/>
                          <w:marRight w:val="0"/>
                          <w:marTop w:val="0"/>
                          <w:marBottom w:val="0"/>
                          <w:divBdr>
                            <w:top w:val="none" w:sz="0" w:space="0" w:color="auto"/>
                            <w:left w:val="none" w:sz="0" w:space="0" w:color="auto"/>
                            <w:bottom w:val="none" w:sz="0" w:space="0" w:color="auto"/>
                            <w:right w:val="none" w:sz="0" w:space="0" w:color="auto"/>
                          </w:divBdr>
                          <w:divsChild>
                            <w:div w:id="25060465">
                              <w:marLeft w:val="0"/>
                              <w:marRight w:val="0"/>
                              <w:marTop w:val="0"/>
                              <w:marBottom w:val="0"/>
                              <w:divBdr>
                                <w:top w:val="none" w:sz="0" w:space="0" w:color="auto"/>
                                <w:left w:val="none" w:sz="0" w:space="0" w:color="auto"/>
                                <w:bottom w:val="none" w:sz="0" w:space="0" w:color="auto"/>
                                <w:right w:val="none" w:sz="0" w:space="0" w:color="auto"/>
                              </w:divBdr>
                              <w:divsChild>
                                <w:div w:id="1928030355">
                                  <w:marLeft w:val="0"/>
                                  <w:marRight w:val="0"/>
                                  <w:marTop w:val="0"/>
                                  <w:marBottom w:val="0"/>
                                  <w:divBdr>
                                    <w:top w:val="none" w:sz="0" w:space="0" w:color="auto"/>
                                    <w:left w:val="none" w:sz="0" w:space="0" w:color="auto"/>
                                    <w:bottom w:val="none" w:sz="0" w:space="0" w:color="auto"/>
                                    <w:right w:val="none" w:sz="0" w:space="0" w:color="auto"/>
                                  </w:divBdr>
                                  <w:divsChild>
                                    <w:div w:id="833568078">
                                      <w:marLeft w:val="0"/>
                                      <w:marRight w:val="0"/>
                                      <w:marTop w:val="0"/>
                                      <w:marBottom w:val="0"/>
                                      <w:divBdr>
                                        <w:top w:val="none" w:sz="0" w:space="0" w:color="auto"/>
                                        <w:left w:val="none" w:sz="0" w:space="0" w:color="auto"/>
                                        <w:bottom w:val="none" w:sz="0" w:space="0" w:color="auto"/>
                                        <w:right w:val="none" w:sz="0" w:space="0" w:color="auto"/>
                                      </w:divBdr>
                                      <w:divsChild>
                                        <w:div w:id="1477526364">
                                          <w:marLeft w:val="0"/>
                                          <w:marRight w:val="0"/>
                                          <w:marTop w:val="0"/>
                                          <w:marBottom w:val="0"/>
                                          <w:divBdr>
                                            <w:top w:val="none" w:sz="0" w:space="0" w:color="auto"/>
                                            <w:left w:val="none" w:sz="0" w:space="0" w:color="auto"/>
                                            <w:bottom w:val="none" w:sz="0" w:space="0" w:color="auto"/>
                                            <w:right w:val="none" w:sz="0" w:space="0" w:color="auto"/>
                                          </w:divBdr>
                                          <w:divsChild>
                                            <w:div w:id="6944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543398">
          <w:marLeft w:val="0"/>
          <w:marRight w:val="0"/>
          <w:marTop w:val="0"/>
          <w:marBottom w:val="0"/>
          <w:divBdr>
            <w:top w:val="none" w:sz="0" w:space="0" w:color="auto"/>
            <w:left w:val="none" w:sz="0" w:space="0" w:color="auto"/>
            <w:bottom w:val="none" w:sz="0" w:space="0" w:color="auto"/>
            <w:right w:val="none" w:sz="0" w:space="0" w:color="auto"/>
          </w:divBdr>
          <w:divsChild>
            <w:div w:id="1770731238">
              <w:marLeft w:val="0"/>
              <w:marRight w:val="0"/>
              <w:marTop w:val="0"/>
              <w:marBottom w:val="0"/>
              <w:divBdr>
                <w:top w:val="none" w:sz="0" w:space="0" w:color="auto"/>
                <w:left w:val="none" w:sz="0" w:space="0" w:color="auto"/>
                <w:bottom w:val="none" w:sz="0" w:space="0" w:color="auto"/>
                <w:right w:val="none" w:sz="0" w:space="0" w:color="auto"/>
              </w:divBdr>
              <w:divsChild>
                <w:div w:id="1923224690">
                  <w:marLeft w:val="0"/>
                  <w:marRight w:val="0"/>
                  <w:marTop w:val="0"/>
                  <w:marBottom w:val="0"/>
                  <w:divBdr>
                    <w:top w:val="none" w:sz="0" w:space="0" w:color="auto"/>
                    <w:left w:val="none" w:sz="0" w:space="0" w:color="auto"/>
                    <w:bottom w:val="none" w:sz="0" w:space="0" w:color="auto"/>
                    <w:right w:val="none" w:sz="0" w:space="0" w:color="auto"/>
                  </w:divBdr>
                  <w:divsChild>
                    <w:div w:id="302931664">
                      <w:marLeft w:val="0"/>
                      <w:marRight w:val="0"/>
                      <w:marTop w:val="0"/>
                      <w:marBottom w:val="0"/>
                      <w:divBdr>
                        <w:top w:val="none" w:sz="0" w:space="0" w:color="auto"/>
                        <w:left w:val="none" w:sz="0" w:space="0" w:color="auto"/>
                        <w:bottom w:val="none" w:sz="0" w:space="0" w:color="auto"/>
                        <w:right w:val="none" w:sz="0" w:space="0" w:color="auto"/>
                      </w:divBdr>
                      <w:divsChild>
                        <w:div w:id="1153640578">
                          <w:marLeft w:val="0"/>
                          <w:marRight w:val="0"/>
                          <w:marTop w:val="0"/>
                          <w:marBottom w:val="0"/>
                          <w:divBdr>
                            <w:top w:val="none" w:sz="0" w:space="0" w:color="auto"/>
                            <w:left w:val="none" w:sz="0" w:space="0" w:color="auto"/>
                            <w:bottom w:val="none" w:sz="0" w:space="0" w:color="auto"/>
                            <w:right w:val="none" w:sz="0" w:space="0" w:color="auto"/>
                          </w:divBdr>
                          <w:divsChild>
                            <w:div w:id="670829">
                              <w:marLeft w:val="0"/>
                              <w:marRight w:val="0"/>
                              <w:marTop w:val="0"/>
                              <w:marBottom w:val="0"/>
                              <w:divBdr>
                                <w:top w:val="none" w:sz="0" w:space="0" w:color="auto"/>
                                <w:left w:val="none" w:sz="0" w:space="0" w:color="auto"/>
                                <w:bottom w:val="none" w:sz="0" w:space="0" w:color="auto"/>
                                <w:right w:val="none" w:sz="0" w:space="0" w:color="auto"/>
                              </w:divBdr>
                              <w:divsChild>
                                <w:div w:id="1199465232">
                                  <w:marLeft w:val="0"/>
                                  <w:marRight w:val="0"/>
                                  <w:marTop w:val="0"/>
                                  <w:marBottom w:val="0"/>
                                  <w:divBdr>
                                    <w:top w:val="none" w:sz="0" w:space="0" w:color="auto"/>
                                    <w:left w:val="none" w:sz="0" w:space="0" w:color="auto"/>
                                    <w:bottom w:val="none" w:sz="0" w:space="0" w:color="auto"/>
                                    <w:right w:val="none" w:sz="0" w:space="0" w:color="auto"/>
                                  </w:divBdr>
                                  <w:divsChild>
                                    <w:div w:id="952396636">
                                      <w:marLeft w:val="0"/>
                                      <w:marRight w:val="0"/>
                                      <w:marTop w:val="0"/>
                                      <w:marBottom w:val="0"/>
                                      <w:divBdr>
                                        <w:top w:val="none" w:sz="0" w:space="0" w:color="auto"/>
                                        <w:left w:val="none" w:sz="0" w:space="0" w:color="auto"/>
                                        <w:bottom w:val="none" w:sz="0" w:space="0" w:color="auto"/>
                                        <w:right w:val="none" w:sz="0" w:space="0" w:color="auto"/>
                                      </w:divBdr>
                                      <w:divsChild>
                                        <w:div w:id="241381097">
                                          <w:marLeft w:val="0"/>
                                          <w:marRight w:val="0"/>
                                          <w:marTop w:val="0"/>
                                          <w:marBottom w:val="0"/>
                                          <w:divBdr>
                                            <w:top w:val="none" w:sz="0" w:space="0" w:color="auto"/>
                                            <w:left w:val="none" w:sz="0" w:space="0" w:color="auto"/>
                                            <w:bottom w:val="none" w:sz="0" w:space="0" w:color="auto"/>
                                            <w:right w:val="none" w:sz="0" w:space="0" w:color="auto"/>
                                          </w:divBdr>
                                          <w:divsChild>
                                            <w:div w:id="1912110086">
                                              <w:marLeft w:val="0"/>
                                              <w:marRight w:val="0"/>
                                              <w:marTop w:val="0"/>
                                              <w:marBottom w:val="0"/>
                                              <w:divBdr>
                                                <w:top w:val="none" w:sz="0" w:space="0" w:color="auto"/>
                                                <w:left w:val="none" w:sz="0" w:space="0" w:color="auto"/>
                                                <w:bottom w:val="none" w:sz="0" w:space="0" w:color="auto"/>
                                                <w:right w:val="none" w:sz="0" w:space="0" w:color="auto"/>
                                              </w:divBdr>
                                              <w:divsChild>
                                                <w:div w:id="110037444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961835285">
          <w:marLeft w:val="0"/>
          <w:marRight w:val="0"/>
          <w:marTop w:val="0"/>
          <w:marBottom w:val="0"/>
          <w:divBdr>
            <w:top w:val="none" w:sz="0" w:space="0" w:color="auto"/>
            <w:left w:val="none" w:sz="0" w:space="0" w:color="auto"/>
            <w:bottom w:val="none" w:sz="0" w:space="0" w:color="auto"/>
            <w:right w:val="none" w:sz="0" w:space="0" w:color="auto"/>
          </w:divBdr>
          <w:divsChild>
            <w:div w:id="1916013201">
              <w:marLeft w:val="0"/>
              <w:marRight w:val="0"/>
              <w:marTop w:val="0"/>
              <w:marBottom w:val="0"/>
              <w:divBdr>
                <w:top w:val="none" w:sz="0" w:space="0" w:color="auto"/>
                <w:left w:val="none" w:sz="0" w:space="0" w:color="auto"/>
                <w:bottom w:val="none" w:sz="0" w:space="0" w:color="auto"/>
                <w:right w:val="none" w:sz="0" w:space="0" w:color="auto"/>
              </w:divBdr>
              <w:divsChild>
                <w:div w:id="896864774">
                  <w:marLeft w:val="0"/>
                  <w:marRight w:val="0"/>
                  <w:marTop w:val="0"/>
                  <w:marBottom w:val="0"/>
                  <w:divBdr>
                    <w:top w:val="none" w:sz="0" w:space="0" w:color="auto"/>
                    <w:left w:val="none" w:sz="0" w:space="0" w:color="auto"/>
                    <w:bottom w:val="none" w:sz="0" w:space="0" w:color="auto"/>
                    <w:right w:val="none" w:sz="0" w:space="0" w:color="auto"/>
                  </w:divBdr>
                  <w:divsChild>
                    <w:div w:id="1400711692">
                      <w:marLeft w:val="0"/>
                      <w:marRight w:val="0"/>
                      <w:marTop w:val="0"/>
                      <w:marBottom w:val="0"/>
                      <w:divBdr>
                        <w:top w:val="none" w:sz="0" w:space="0" w:color="auto"/>
                        <w:left w:val="none" w:sz="0" w:space="0" w:color="auto"/>
                        <w:bottom w:val="none" w:sz="0" w:space="0" w:color="auto"/>
                        <w:right w:val="none" w:sz="0" w:space="0" w:color="auto"/>
                      </w:divBdr>
                      <w:divsChild>
                        <w:div w:id="1224216322">
                          <w:marLeft w:val="0"/>
                          <w:marRight w:val="0"/>
                          <w:marTop w:val="0"/>
                          <w:marBottom w:val="0"/>
                          <w:divBdr>
                            <w:top w:val="none" w:sz="0" w:space="0" w:color="auto"/>
                            <w:left w:val="none" w:sz="0" w:space="0" w:color="auto"/>
                            <w:bottom w:val="none" w:sz="0" w:space="0" w:color="auto"/>
                            <w:right w:val="none" w:sz="0" w:space="0" w:color="auto"/>
                          </w:divBdr>
                          <w:divsChild>
                            <w:div w:id="1583417700">
                              <w:marLeft w:val="0"/>
                              <w:marRight w:val="0"/>
                              <w:marTop w:val="0"/>
                              <w:marBottom w:val="0"/>
                              <w:divBdr>
                                <w:top w:val="none" w:sz="0" w:space="0" w:color="auto"/>
                                <w:left w:val="none" w:sz="0" w:space="0" w:color="auto"/>
                                <w:bottom w:val="none" w:sz="0" w:space="0" w:color="auto"/>
                                <w:right w:val="none" w:sz="0" w:space="0" w:color="auto"/>
                              </w:divBdr>
                              <w:divsChild>
                                <w:div w:id="1803307449">
                                  <w:marLeft w:val="0"/>
                                  <w:marRight w:val="0"/>
                                  <w:marTop w:val="0"/>
                                  <w:marBottom w:val="0"/>
                                  <w:divBdr>
                                    <w:top w:val="none" w:sz="0" w:space="0" w:color="auto"/>
                                    <w:left w:val="none" w:sz="0" w:space="0" w:color="auto"/>
                                    <w:bottom w:val="none" w:sz="0" w:space="0" w:color="auto"/>
                                    <w:right w:val="none" w:sz="0" w:space="0" w:color="auto"/>
                                  </w:divBdr>
                                  <w:divsChild>
                                    <w:div w:id="2051178307">
                                      <w:marLeft w:val="0"/>
                                      <w:marRight w:val="0"/>
                                      <w:marTop w:val="0"/>
                                      <w:marBottom w:val="0"/>
                                      <w:divBdr>
                                        <w:top w:val="none" w:sz="0" w:space="0" w:color="auto"/>
                                        <w:left w:val="none" w:sz="0" w:space="0" w:color="auto"/>
                                        <w:bottom w:val="none" w:sz="0" w:space="0" w:color="auto"/>
                                        <w:right w:val="none" w:sz="0" w:space="0" w:color="auto"/>
                                      </w:divBdr>
                                      <w:divsChild>
                                        <w:div w:id="866793359">
                                          <w:marLeft w:val="0"/>
                                          <w:marRight w:val="0"/>
                                          <w:marTop w:val="150"/>
                                          <w:marBottom w:val="0"/>
                                          <w:divBdr>
                                            <w:top w:val="none" w:sz="0" w:space="0" w:color="auto"/>
                                            <w:left w:val="none" w:sz="0" w:space="0" w:color="auto"/>
                                            <w:bottom w:val="none" w:sz="0" w:space="0" w:color="auto"/>
                                            <w:right w:val="none" w:sz="0" w:space="0" w:color="auto"/>
                                          </w:divBdr>
                                          <w:divsChild>
                                            <w:div w:id="1717240624">
                                              <w:marLeft w:val="0"/>
                                              <w:marRight w:val="150"/>
                                              <w:marTop w:val="0"/>
                                              <w:marBottom w:val="0"/>
                                              <w:divBdr>
                                                <w:top w:val="none" w:sz="0" w:space="0" w:color="auto"/>
                                                <w:left w:val="none" w:sz="0" w:space="0" w:color="auto"/>
                                                <w:bottom w:val="none" w:sz="0" w:space="0" w:color="auto"/>
                                                <w:right w:val="none" w:sz="0" w:space="0" w:color="auto"/>
                                              </w:divBdr>
                                              <w:divsChild>
                                                <w:div w:id="719550338">
                                                  <w:marLeft w:val="0"/>
                                                  <w:marRight w:val="0"/>
                                                  <w:marTop w:val="0"/>
                                                  <w:marBottom w:val="0"/>
                                                  <w:divBdr>
                                                    <w:top w:val="none" w:sz="0" w:space="0" w:color="auto"/>
                                                    <w:left w:val="none" w:sz="0" w:space="0" w:color="auto"/>
                                                    <w:bottom w:val="none" w:sz="0" w:space="0" w:color="auto"/>
                                                    <w:right w:val="none" w:sz="0" w:space="0" w:color="auto"/>
                                                  </w:divBdr>
                                                  <w:divsChild>
                                                    <w:div w:id="12956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3727">
                                              <w:marLeft w:val="150"/>
                                              <w:marRight w:val="0"/>
                                              <w:marTop w:val="0"/>
                                              <w:marBottom w:val="0"/>
                                              <w:divBdr>
                                                <w:top w:val="none" w:sz="0" w:space="0" w:color="auto"/>
                                                <w:left w:val="none" w:sz="0" w:space="0" w:color="auto"/>
                                                <w:bottom w:val="none" w:sz="0" w:space="0" w:color="auto"/>
                                                <w:right w:val="none" w:sz="0" w:space="0" w:color="auto"/>
                                              </w:divBdr>
                                              <w:divsChild>
                                                <w:div w:id="1870408199">
                                                  <w:marLeft w:val="0"/>
                                                  <w:marRight w:val="0"/>
                                                  <w:marTop w:val="0"/>
                                                  <w:marBottom w:val="0"/>
                                                  <w:divBdr>
                                                    <w:top w:val="none" w:sz="0" w:space="0" w:color="auto"/>
                                                    <w:left w:val="none" w:sz="0" w:space="0" w:color="auto"/>
                                                    <w:bottom w:val="none" w:sz="0" w:space="0" w:color="auto"/>
                                                    <w:right w:val="none" w:sz="0" w:space="0" w:color="auto"/>
                                                  </w:divBdr>
                                                  <w:divsChild>
                                                    <w:div w:id="16584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3002270">
          <w:marLeft w:val="0"/>
          <w:marRight w:val="0"/>
          <w:marTop w:val="0"/>
          <w:marBottom w:val="0"/>
          <w:divBdr>
            <w:top w:val="none" w:sz="0" w:space="0" w:color="auto"/>
            <w:left w:val="none" w:sz="0" w:space="0" w:color="auto"/>
            <w:bottom w:val="none" w:sz="0" w:space="0" w:color="auto"/>
            <w:right w:val="none" w:sz="0" w:space="0" w:color="auto"/>
          </w:divBdr>
          <w:divsChild>
            <w:div w:id="1633097047">
              <w:marLeft w:val="0"/>
              <w:marRight w:val="0"/>
              <w:marTop w:val="0"/>
              <w:marBottom w:val="0"/>
              <w:divBdr>
                <w:top w:val="none" w:sz="0" w:space="0" w:color="auto"/>
                <w:left w:val="none" w:sz="0" w:space="0" w:color="auto"/>
                <w:bottom w:val="none" w:sz="0" w:space="0" w:color="auto"/>
                <w:right w:val="none" w:sz="0" w:space="0" w:color="auto"/>
              </w:divBdr>
              <w:divsChild>
                <w:div w:id="1168254698">
                  <w:marLeft w:val="0"/>
                  <w:marRight w:val="0"/>
                  <w:marTop w:val="0"/>
                  <w:marBottom w:val="0"/>
                  <w:divBdr>
                    <w:top w:val="none" w:sz="0" w:space="0" w:color="auto"/>
                    <w:left w:val="none" w:sz="0" w:space="0" w:color="auto"/>
                    <w:bottom w:val="none" w:sz="0" w:space="0" w:color="auto"/>
                    <w:right w:val="none" w:sz="0" w:space="0" w:color="auto"/>
                  </w:divBdr>
                  <w:divsChild>
                    <w:div w:id="1418134463">
                      <w:marLeft w:val="0"/>
                      <w:marRight w:val="0"/>
                      <w:marTop w:val="0"/>
                      <w:marBottom w:val="0"/>
                      <w:divBdr>
                        <w:top w:val="none" w:sz="0" w:space="0" w:color="auto"/>
                        <w:left w:val="none" w:sz="0" w:space="0" w:color="auto"/>
                        <w:bottom w:val="none" w:sz="0" w:space="0" w:color="auto"/>
                        <w:right w:val="none" w:sz="0" w:space="0" w:color="auto"/>
                      </w:divBdr>
                      <w:divsChild>
                        <w:div w:id="289436569">
                          <w:marLeft w:val="0"/>
                          <w:marRight w:val="0"/>
                          <w:marTop w:val="0"/>
                          <w:marBottom w:val="0"/>
                          <w:divBdr>
                            <w:top w:val="none" w:sz="0" w:space="0" w:color="auto"/>
                            <w:left w:val="none" w:sz="0" w:space="0" w:color="auto"/>
                            <w:bottom w:val="none" w:sz="0" w:space="0" w:color="auto"/>
                            <w:right w:val="none" w:sz="0" w:space="0" w:color="auto"/>
                          </w:divBdr>
                          <w:divsChild>
                            <w:div w:id="899678839">
                              <w:marLeft w:val="0"/>
                              <w:marRight w:val="0"/>
                              <w:marTop w:val="0"/>
                              <w:marBottom w:val="0"/>
                              <w:divBdr>
                                <w:top w:val="none" w:sz="0" w:space="0" w:color="auto"/>
                                <w:left w:val="none" w:sz="0" w:space="0" w:color="auto"/>
                                <w:bottom w:val="none" w:sz="0" w:space="0" w:color="auto"/>
                                <w:right w:val="none" w:sz="0" w:space="0" w:color="auto"/>
                              </w:divBdr>
                              <w:divsChild>
                                <w:div w:id="2006862701">
                                  <w:marLeft w:val="0"/>
                                  <w:marRight w:val="0"/>
                                  <w:marTop w:val="0"/>
                                  <w:marBottom w:val="0"/>
                                  <w:divBdr>
                                    <w:top w:val="none" w:sz="0" w:space="0" w:color="auto"/>
                                    <w:left w:val="none" w:sz="0" w:space="0" w:color="auto"/>
                                    <w:bottom w:val="none" w:sz="0" w:space="0" w:color="auto"/>
                                    <w:right w:val="none" w:sz="0" w:space="0" w:color="auto"/>
                                  </w:divBdr>
                                  <w:divsChild>
                                    <w:div w:id="702902460">
                                      <w:marLeft w:val="0"/>
                                      <w:marRight w:val="0"/>
                                      <w:marTop w:val="0"/>
                                      <w:marBottom w:val="0"/>
                                      <w:divBdr>
                                        <w:top w:val="none" w:sz="0" w:space="0" w:color="auto"/>
                                        <w:left w:val="none" w:sz="0" w:space="0" w:color="auto"/>
                                        <w:bottom w:val="none" w:sz="0" w:space="0" w:color="auto"/>
                                        <w:right w:val="none" w:sz="0" w:space="0" w:color="auto"/>
                                      </w:divBdr>
                                      <w:divsChild>
                                        <w:div w:id="22633956">
                                          <w:marLeft w:val="0"/>
                                          <w:marRight w:val="0"/>
                                          <w:marTop w:val="0"/>
                                          <w:marBottom w:val="0"/>
                                          <w:divBdr>
                                            <w:top w:val="none" w:sz="0" w:space="0" w:color="auto"/>
                                            <w:left w:val="none" w:sz="0" w:space="0" w:color="auto"/>
                                            <w:bottom w:val="none" w:sz="0" w:space="0" w:color="auto"/>
                                            <w:right w:val="none" w:sz="0" w:space="0" w:color="auto"/>
                                          </w:divBdr>
                                          <w:divsChild>
                                            <w:div w:id="2097437182">
                                              <w:marLeft w:val="0"/>
                                              <w:marRight w:val="0"/>
                                              <w:marTop w:val="0"/>
                                              <w:marBottom w:val="0"/>
                                              <w:divBdr>
                                                <w:top w:val="none" w:sz="0" w:space="0" w:color="auto"/>
                                                <w:left w:val="none" w:sz="0" w:space="0" w:color="auto"/>
                                                <w:bottom w:val="none" w:sz="0" w:space="0" w:color="auto"/>
                                                <w:right w:val="none" w:sz="0" w:space="0" w:color="auto"/>
                                              </w:divBdr>
                                              <w:divsChild>
                                                <w:div w:id="64265669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503814564">
          <w:marLeft w:val="0"/>
          <w:marRight w:val="0"/>
          <w:marTop w:val="0"/>
          <w:marBottom w:val="0"/>
          <w:divBdr>
            <w:top w:val="none" w:sz="0" w:space="0" w:color="auto"/>
            <w:left w:val="none" w:sz="0" w:space="0" w:color="auto"/>
            <w:bottom w:val="none" w:sz="0" w:space="0" w:color="auto"/>
            <w:right w:val="none" w:sz="0" w:space="0" w:color="auto"/>
          </w:divBdr>
          <w:divsChild>
            <w:div w:id="709653408">
              <w:marLeft w:val="0"/>
              <w:marRight w:val="0"/>
              <w:marTop w:val="0"/>
              <w:marBottom w:val="0"/>
              <w:divBdr>
                <w:top w:val="none" w:sz="0" w:space="0" w:color="auto"/>
                <w:left w:val="none" w:sz="0" w:space="0" w:color="auto"/>
                <w:bottom w:val="none" w:sz="0" w:space="0" w:color="auto"/>
                <w:right w:val="none" w:sz="0" w:space="0" w:color="auto"/>
              </w:divBdr>
              <w:divsChild>
                <w:div w:id="1171260634">
                  <w:marLeft w:val="0"/>
                  <w:marRight w:val="0"/>
                  <w:marTop w:val="0"/>
                  <w:marBottom w:val="0"/>
                  <w:divBdr>
                    <w:top w:val="none" w:sz="0" w:space="0" w:color="auto"/>
                    <w:left w:val="none" w:sz="0" w:space="0" w:color="auto"/>
                    <w:bottom w:val="none" w:sz="0" w:space="0" w:color="auto"/>
                    <w:right w:val="none" w:sz="0" w:space="0" w:color="auto"/>
                  </w:divBdr>
                  <w:divsChild>
                    <w:div w:id="792214093">
                      <w:marLeft w:val="0"/>
                      <w:marRight w:val="0"/>
                      <w:marTop w:val="0"/>
                      <w:marBottom w:val="0"/>
                      <w:divBdr>
                        <w:top w:val="none" w:sz="0" w:space="0" w:color="auto"/>
                        <w:left w:val="none" w:sz="0" w:space="0" w:color="auto"/>
                        <w:bottom w:val="none" w:sz="0" w:space="0" w:color="auto"/>
                        <w:right w:val="none" w:sz="0" w:space="0" w:color="auto"/>
                      </w:divBdr>
                      <w:divsChild>
                        <w:div w:id="1118640601">
                          <w:marLeft w:val="0"/>
                          <w:marRight w:val="0"/>
                          <w:marTop w:val="0"/>
                          <w:marBottom w:val="0"/>
                          <w:divBdr>
                            <w:top w:val="none" w:sz="0" w:space="0" w:color="auto"/>
                            <w:left w:val="none" w:sz="0" w:space="0" w:color="auto"/>
                            <w:bottom w:val="none" w:sz="0" w:space="0" w:color="auto"/>
                            <w:right w:val="none" w:sz="0" w:space="0" w:color="auto"/>
                          </w:divBdr>
                          <w:divsChild>
                            <w:div w:id="1692367182">
                              <w:marLeft w:val="0"/>
                              <w:marRight w:val="0"/>
                              <w:marTop w:val="0"/>
                              <w:marBottom w:val="0"/>
                              <w:divBdr>
                                <w:top w:val="none" w:sz="0" w:space="0" w:color="auto"/>
                                <w:left w:val="none" w:sz="0" w:space="0" w:color="auto"/>
                                <w:bottom w:val="none" w:sz="0" w:space="0" w:color="auto"/>
                                <w:right w:val="none" w:sz="0" w:space="0" w:color="auto"/>
                              </w:divBdr>
                              <w:divsChild>
                                <w:div w:id="1106123156">
                                  <w:marLeft w:val="0"/>
                                  <w:marRight w:val="0"/>
                                  <w:marTop w:val="0"/>
                                  <w:marBottom w:val="0"/>
                                  <w:divBdr>
                                    <w:top w:val="none" w:sz="0" w:space="0" w:color="auto"/>
                                    <w:left w:val="none" w:sz="0" w:space="0" w:color="auto"/>
                                    <w:bottom w:val="none" w:sz="0" w:space="0" w:color="auto"/>
                                    <w:right w:val="none" w:sz="0" w:space="0" w:color="auto"/>
                                  </w:divBdr>
                                  <w:divsChild>
                                    <w:div w:id="1273706999">
                                      <w:marLeft w:val="0"/>
                                      <w:marRight w:val="0"/>
                                      <w:marTop w:val="0"/>
                                      <w:marBottom w:val="0"/>
                                      <w:divBdr>
                                        <w:top w:val="none" w:sz="0" w:space="0" w:color="auto"/>
                                        <w:left w:val="none" w:sz="0" w:space="0" w:color="auto"/>
                                        <w:bottom w:val="none" w:sz="0" w:space="0" w:color="auto"/>
                                        <w:right w:val="none" w:sz="0" w:space="0" w:color="auto"/>
                                      </w:divBdr>
                                      <w:divsChild>
                                        <w:div w:id="1290285121">
                                          <w:marLeft w:val="0"/>
                                          <w:marRight w:val="0"/>
                                          <w:marTop w:val="0"/>
                                          <w:marBottom w:val="0"/>
                                          <w:divBdr>
                                            <w:top w:val="none" w:sz="0" w:space="0" w:color="auto"/>
                                            <w:left w:val="none" w:sz="0" w:space="0" w:color="auto"/>
                                            <w:bottom w:val="none" w:sz="0" w:space="0" w:color="auto"/>
                                            <w:right w:val="none" w:sz="0" w:space="0" w:color="auto"/>
                                          </w:divBdr>
                                          <w:divsChild>
                                            <w:div w:id="451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002918">
          <w:marLeft w:val="0"/>
          <w:marRight w:val="0"/>
          <w:marTop w:val="0"/>
          <w:marBottom w:val="0"/>
          <w:divBdr>
            <w:top w:val="none" w:sz="0" w:space="0" w:color="auto"/>
            <w:left w:val="none" w:sz="0" w:space="0" w:color="auto"/>
            <w:bottom w:val="none" w:sz="0" w:space="0" w:color="auto"/>
            <w:right w:val="none" w:sz="0" w:space="0" w:color="auto"/>
          </w:divBdr>
          <w:divsChild>
            <w:div w:id="199705952">
              <w:marLeft w:val="0"/>
              <w:marRight w:val="0"/>
              <w:marTop w:val="0"/>
              <w:marBottom w:val="0"/>
              <w:divBdr>
                <w:top w:val="none" w:sz="0" w:space="0" w:color="auto"/>
                <w:left w:val="none" w:sz="0" w:space="0" w:color="auto"/>
                <w:bottom w:val="none" w:sz="0" w:space="0" w:color="auto"/>
                <w:right w:val="none" w:sz="0" w:space="0" w:color="auto"/>
              </w:divBdr>
              <w:divsChild>
                <w:div w:id="1805583747">
                  <w:marLeft w:val="0"/>
                  <w:marRight w:val="0"/>
                  <w:marTop w:val="0"/>
                  <w:marBottom w:val="0"/>
                  <w:divBdr>
                    <w:top w:val="none" w:sz="0" w:space="0" w:color="auto"/>
                    <w:left w:val="none" w:sz="0" w:space="0" w:color="auto"/>
                    <w:bottom w:val="none" w:sz="0" w:space="0" w:color="auto"/>
                    <w:right w:val="none" w:sz="0" w:space="0" w:color="auto"/>
                  </w:divBdr>
                  <w:divsChild>
                    <w:div w:id="1935895199">
                      <w:marLeft w:val="0"/>
                      <w:marRight w:val="0"/>
                      <w:marTop w:val="0"/>
                      <w:marBottom w:val="0"/>
                      <w:divBdr>
                        <w:top w:val="none" w:sz="0" w:space="0" w:color="auto"/>
                        <w:left w:val="none" w:sz="0" w:space="0" w:color="auto"/>
                        <w:bottom w:val="none" w:sz="0" w:space="0" w:color="auto"/>
                        <w:right w:val="none" w:sz="0" w:space="0" w:color="auto"/>
                      </w:divBdr>
                      <w:divsChild>
                        <w:div w:id="1732729392">
                          <w:marLeft w:val="0"/>
                          <w:marRight w:val="0"/>
                          <w:marTop w:val="0"/>
                          <w:marBottom w:val="0"/>
                          <w:divBdr>
                            <w:top w:val="none" w:sz="0" w:space="0" w:color="auto"/>
                            <w:left w:val="none" w:sz="0" w:space="0" w:color="auto"/>
                            <w:bottom w:val="none" w:sz="0" w:space="0" w:color="auto"/>
                            <w:right w:val="none" w:sz="0" w:space="0" w:color="auto"/>
                          </w:divBdr>
                          <w:divsChild>
                            <w:div w:id="1606888343">
                              <w:marLeft w:val="0"/>
                              <w:marRight w:val="0"/>
                              <w:marTop w:val="0"/>
                              <w:marBottom w:val="0"/>
                              <w:divBdr>
                                <w:top w:val="none" w:sz="0" w:space="0" w:color="auto"/>
                                <w:left w:val="none" w:sz="0" w:space="0" w:color="auto"/>
                                <w:bottom w:val="none" w:sz="0" w:space="0" w:color="auto"/>
                                <w:right w:val="none" w:sz="0" w:space="0" w:color="auto"/>
                              </w:divBdr>
                              <w:divsChild>
                                <w:div w:id="379520590">
                                  <w:marLeft w:val="0"/>
                                  <w:marRight w:val="0"/>
                                  <w:marTop w:val="0"/>
                                  <w:marBottom w:val="0"/>
                                  <w:divBdr>
                                    <w:top w:val="none" w:sz="0" w:space="0" w:color="auto"/>
                                    <w:left w:val="none" w:sz="0" w:space="0" w:color="auto"/>
                                    <w:bottom w:val="none" w:sz="0" w:space="0" w:color="auto"/>
                                    <w:right w:val="none" w:sz="0" w:space="0" w:color="auto"/>
                                  </w:divBdr>
                                  <w:divsChild>
                                    <w:div w:id="1894078090">
                                      <w:marLeft w:val="0"/>
                                      <w:marRight w:val="0"/>
                                      <w:marTop w:val="0"/>
                                      <w:marBottom w:val="0"/>
                                      <w:divBdr>
                                        <w:top w:val="none" w:sz="0" w:space="0" w:color="auto"/>
                                        <w:left w:val="none" w:sz="0" w:space="0" w:color="auto"/>
                                        <w:bottom w:val="none" w:sz="0" w:space="0" w:color="auto"/>
                                        <w:right w:val="none" w:sz="0" w:space="0" w:color="auto"/>
                                      </w:divBdr>
                                      <w:divsChild>
                                        <w:div w:id="1020357719">
                                          <w:marLeft w:val="0"/>
                                          <w:marRight w:val="0"/>
                                          <w:marTop w:val="0"/>
                                          <w:marBottom w:val="0"/>
                                          <w:divBdr>
                                            <w:top w:val="none" w:sz="0" w:space="0" w:color="auto"/>
                                            <w:left w:val="none" w:sz="0" w:space="0" w:color="auto"/>
                                            <w:bottom w:val="none" w:sz="0" w:space="0" w:color="auto"/>
                                            <w:right w:val="none" w:sz="0" w:space="0" w:color="auto"/>
                                          </w:divBdr>
                                          <w:divsChild>
                                            <w:div w:id="508062142">
                                              <w:marLeft w:val="0"/>
                                              <w:marRight w:val="0"/>
                                              <w:marTop w:val="0"/>
                                              <w:marBottom w:val="0"/>
                                              <w:divBdr>
                                                <w:top w:val="none" w:sz="0" w:space="0" w:color="auto"/>
                                                <w:left w:val="none" w:sz="0" w:space="0" w:color="auto"/>
                                                <w:bottom w:val="none" w:sz="0" w:space="0" w:color="auto"/>
                                                <w:right w:val="none" w:sz="0" w:space="0" w:color="auto"/>
                                              </w:divBdr>
                                              <w:divsChild>
                                                <w:div w:id="85558303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975338559">
          <w:marLeft w:val="0"/>
          <w:marRight w:val="0"/>
          <w:marTop w:val="0"/>
          <w:marBottom w:val="0"/>
          <w:divBdr>
            <w:top w:val="none" w:sz="0" w:space="0" w:color="auto"/>
            <w:left w:val="none" w:sz="0" w:space="0" w:color="auto"/>
            <w:bottom w:val="none" w:sz="0" w:space="0" w:color="auto"/>
            <w:right w:val="none" w:sz="0" w:space="0" w:color="auto"/>
          </w:divBdr>
          <w:divsChild>
            <w:div w:id="1738824185">
              <w:marLeft w:val="0"/>
              <w:marRight w:val="0"/>
              <w:marTop w:val="0"/>
              <w:marBottom w:val="0"/>
              <w:divBdr>
                <w:top w:val="none" w:sz="0" w:space="0" w:color="auto"/>
                <w:left w:val="none" w:sz="0" w:space="0" w:color="auto"/>
                <w:bottom w:val="none" w:sz="0" w:space="0" w:color="auto"/>
                <w:right w:val="none" w:sz="0" w:space="0" w:color="auto"/>
              </w:divBdr>
              <w:divsChild>
                <w:div w:id="1829786813">
                  <w:marLeft w:val="0"/>
                  <w:marRight w:val="0"/>
                  <w:marTop w:val="0"/>
                  <w:marBottom w:val="0"/>
                  <w:divBdr>
                    <w:top w:val="none" w:sz="0" w:space="0" w:color="auto"/>
                    <w:left w:val="none" w:sz="0" w:space="0" w:color="auto"/>
                    <w:bottom w:val="none" w:sz="0" w:space="0" w:color="auto"/>
                    <w:right w:val="none" w:sz="0" w:space="0" w:color="auto"/>
                  </w:divBdr>
                  <w:divsChild>
                    <w:div w:id="10694222">
                      <w:marLeft w:val="0"/>
                      <w:marRight w:val="0"/>
                      <w:marTop w:val="0"/>
                      <w:marBottom w:val="0"/>
                      <w:divBdr>
                        <w:top w:val="none" w:sz="0" w:space="0" w:color="auto"/>
                        <w:left w:val="none" w:sz="0" w:space="0" w:color="auto"/>
                        <w:bottom w:val="none" w:sz="0" w:space="0" w:color="auto"/>
                        <w:right w:val="none" w:sz="0" w:space="0" w:color="auto"/>
                      </w:divBdr>
                      <w:divsChild>
                        <w:div w:id="1092553008">
                          <w:marLeft w:val="0"/>
                          <w:marRight w:val="0"/>
                          <w:marTop w:val="0"/>
                          <w:marBottom w:val="0"/>
                          <w:divBdr>
                            <w:top w:val="none" w:sz="0" w:space="0" w:color="auto"/>
                            <w:left w:val="none" w:sz="0" w:space="0" w:color="auto"/>
                            <w:bottom w:val="none" w:sz="0" w:space="0" w:color="auto"/>
                            <w:right w:val="none" w:sz="0" w:space="0" w:color="auto"/>
                          </w:divBdr>
                          <w:divsChild>
                            <w:div w:id="1018852725">
                              <w:marLeft w:val="0"/>
                              <w:marRight w:val="0"/>
                              <w:marTop w:val="0"/>
                              <w:marBottom w:val="0"/>
                              <w:divBdr>
                                <w:top w:val="none" w:sz="0" w:space="0" w:color="auto"/>
                                <w:left w:val="none" w:sz="0" w:space="0" w:color="auto"/>
                                <w:bottom w:val="none" w:sz="0" w:space="0" w:color="auto"/>
                                <w:right w:val="none" w:sz="0" w:space="0" w:color="auto"/>
                              </w:divBdr>
                              <w:divsChild>
                                <w:div w:id="457456569">
                                  <w:marLeft w:val="0"/>
                                  <w:marRight w:val="0"/>
                                  <w:marTop w:val="0"/>
                                  <w:marBottom w:val="0"/>
                                  <w:divBdr>
                                    <w:top w:val="none" w:sz="0" w:space="0" w:color="auto"/>
                                    <w:left w:val="none" w:sz="0" w:space="0" w:color="auto"/>
                                    <w:bottom w:val="none" w:sz="0" w:space="0" w:color="auto"/>
                                    <w:right w:val="none" w:sz="0" w:space="0" w:color="auto"/>
                                  </w:divBdr>
                                  <w:divsChild>
                                    <w:div w:id="476185167">
                                      <w:marLeft w:val="0"/>
                                      <w:marRight w:val="0"/>
                                      <w:marTop w:val="0"/>
                                      <w:marBottom w:val="0"/>
                                      <w:divBdr>
                                        <w:top w:val="none" w:sz="0" w:space="0" w:color="auto"/>
                                        <w:left w:val="none" w:sz="0" w:space="0" w:color="auto"/>
                                        <w:bottom w:val="none" w:sz="0" w:space="0" w:color="auto"/>
                                        <w:right w:val="none" w:sz="0" w:space="0" w:color="auto"/>
                                      </w:divBdr>
                                      <w:divsChild>
                                        <w:div w:id="677852131">
                                          <w:marLeft w:val="0"/>
                                          <w:marRight w:val="0"/>
                                          <w:marTop w:val="0"/>
                                          <w:marBottom w:val="0"/>
                                          <w:divBdr>
                                            <w:top w:val="none" w:sz="0" w:space="0" w:color="auto"/>
                                            <w:left w:val="none" w:sz="0" w:space="0" w:color="auto"/>
                                            <w:bottom w:val="none" w:sz="0" w:space="0" w:color="auto"/>
                                            <w:right w:val="none" w:sz="0" w:space="0" w:color="auto"/>
                                          </w:divBdr>
                                          <w:divsChild>
                                            <w:div w:id="310062725">
                                              <w:marLeft w:val="0"/>
                                              <w:marRight w:val="0"/>
                                              <w:marTop w:val="0"/>
                                              <w:marBottom w:val="0"/>
                                              <w:divBdr>
                                                <w:top w:val="none" w:sz="0" w:space="0" w:color="auto"/>
                                                <w:left w:val="none" w:sz="0" w:space="0" w:color="auto"/>
                                                <w:bottom w:val="none" w:sz="0" w:space="0" w:color="auto"/>
                                                <w:right w:val="none" w:sz="0" w:space="0" w:color="auto"/>
                                              </w:divBdr>
                                              <w:divsChild>
                                                <w:div w:id="50019483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059324123">
          <w:marLeft w:val="0"/>
          <w:marRight w:val="0"/>
          <w:marTop w:val="0"/>
          <w:marBottom w:val="0"/>
          <w:divBdr>
            <w:top w:val="none" w:sz="0" w:space="0" w:color="auto"/>
            <w:left w:val="none" w:sz="0" w:space="0" w:color="auto"/>
            <w:bottom w:val="none" w:sz="0" w:space="0" w:color="auto"/>
            <w:right w:val="none" w:sz="0" w:space="0" w:color="auto"/>
          </w:divBdr>
          <w:divsChild>
            <w:div w:id="638418267">
              <w:marLeft w:val="0"/>
              <w:marRight w:val="0"/>
              <w:marTop w:val="0"/>
              <w:marBottom w:val="0"/>
              <w:divBdr>
                <w:top w:val="none" w:sz="0" w:space="0" w:color="auto"/>
                <w:left w:val="none" w:sz="0" w:space="0" w:color="auto"/>
                <w:bottom w:val="none" w:sz="0" w:space="0" w:color="auto"/>
                <w:right w:val="none" w:sz="0" w:space="0" w:color="auto"/>
              </w:divBdr>
              <w:divsChild>
                <w:div w:id="939870314">
                  <w:marLeft w:val="0"/>
                  <w:marRight w:val="0"/>
                  <w:marTop w:val="0"/>
                  <w:marBottom w:val="0"/>
                  <w:divBdr>
                    <w:top w:val="none" w:sz="0" w:space="0" w:color="auto"/>
                    <w:left w:val="none" w:sz="0" w:space="0" w:color="auto"/>
                    <w:bottom w:val="none" w:sz="0" w:space="0" w:color="auto"/>
                    <w:right w:val="none" w:sz="0" w:space="0" w:color="auto"/>
                  </w:divBdr>
                  <w:divsChild>
                    <w:div w:id="411125229">
                      <w:marLeft w:val="0"/>
                      <w:marRight w:val="0"/>
                      <w:marTop w:val="0"/>
                      <w:marBottom w:val="0"/>
                      <w:divBdr>
                        <w:top w:val="none" w:sz="0" w:space="0" w:color="auto"/>
                        <w:left w:val="none" w:sz="0" w:space="0" w:color="auto"/>
                        <w:bottom w:val="none" w:sz="0" w:space="0" w:color="auto"/>
                        <w:right w:val="none" w:sz="0" w:space="0" w:color="auto"/>
                      </w:divBdr>
                      <w:divsChild>
                        <w:div w:id="163787173">
                          <w:marLeft w:val="0"/>
                          <w:marRight w:val="0"/>
                          <w:marTop w:val="0"/>
                          <w:marBottom w:val="0"/>
                          <w:divBdr>
                            <w:top w:val="none" w:sz="0" w:space="0" w:color="auto"/>
                            <w:left w:val="none" w:sz="0" w:space="0" w:color="auto"/>
                            <w:bottom w:val="none" w:sz="0" w:space="0" w:color="auto"/>
                            <w:right w:val="none" w:sz="0" w:space="0" w:color="auto"/>
                          </w:divBdr>
                          <w:divsChild>
                            <w:div w:id="631905362">
                              <w:marLeft w:val="0"/>
                              <w:marRight w:val="0"/>
                              <w:marTop w:val="0"/>
                              <w:marBottom w:val="0"/>
                              <w:divBdr>
                                <w:top w:val="none" w:sz="0" w:space="0" w:color="auto"/>
                                <w:left w:val="none" w:sz="0" w:space="0" w:color="auto"/>
                                <w:bottom w:val="none" w:sz="0" w:space="0" w:color="auto"/>
                                <w:right w:val="none" w:sz="0" w:space="0" w:color="auto"/>
                              </w:divBdr>
                              <w:divsChild>
                                <w:div w:id="1592661952">
                                  <w:marLeft w:val="0"/>
                                  <w:marRight w:val="0"/>
                                  <w:marTop w:val="0"/>
                                  <w:marBottom w:val="0"/>
                                  <w:divBdr>
                                    <w:top w:val="none" w:sz="0" w:space="0" w:color="auto"/>
                                    <w:left w:val="none" w:sz="0" w:space="0" w:color="auto"/>
                                    <w:bottom w:val="none" w:sz="0" w:space="0" w:color="auto"/>
                                    <w:right w:val="none" w:sz="0" w:space="0" w:color="auto"/>
                                  </w:divBdr>
                                  <w:divsChild>
                                    <w:div w:id="614214798">
                                      <w:marLeft w:val="0"/>
                                      <w:marRight w:val="0"/>
                                      <w:marTop w:val="0"/>
                                      <w:marBottom w:val="0"/>
                                      <w:divBdr>
                                        <w:top w:val="none" w:sz="0" w:space="0" w:color="auto"/>
                                        <w:left w:val="none" w:sz="0" w:space="0" w:color="auto"/>
                                        <w:bottom w:val="none" w:sz="0" w:space="0" w:color="auto"/>
                                        <w:right w:val="none" w:sz="0" w:space="0" w:color="auto"/>
                                      </w:divBdr>
                                      <w:divsChild>
                                        <w:div w:id="2137217865">
                                          <w:marLeft w:val="0"/>
                                          <w:marRight w:val="0"/>
                                          <w:marTop w:val="0"/>
                                          <w:marBottom w:val="0"/>
                                          <w:divBdr>
                                            <w:top w:val="none" w:sz="0" w:space="0" w:color="auto"/>
                                            <w:left w:val="none" w:sz="0" w:space="0" w:color="auto"/>
                                            <w:bottom w:val="none" w:sz="0" w:space="0" w:color="auto"/>
                                            <w:right w:val="none" w:sz="0" w:space="0" w:color="auto"/>
                                          </w:divBdr>
                                          <w:divsChild>
                                            <w:div w:id="1878349997">
                                              <w:marLeft w:val="0"/>
                                              <w:marRight w:val="0"/>
                                              <w:marTop w:val="0"/>
                                              <w:marBottom w:val="0"/>
                                              <w:divBdr>
                                                <w:top w:val="none" w:sz="0" w:space="0" w:color="auto"/>
                                                <w:left w:val="none" w:sz="0" w:space="0" w:color="auto"/>
                                                <w:bottom w:val="none" w:sz="0" w:space="0" w:color="auto"/>
                                                <w:right w:val="none" w:sz="0" w:space="0" w:color="auto"/>
                                              </w:divBdr>
                                              <w:divsChild>
                                                <w:div w:id="54298786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334453633">
          <w:marLeft w:val="0"/>
          <w:marRight w:val="0"/>
          <w:marTop w:val="0"/>
          <w:marBottom w:val="0"/>
          <w:divBdr>
            <w:top w:val="none" w:sz="0" w:space="0" w:color="auto"/>
            <w:left w:val="none" w:sz="0" w:space="0" w:color="auto"/>
            <w:bottom w:val="none" w:sz="0" w:space="0" w:color="auto"/>
            <w:right w:val="none" w:sz="0" w:space="0" w:color="auto"/>
          </w:divBdr>
          <w:divsChild>
            <w:div w:id="634061885">
              <w:marLeft w:val="0"/>
              <w:marRight w:val="0"/>
              <w:marTop w:val="0"/>
              <w:marBottom w:val="0"/>
              <w:divBdr>
                <w:top w:val="none" w:sz="0" w:space="0" w:color="auto"/>
                <w:left w:val="none" w:sz="0" w:space="0" w:color="auto"/>
                <w:bottom w:val="none" w:sz="0" w:space="0" w:color="auto"/>
                <w:right w:val="none" w:sz="0" w:space="0" w:color="auto"/>
              </w:divBdr>
              <w:divsChild>
                <w:div w:id="518660443">
                  <w:marLeft w:val="0"/>
                  <w:marRight w:val="0"/>
                  <w:marTop w:val="0"/>
                  <w:marBottom w:val="0"/>
                  <w:divBdr>
                    <w:top w:val="none" w:sz="0" w:space="0" w:color="auto"/>
                    <w:left w:val="none" w:sz="0" w:space="0" w:color="auto"/>
                    <w:bottom w:val="none" w:sz="0" w:space="0" w:color="auto"/>
                    <w:right w:val="none" w:sz="0" w:space="0" w:color="auto"/>
                  </w:divBdr>
                  <w:divsChild>
                    <w:div w:id="1042439168">
                      <w:marLeft w:val="0"/>
                      <w:marRight w:val="0"/>
                      <w:marTop w:val="0"/>
                      <w:marBottom w:val="0"/>
                      <w:divBdr>
                        <w:top w:val="none" w:sz="0" w:space="0" w:color="auto"/>
                        <w:left w:val="none" w:sz="0" w:space="0" w:color="auto"/>
                        <w:bottom w:val="none" w:sz="0" w:space="0" w:color="auto"/>
                        <w:right w:val="none" w:sz="0" w:space="0" w:color="auto"/>
                      </w:divBdr>
                      <w:divsChild>
                        <w:div w:id="235362605">
                          <w:marLeft w:val="0"/>
                          <w:marRight w:val="0"/>
                          <w:marTop w:val="0"/>
                          <w:marBottom w:val="0"/>
                          <w:divBdr>
                            <w:top w:val="none" w:sz="0" w:space="0" w:color="auto"/>
                            <w:left w:val="none" w:sz="0" w:space="0" w:color="auto"/>
                            <w:bottom w:val="none" w:sz="0" w:space="0" w:color="auto"/>
                            <w:right w:val="none" w:sz="0" w:space="0" w:color="auto"/>
                          </w:divBdr>
                          <w:divsChild>
                            <w:div w:id="695733199">
                              <w:marLeft w:val="0"/>
                              <w:marRight w:val="0"/>
                              <w:marTop w:val="0"/>
                              <w:marBottom w:val="0"/>
                              <w:divBdr>
                                <w:top w:val="none" w:sz="0" w:space="0" w:color="auto"/>
                                <w:left w:val="none" w:sz="0" w:space="0" w:color="auto"/>
                                <w:bottom w:val="none" w:sz="0" w:space="0" w:color="auto"/>
                                <w:right w:val="none" w:sz="0" w:space="0" w:color="auto"/>
                              </w:divBdr>
                              <w:divsChild>
                                <w:div w:id="1508863985">
                                  <w:marLeft w:val="0"/>
                                  <w:marRight w:val="0"/>
                                  <w:marTop w:val="0"/>
                                  <w:marBottom w:val="0"/>
                                  <w:divBdr>
                                    <w:top w:val="none" w:sz="0" w:space="0" w:color="auto"/>
                                    <w:left w:val="none" w:sz="0" w:space="0" w:color="auto"/>
                                    <w:bottom w:val="none" w:sz="0" w:space="0" w:color="auto"/>
                                    <w:right w:val="none" w:sz="0" w:space="0" w:color="auto"/>
                                  </w:divBdr>
                                  <w:divsChild>
                                    <w:div w:id="1961034154">
                                      <w:marLeft w:val="0"/>
                                      <w:marRight w:val="0"/>
                                      <w:marTop w:val="0"/>
                                      <w:marBottom w:val="0"/>
                                      <w:divBdr>
                                        <w:top w:val="none" w:sz="0" w:space="0" w:color="auto"/>
                                        <w:left w:val="none" w:sz="0" w:space="0" w:color="auto"/>
                                        <w:bottom w:val="none" w:sz="0" w:space="0" w:color="auto"/>
                                        <w:right w:val="none" w:sz="0" w:space="0" w:color="auto"/>
                                      </w:divBdr>
                                      <w:divsChild>
                                        <w:div w:id="331762146">
                                          <w:marLeft w:val="0"/>
                                          <w:marRight w:val="0"/>
                                          <w:marTop w:val="150"/>
                                          <w:marBottom w:val="0"/>
                                          <w:divBdr>
                                            <w:top w:val="none" w:sz="0" w:space="0" w:color="auto"/>
                                            <w:left w:val="none" w:sz="0" w:space="0" w:color="auto"/>
                                            <w:bottom w:val="none" w:sz="0" w:space="0" w:color="auto"/>
                                            <w:right w:val="none" w:sz="0" w:space="0" w:color="auto"/>
                                          </w:divBdr>
                                          <w:divsChild>
                                            <w:div w:id="706217314">
                                              <w:marLeft w:val="0"/>
                                              <w:marRight w:val="150"/>
                                              <w:marTop w:val="0"/>
                                              <w:marBottom w:val="0"/>
                                              <w:divBdr>
                                                <w:top w:val="none" w:sz="0" w:space="0" w:color="auto"/>
                                                <w:left w:val="none" w:sz="0" w:space="0" w:color="auto"/>
                                                <w:bottom w:val="none" w:sz="0" w:space="0" w:color="auto"/>
                                                <w:right w:val="none" w:sz="0" w:space="0" w:color="auto"/>
                                              </w:divBdr>
                                              <w:divsChild>
                                                <w:div w:id="69812927">
                                                  <w:marLeft w:val="0"/>
                                                  <w:marRight w:val="0"/>
                                                  <w:marTop w:val="0"/>
                                                  <w:marBottom w:val="0"/>
                                                  <w:divBdr>
                                                    <w:top w:val="none" w:sz="0" w:space="0" w:color="auto"/>
                                                    <w:left w:val="none" w:sz="0" w:space="0" w:color="auto"/>
                                                    <w:bottom w:val="none" w:sz="0" w:space="0" w:color="auto"/>
                                                    <w:right w:val="none" w:sz="0" w:space="0" w:color="auto"/>
                                                  </w:divBdr>
                                                  <w:divsChild>
                                                    <w:div w:id="20392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36970">
                                              <w:marLeft w:val="150"/>
                                              <w:marRight w:val="0"/>
                                              <w:marTop w:val="0"/>
                                              <w:marBottom w:val="0"/>
                                              <w:divBdr>
                                                <w:top w:val="none" w:sz="0" w:space="0" w:color="auto"/>
                                                <w:left w:val="none" w:sz="0" w:space="0" w:color="auto"/>
                                                <w:bottom w:val="none" w:sz="0" w:space="0" w:color="auto"/>
                                                <w:right w:val="none" w:sz="0" w:space="0" w:color="auto"/>
                                              </w:divBdr>
                                              <w:divsChild>
                                                <w:div w:id="1756783456">
                                                  <w:marLeft w:val="0"/>
                                                  <w:marRight w:val="0"/>
                                                  <w:marTop w:val="0"/>
                                                  <w:marBottom w:val="0"/>
                                                  <w:divBdr>
                                                    <w:top w:val="none" w:sz="0" w:space="0" w:color="auto"/>
                                                    <w:left w:val="none" w:sz="0" w:space="0" w:color="auto"/>
                                                    <w:bottom w:val="none" w:sz="0" w:space="0" w:color="auto"/>
                                                    <w:right w:val="none" w:sz="0" w:space="0" w:color="auto"/>
                                                  </w:divBdr>
                                                  <w:divsChild>
                                                    <w:div w:id="16199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6805016">
          <w:marLeft w:val="0"/>
          <w:marRight w:val="0"/>
          <w:marTop w:val="0"/>
          <w:marBottom w:val="0"/>
          <w:divBdr>
            <w:top w:val="none" w:sz="0" w:space="0" w:color="auto"/>
            <w:left w:val="none" w:sz="0" w:space="0" w:color="auto"/>
            <w:bottom w:val="none" w:sz="0" w:space="0" w:color="auto"/>
            <w:right w:val="none" w:sz="0" w:space="0" w:color="auto"/>
          </w:divBdr>
          <w:divsChild>
            <w:div w:id="1403673624">
              <w:marLeft w:val="0"/>
              <w:marRight w:val="0"/>
              <w:marTop w:val="0"/>
              <w:marBottom w:val="0"/>
              <w:divBdr>
                <w:top w:val="none" w:sz="0" w:space="0" w:color="auto"/>
                <w:left w:val="none" w:sz="0" w:space="0" w:color="auto"/>
                <w:bottom w:val="none" w:sz="0" w:space="0" w:color="auto"/>
                <w:right w:val="none" w:sz="0" w:space="0" w:color="auto"/>
              </w:divBdr>
              <w:divsChild>
                <w:div w:id="899244204">
                  <w:marLeft w:val="0"/>
                  <w:marRight w:val="0"/>
                  <w:marTop w:val="0"/>
                  <w:marBottom w:val="0"/>
                  <w:divBdr>
                    <w:top w:val="none" w:sz="0" w:space="0" w:color="auto"/>
                    <w:left w:val="none" w:sz="0" w:space="0" w:color="auto"/>
                    <w:bottom w:val="none" w:sz="0" w:space="0" w:color="auto"/>
                    <w:right w:val="none" w:sz="0" w:space="0" w:color="auto"/>
                  </w:divBdr>
                  <w:divsChild>
                    <w:div w:id="437453465">
                      <w:marLeft w:val="0"/>
                      <w:marRight w:val="0"/>
                      <w:marTop w:val="0"/>
                      <w:marBottom w:val="0"/>
                      <w:divBdr>
                        <w:top w:val="none" w:sz="0" w:space="0" w:color="auto"/>
                        <w:left w:val="none" w:sz="0" w:space="0" w:color="auto"/>
                        <w:bottom w:val="none" w:sz="0" w:space="0" w:color="auto"/>
                        <w:right w:val="none" w:sz="0" w:space="0" w:color="auto"/>
                      </w:divBdr>
                      <w:divsChild>
                        <w:div w:id="1280576166">
                          <w:marLeft w:val="0"/>
                          <w:marRight w:val="0"/>
                          <w:marTop w:val="0"/>
                          <w:marBottom w:val="0"/>
                          <w:divBdr>
                            <w:top w:val="none" w:sz="0" w:space="0" w:color="auto"/>
                            <w:left w:val="none" w:sz="0" w:space="0" w:color="auto"/>
                            <w:bottom w:val="none" w:sz="0" w:space="0" w:color="auto"/>
                            <w:right w:val="none" w:sz="0" w:space="0" w:color="auto"/>
                          </w:divBdr>
                          <w:divsChild>
                            <w:div w:id="1326977174">
                              <w:marLeft w:val="0"/>
                              <w:marRight w:val="0"/>
                              <w:marTop w:val="0"/>
                              <w:marBottom w:val="0"/>
                              <w:divBdr>
                                <w:top w:val="none" w:sz="0" w:space="0" w:color="auto"/>
                                <w:left w:val="none" w:sz="0" w:space="0" w:color="auto"/>
                                <w:bottom w:val="none" w:sz="0" w:space="0" w:color="auto"/>
                                <w:right w:val="none" w:sz="0" w:space="0" w:color="auto"/>
                              </w:divBdr>
                              <w:divsChild>
                                <w:div w:id="1998144145">
                                  <w:marLeft w:val="0"/>
                                  <w:marRight w:val="0"/>
                                  <w:marTop w:val="0"/>
                                  <w:marBottom w:val="0"/>
                                  <w:divBdr>
                                    <w:top w:val="none" w:sz="0" w:space="0" w:color="auto"/>
                                    <w:left w:val="none" w:sz="0" w:space="0" w:color="auto"/>
                                    <w:bottom w:val="none" w:sz="0" w:space="0" w:color="auto"/>
                                    <w:right w:val="none" w:sz="0" w:space="0" w:color="auto"/>
                                  </w:divBdr>
                                  <w:divsChild>
                                    <w:div w:id="151995176">
                                      <w:marLeft w:val="0"/>
                                      <w:marRight w:val="0"/>
                                      <w:marTop w:val="0"/>
                                      <w:marBottom w:val="0"/>
                                      <w:divBdr>
                                        <w:top w:val="none" w:sz="0" w:space="0" w:color="auto"/>
                                        <w:left w:val="none" w:sz="0" w:space="0" w:color="auto"/>
                                        <w:bottom w:val="none" w:sz="0" w:space="0" w:color="auto"/>
                                        <w:right w:val="none" w:sz="0" w:space="0" w:color="auto"/>
                                      </w:divBdr>
                                      <w:divsChild>
                                        <w:div w:id="1213348945">
                                          <w:marLeft w:val="0"/>
                                          <w:marRight w:val="0"/>
                                          <w:marTop w:val="0"/>
                                          <w:marBottom w:val="0"/>
                                          <w:divBdr>
                                            <w:top w:val="none" w:sz="0" w:space="0" w:color="auto"/>
                                            <w:left w:val="none" w:sz="0" w:space="0" w:color="auto"/>
                                            <w:bottom w:val="none" w:sz="0" w:space="0" w:color="auto"/>
                                            <w:right w:val="none" w:sz="0" w:space="0" w:color="auto"/>
                                          </w:divBdr>
                                          <w:divsChild>
                                            <w:div w:id="15368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8089330">
      <w:bodyDiv w:val="1"/>
      <w:marLeft w:val="0"/>
      <w:marRight w:val="0"/>
      <w:marTop w:val="0"/>
      <w:marBottom w:val="0"/>
      <w:divBdr>
        <w:top w:val="none" w:sz="0" w:space="0" w:color="auto"/>
        <w:left w:val="none" w:sz="0" w:space="0" w:color="auto"/>
        <w:bottom w:val="none" w:sz="0" w:space="0" w:color="auto"/>
        <w:right w:val="none" w:sz="0" w:space="0" w:color="auto"/>
      </w:divBdr>
    </w:div>
    <w:div w:id="529344323">
      <w:bodyDiv w:val="1"/>
      <w:marLeft w:val="0"/>
      <w:marRight w:val="0"/>
      <w:marTop w:val="0"/>
      <w:marBottom w:val="0"/>
      <w:divBdr>
        <w:top w:val="none" w:sz="0" w:space="0" w:color="auto"/>
        <w:left w:val="none" w:sz="0" w:space="0" w:color="auto"/>
        <w:bottom w:val="none" w:sz="0" w:space="0" w:color="auto"/>
        <w:right w:val="none" w:sz="0" w:space="0" w:color="auto"/>
      </w:divBdr>
      <w:divsChild>
        <w:div w:id="1621766098">
          <w:marLeft w:val="0"/>
          <w:marRight w:val="0"/>
          <w:marTop w:val="150"/>
          <w:marBottom w:val="150"/>
          <w:divBdr>
            <w:top w:val="none" w:sz="0" w:space="0" w:color="auto"/>
            <w:left w:val="none" w:sz="0" w:space="0" w:color="auto"/>
            <w:bottom w:val="none" w:sz="0" w:space="0" w:color="auto"/>
            <w:right w:val="none" w:sz="0" w:space="0" w:color="auto"/>
          </w:divBdr>
          <w:divsChild>
            <w:div w:id="1504126607">
              <w:marLeft w:val="0"/>
              <w:marRight w:val="0"/>
              <w:marTop w:val="0"/>
              <w:marBottom w:val="0"/>
              <w:divBdr>
                <w:top w:val="none" w:sz="0" w:space="0" w:color="auto"/>
                <w:left w:val="none" w:sz="0" w:space="0" w:color="auto"/>
                <w:bottom w:val="none" w:sz="0" w:space="0" w:color="auto"/>
                <w:right w:val="none" w:sz="0" w:space="0" w:color="auto"/>
              </w:divBdr>
              <w:divsChild>
                <w:div w:id="2027707557">
                  <w:marLeft w:val="0"/>
                  <w:marRight w:val="0"/>
                  <w:marTop w:val="0"/>
                  <w:marBottom w:val="0"/>
                  <w:divBdr>
                    <w:top w:val="none" w:sz="0" w:space="0" w:color="auto"/>
                    <w:left w:val="none" w:sz="0" w:space="0" w:color="auto"/>
                    <w:bottom w:val="none" w:sz="0" w:space="0" w:color="auto"/>
                    <w:right w:val="none" w:sz="0" w:space="0" w:color="auto"/>
                  </w:divBdr>
                  <w:divsChild>
                    <w:div w:id="851381288">
                      <w:marLeft w:val="0"/>
                      <w:marRight w:val="0"/>
                      <w:marTop w:val="0"/>
                      <w:marBottom w:val="0"/>
                      <w:divBdr>
                        <w:top w:val="none" w:sz="0" w:space="0" w:color="auto"/>
                        <w:left w:val="none" w:sz="0" w:space="0" w:color="auto"/>
                        <w:bottom w:val="none" w:sz="0" w:space="0" w:color="auto"/>
                        <w:right w:val="none" w:sz="0" w:space="0" w:color="auto"/>
                      </w:divBdr>
                      <w:divsChild>
                        <w:div w:id="1680690960">
                          <w:marLeft w:val="0"/>
                          <w:marRight w:val="0"/>
                          <w:marTop w:val="0"/>
                          <w:marBottom w:val="0"/>
                          <w:divBdr>
                            <w:top w:val="none" w:sz="0" w:space="0" w:color="auto"/>
                            <w:left w:val="none" w:sz="0" w:space="0" w:color="auto"/>
                            <w:bottom w:val="none" w:sz="0" w:space="0" w:color="auto"/>
                            <w:right w:val="none" w:sz="0" w:space="0" w:color="auto"/>
                          </w:divBdr>
                          <w:divsChild>
                            <w:div w:id="597493730">
                              <w:marLeft w:val="0"/>
                              <w:marRight w:val="0"/>
                              <w:marTop w:val="0"/>
                              <w:marBottom w:val="0"/>
                              <w:divBdr>
                                <w:top w:val="none" w:sz="0" w:space="0" w:color="auto"/>
                                <w:left w:val="none" w:sz="0" w:space="0" w:color="auto"/>
                                <w:bottom w:val="none" w:sz="0" w:space="0" w:color="auto"/>
                                <w:right w:val="none" w:sz="0" w:space="0" w:color="auto"/>
                              </w:divBdr>
                              <w:divsChild>
                                <w:div w:id="77989652">
                                  <w:marLeft w:val="0"/>
                                  <w:marRight w:val="0"/>
                                  <w:marTop w:val="0"/>
                                  <w:marBottom w:val="0"/>
                                  <w:divBdr>
                                    <w:top w:val="none" w:sz="0" w:space="0" w:color="auto"/>
                                    <w:left w:val="none" w:sz="0" w:space="0" w:color="auto"/>
                                    <w:bottom w:val="none" w:sz="0" w:space="0" w:color="auto"/>
                                    <w:right w:val="none" w:sz="0" w:space="0" w:color="auto"/>
                                  </w:divBdr>
                                  <w:divsChild>
                                    <w:div w:id="203638539">
                                      <w:marLeft w:val="0"/>
                                      <w:marRight w:val="0"/>
                                      <w:marTop w:val="0"/>
                                      <w:marBottom w:val="0"/>
                                      <w:divBdr>
                                        <w:top w:val="none" w:sz="0" w:space="0" w:color="auto"/>
                                        <w:left w:val="none" w:sz="0" w:space="0" w:color="auto"/>
                                        <w:bottom w:val="none" w:sz="0" w:space="0" w:color="auto"/>
                                        <w:right w:val="none" w:sz="0" w:space="0" w:color="auto"/>
                                      </w:divBdr>
                                      <w:divsChild>
                                        <w:div w:id="532571433">
                                          <w:marLeft w:val="0"/>
                                          <w:marRight w:val="0"/>
                                          <w:marTop w:val="0"/>
                                          <w:marBottom w:val="0"/>
                                          <w:divBdr>
                                            <w:top w:val="none" w:sz="0" w:space="0" w:color="auto"/>
                                            <w:left w:val="none" w:sz="0" w:space="0" w:color="auto"/>
                                            <w:bottom w:val="none" w:sz="0" w:space="0" w:color="auto"/>
                                            <w:right w:val="none" w:sz="0" w:space="0" w:color="auto"/>
                                          </w:divBdr>
                                          <w:divsChild>
                                            <w:div w:id="1282809345">
                                              <w:marLeft w:val="0"/>
                                              <w:marRight w:val="0"/>
                                              <w:marTop w:val="0"/>
                                              <w:marBottom w:val="0"/>
                                              <w:divBdr>
                                                <w:top w:val="none" w:sz="0" w:space="0" w:color="auto"/>
                                                <w:left w:val="none" w:sz="0" w:space="0" w:color="auto"/>
                                                <w:bottom w:val="none" w:sz="0" w:space="0" w:color="auto"/>
                                                <w:right w:val="none" w:sz="0" w:space="0" w:color="auto"/>
                                              </w:divBdr>
                                              <w:divsChild>
                                                <w:div w:id="1561475289">
                                                  <w:marLeft w:val="0"/>
                                                  <w:marRight w:val="0"/>
                                                  <w:marTop w:val="0"/>
                                                  <w:marBottom w:val="0"/>
                                                  <w:divBdr>
                                                    <w:top w:val="none" w:sz="0" w:space="0" w:color="auto"/>
                                                    <w:left w:val="none" w:sz="0" w:space="0" w:color="auto"/>
                                                    <w:bottom w:val="none" w:sz="0" w:space="0" w:color="auto"/>
                                                    <w:right w:val="none" w:sz="0" w:space="0" w:color="auto"/>
                                                  </w:divBdr>
                                                  <w:divsChild>
                                                    <w:div w:id="986667717">
                                                      <w:marLeft w:val="0"/>
                                                      <w:marRight w:val="0"/>
                                                      <w:marTop w:val="0"/>
                                                      <w:marBottom w:val="0"/>
                                                      <w:divBdr>
                                                        <w:top w:val="none" w:sz="0" w:space="0" w:color="auto"/>
                                                        <w:left w:val="none" w:sz="0" w:space="0" w:color="auto"/>
                                                        <w:bottom w:val="none" w:sz="0" w:space="0" w:color="auto"/>
                                                        <w:right w:val="none" w:sz="0" w:space="0" w:color="auto"/>
                                                      </w:divBdr>
                                                    </w:div>
                                                  </w:divsChild>
                                                </w:div>
                                                <w:div w:id="917785884">
                                                  <w:marLeft w:val="0"/>
                                                  <w:marRight w:val="0"/>
                                                  <w:marTop w:val="0"/>
                                                  <w:marBottom w:val="0"/>
                                                  <w:divBdr>
                                                    <w:top w:val="none" w:sz="0" w:space="0" w:color="auto"/>
                                                    <w:left w:val="none" w:sz="0" w:space="0" w:color="auto"/>
                                                    <w:bottom w:val="none" w:sz="0" w:space="0" w:color="auto"/>
                                                    <w:right w:val="none" w:sz="0" w:space="0" w:color="auto"/>
                                                  </w:divBdr>
                                                  <w:divsChild>
                                                    <w:div w:id="823395386">
                                                      <w:marLeft w:val="0"/>
                                                      <w:marRight w:val="0"/>
                                                      <w:marTop w:val="0"/>
                                                      <w:marBottom w:val="0"/>
                                                      <w:divBdr>
                                                        <w:top w:val="none" w:sz="0" w:space="0" w:color="auto"/>
                                                        <w:left w:val="none" w:sz="0" w:space="0" w:color="auto"/>
                                                        <w:bottom w:val="none" w:sz="0" w:space="0" w:color="auto"/>
                                                        <w:right w:val="none" w:sz="0" w:space="0" w:color="auto"/>
                                                      </w:divBdr>
                                                      <w:divsChild>
                                                        <w:div w:id="1425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8535691">
          <w:marLeft w:val="0"/>
          <w:marRight w:val="0"/>
          <w:marTop w:val="150"/>
          <w:marBottom w:val="150"/>
          <w:divBdr>
            <w:top w:val="none" w:sz="0" w:space="0" w:color="auto"/>
            <w:left w:val="none" w:sz="0" w:space="0" w:color="auto"/>
            <w:bottom w:val="none" w:sz="0" w:space="0" w:color="auto"/>
            <w:right w:val="none" w:sz="0" w:space="0" w:color="auto"/>
          </w:divBdr>
          <w:divsChild>
            <w:div w:id="824973351">
              <w:marLeft w:val="0"/>
              <w:marRight w:val="0"/>
              <w:marTop w:val="0"/>
              <w:marBottom w:val="150"/>
              <w:divBdr>
                <w:top w:val="none" w:sz="0" w:space="0" w:color="auto"/>
                <w:left w:val="none" w:sz="0" w:space="0" w:color="auto"/>
                <w:bottom w:val="none" w:sz="0" w:space="0" w:color="auto"/>
                <w:right w:val="none" w:sz="0" w:space="0" w:color="auto"/>
              </w:divBdr>
              <w:divsChild>
                <w:div w:id="163057926">
                  <w:marLeft w:val="0"/>
                  <w:marRight w:val="0"/>
                  <w:marTop w:val="0"/>
                  <w:marBottom w:val="0"/>
                  <w:divBdr>
                    <w:top w:val="none" w:sz="0" w:space="0" w:color="auto"/>
                    <w:left w:val="none" w:sz="0" w:space="0" w:color="auto"/>
                    <w:bottom w:val="none" w:sz="0" w:space="0" w:color="auto"/>
                    <w:right w:val="none" w:sz="0" w:space="0" w:color="auto"/>
                  </w:divBdr>
                  <w:divsChild>
                    <w:div w:id="1168011594">
                      <w:marLeft w:val="0"/>
                      <w:marRight w:val="0"/>
                      <w:marTop w:val="0"/>
                      <w:marBottom w:val="0"/>
                      <w:divBdr>
                        <w:top w:val="none" w:sz="0" w:space="0" w:color="auto"/>
                        <w:left w:val="none" w:sz="0" w:space="0" w:color="auto"/>
                        <w:bottom w:val="none" w:sz="0" w:space="0" w:color="auto"/>
                        <w:right w:val="none" w:sz="0" w:space="0" w:color="auto"/>
                      </w:divBdr>
                      <w:divsChild>
                        <w:div w:id="594436685">
                          <w:marLeft w:val="0"/>
                          <w:marRight w:val="0"/>
                          <w:marTop w:val="0"/>
                          <w:marBottom w:val="0"/>
                          <w:divBdr>
                            <w:top w:val="none" w:sz="0" w:space="0" w:color="auto"/>
                            <w:left w:val="none" w:sz="0" w:space="0" w:color="auto"/>
                            <w:bottom w:val="none" w:sz="0" w:space="0" w:color="auto"/>
                            <w:right w:val="none" w:sz="0" w:space="0" w:color="auto"/>
                          </w:divBdr>
                        </w:div>
                      </w:divsChild>
                    </w:div>
                    <w:div w:id="1362048991">
                      <w:marLeft w:val="0"/>
                      <w:marRight w:val="0"/>
                      <w:marTop w:val="0"/>
                      <w:marBottom w:val="0"/>
                      <w:divBdr>
                        <w:top w:val="none" w:sz="0" w:space="0" w:color="auto"/>
                        <w:left w:val="none" w:sz="0" w:space="0" w:color="auto"/>
                        <w:bottom w:val="none" w:sz="0" w:space="0" w:color="auto"/>
                        <w:right w:val="none" w:sz="0" w:space="0" w:color="auto"/>
                      </w:divBdr>
                      <w:divsChild>
                        <w:div w:id="12554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124904">
          <w:marLeft w:val="0"/>
          <w:marRight w:val="0"/>
          <w:marTop w:val="150"/>
          <w:marBottom w:val="150"/>
          <w:divBdr>
            <w:top w:val="none" w:sz="0" w:space="0" w:color="auto"/>
            <w:left w:val="none" w:sz="0" w:space="0" w:color="auto"/>
            <w:bottom w:val="none" w:sz="0" w:space="0" w:color="auto"/>
            <w:right w:val="none" w:sz="0" w:space="0" w:color="auto"/>
          </w:divBdr>
          <w:divsChild>
            <w:div w:id="945892439">
              <w:marLeft w:val="0"/>
              <w:marRight w:val="0"/>
              <w:marTop w:val="0"/>
              <w:marBottom w:val="150"/>
              <w:divBdr>
                <w:top w:val="none" w:sz="0" w:space="0" w:color="auto"/>
                <w:left w:val="none" w:sz="0" w:space="0" w:color="auto"/>
                <w:bottom w:val="none" w:sz="0" w:space="0" w:color="auto"/>
                <w:right w:val="none" w:sz="0" w:space="0" w:color="auto"/>
              </w:divBdr>
              <w:divsChild>
                <w:div w:id="1791969543">
                  <w:marLeft w:val="0"/>
                  <w:marRight w:val="0"/>
                  <w:marTop w:val="0"/>
                  <w:marBottom w:val="0"/>
                  <w:divBdr>
                    <w:top w:val="none" w:sz="0" w:space="0" w:color="auto"/>
                    <w:left w:val="none" w:sz="0" w:space="0" w:color="auto"/>
                    <w:bottom w:val="none" w:sz="0" w:space="0" w:color="auto"/>
                    <w:right w:val="none" w:sz="0" w:space="0" w:color="auto"/>
                  </w:divBdr>
                  <w:divsChild>
                    <w:div w:id="2136874847">
                      <w:marLeft w:val="0"/>
                      <w:marRight w:val="0"/>
                      <w:marTop w:val="0"/>
                      <w:marBottom w:val="0"/>
                      <w:divBdr>
                        <w:top w:val="none" w:sz="0" w:space="0" w:color="auto"/>
                        <w:left w:val="none" w:sz="0" w:space="0" w:color="auto"/>
                        <w:bottom w:val="none" w:sz="0" w:space="0" w:color="auto"/>
                        <w:right w:val="none" w:sz="0" w:space="0" w:color="auto"/>
                      </w:divBdr>
                      <w:divsChild>
                        <w:div w:id="1004355231">
                          <w:marLeft w:val="0"/>
                          <w:marRight w:val="0"/>
                          <w:marTop w:val="0"/>
                          <w:marBottom w:val="0"/>
                          <w:divBdr>
                            <w:top w:val="none" w:sz="0" w:space="0" w:color="auto"/>
                            <w:left w:val="none" w:sz="0" w:space="0" w:color="auto"/>
                            <w:bottom w:val="none" w:sz="0" w:space="0" w:color="auto"/>
                            <w:right w:val="none" w:sz="0" w:space="0" w:color="auto"/>
                          </w:divBdr>
                        </w:div>
                      </w:divsChild>
                    </w:div>
                    <w:div w:id="279726190">
                      <w:marLeft w:val="0"/>
                      <w:marRight w:val="0"/>
                      <w:marTop w:val="0"/>
                      <w:marBottom w:val="0"/>
                      <w:divBdr>
                        <w:top w:val="none" w:sz="0" w:space="0" w:color="auto"/>
                        <w:left w:val="none" w:sz="0" w:space="0" w:color="auto"/>
                        <w:bottom w:val="none" w:sz="0" w:space="0" w:color="auto"/>
                        <w:right w:val="none" w:sz="0" w:space="0" w:color="auto"/>
                      </w:divBdr>
                      <w:divsChild>
                        <w:div w:id="21900054">
                          <w:marLeft w:val="0"/>
                          <w:marRight w:val="0"/>
                          <w:marTop w:val="0"/>
                          <w:marBottom w:val="0"/>
                          <w:divBdr>
                            <w:top w:val="none" w:sz="0" w:space="0" w:color="auto"/>
                            <w:left w:val="none" w:sz="0" w:space="0" w:color="auto"/>
                            <w:bottom w:val="none" w:sz="0" w:space="0" w:color="auto"/>
                            <w:right w:val="none" w:sz="0" w:space="0" w:color="auto"/>
                          </w:divBdr>
                        </w:div>
                      </w:divsChild>
                    </w:div>
                    <w:div w:id="948901282">
                      <w:marLeft w:val="0"/>
                      <w:marRight w:val="0"/>
                      <w:marTop w:val="0"/>
                      <w:marBottom w:val="0"/>
                      <w:divBdr>
                        <w:top w:val="none" w:sz="0" w:space="0" w:color="auto"/>
                        <w:left w:val="none" w:sz="0" w:space="0" w:color="auto"/>
                        <w:bottom w:val="none" w:sz="0" w:space="0" w:color="auto"/>
                        <w:right w:val="none" w:sz="0" w:space="0" w:color="auto"/>
                      </w:divBdr>
                      <w:divsChild>
                        <w:div w:id="1436706815">
                          <w:marLeft w:val="0"/>
                          <w:marRight w:val="0"/>
                          <w:marTop w:val="0"/>
                          <w:marBottom w:val="0"/>
                          <w:divBdr>
                            <w:top w:val="none" w:sz="0" w:space="0" w:color="auto"/>
                            <w:left w:val="none" w:sz="0" w:space="0" w:color="auto"/>
                            <w:bottom w:val="none" w:sz="0" w:space="0" w:color="auto"/>
                            <w:right w:val="none" w:sz="0" w:space="0" w:color="auto"/>
                          </w:divBdr>
                          <w:divsChild>
                            <w:div w:id="13431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644392">
          <w:marLeft w:val="0"/>
          <w:marRight w:val="0"/>
          <w:marTop w:val="0"/>
          <w:marBottom w:val="120"/>
          <w:divBdr>
            <w:top w:val="single" w:sz="6" w:space="0" w:color="auto"/>
            <w:left w:val="single" w:sz="24" w:space="0" w:color="auto"/>
            <w:bottom w:val="single" w:sz="6" w:space="0" w:color="auto"/>
            <w:right w:val="single" w:sz="6" w:space="0" w:color="auto"/>
          </w:divBdr>
        </w:div>
      </w:divsChild>
    </w:div>
    <w:div w:id="576591843">
      <w:bodyDiv w:val="1"/>
      <w:marLeft w:val="0"/>
      <w:marRight w:val="0"/>
      <w:marTop w:val="0"/>
      <w:marBottom w:val="0"/>
      <w:divBdr>
        <w:top w:val="none" w:sz="0" w:space="0" w:color="auto"/>
        <w:left w:val="none" w:sz="0" w:space="0" w:color="auto"/>
        <w:bottom w:val="none" w:sz="0" w:space="0" w:color="auto"/>
        <w:right w:val="none" w:sz="0" w:space="0" w:color="auto"/>
      </w:divBdr>
    </w:div>
    <w:div w:id="777675036">
      <w:bodyDiv w:val="1"/>
      <w:marLeft w:val="0"/>
      <w:marRight w:val="0"/>
      <w:marTop w:val="0"/>
      <w:marBottom w:val="0"/>
      <w:divBdr>
        <w:top w:val="none" w:sz="0" w:space="0" w:color="auto"/>
        <w:left w:val="none" w:sz="0" w:space="0" w:color="auto"/>
        <w:bottom w:val="none" w:sz="0" w:space="0" w:color="auto"/>
        <w:right w:val="none" w:sz="0" w:space="0" w:color="auto"/>
      </w:divBdr>
      <w:divsChild>
        <w:div w:id="1390959289">
          <w:blockQuote w:val="1"/>
          <w:marLeft w:val="450"/>
          <w:marRight w:val="0"/>
          <w:marTop w:val="720"/>
          <w:marBottom w:val="0"/>
          <w:divBdr>
            <w:top w:val="none" w:sz="0" w:space="0" w:color="auto"/>
            <w:left w:val="none" w:sz="0" w:space="0" w:color="auto"/>
            <w:bottom w:val="none" w:sz="0" w:space="0" w:color="auto"/>
            <w:right w:val="none" w:sz="0" w:space="0" w:color="auto"/>
          </w:divBdr>
        </w:div>
        <w:div w:id="1579367615">
          <w:blockQuote w:val="1"/>
          <w:marLeft w:val="450"/>
          <w:marRight w:val="0"/>
          <w:marTop w:val="720"/>
          <w:marBottom w:val="0"/>
          <w:divBdr>
            <w:top w:val="none" w:sz="0" w:space="0" w:color="auto"/>
            <w:left w:val="none" w:sz="0" w:space="0" w:color="auto"/>
            <w:bottom w:val="none" w:sz="0" w:space="0" w:color="auto"/>
            <w:right w:val="none" w:sz="0" w:space="0" w:color="auto"/>
          </w:divBdr>
        </w:div>
      </w:divsChild>
    </w:div>
    <w:div w:id="969436153">
      <w:bodyDiv w:val="1"/>
      <w:marLeft w:val="0"/>
      <w:marRight w:val="0"/>
      <w:marTop w:val="0"/>
      <w:marBottom w:val="0"/>
      <w:divBdr>
        <w:top w:val="none" w:sz="0" w:space="0" w:color="auto"/>
        <w:left w:val="none" w:sz="0" w:space="0" w:color="auto"/>
        <w:bottom w:val="none" w:sz="0" w:space="0" w:color="auto"/>
        <w:right w:val="none" w:sz="0" w:space="0" w:color="auto"/>
      </w:divBdr>
    </w:div>
    <w:div w:id="1160803005">
      <w:bodyDiv w:val="1"/>
      <w:marLeft w:val="0"/>
      <w:marRight w:val="0"/>
      <w:marTop w:val="0"/>
      <w:marBottom w:val="0"/>
      <w:divBdr>
        <w:top w:val="none" w:sz="0" w:space="0" w:color="auto"/>
        <w:left w:val="none" w:sz="0" w:space="0" w:color="auto"/>
        <w:bottom w:val="none" w:sz="0" w:space="0" w:color="auto"/>
        <w:right w:val="none" w:sz="0" w:space="0" w:color="auto"/>
      </w:divBdr>
      <w:divsChild>
        <w:div w:id="281160">
          <w:marLeft w:val="0"/>
          <w:marRight w:val="0"/>
          <w:marTop w:val="0"/>
          <w:marBottom w:val="0"/>
          <w:divBdr>
            <w:top w:val="none" w:sz="0" w:space="0" w:color="auto"/>
            <w:left w:val="none" w:sz="0" w:space="0" w:color="auto"/>
            <w:bottom w:val="none" w:sz="0" w:space="0" w:color="auto"/>
            <w:right w:val="none" w:sz="0" w:space="0" w:color="auto"/>
          </w:divBdr>
          <w:divsChild>
            <w:div w:id="842090359">
              <w:marLeft w:val="0"/>
              <w:marRight w:val="0"/>
              <w:marTop w:val="0"/>
              <w:marBottom w:val="0"/>
              <w:divBdr>
                <w:top w:val="none" w:sz="0" w:space="0" w:color="auto"/>
                <w:left w:val="none" w:sz="0" w:space="0" w:color="auto"/>
                <w:bottom w:val="none" w:sz="0" w:space="0" w:color="auto"/>
                <w:right w:val="none" w:sz="0" w:space="0" w:color="auto"/>
              </w:divBdr>
              <w:divsChild>
                <w:div w:id="854072096">
                  <w:marLeft w:val="0"/>
                  <w:marRight w:val="0"/>
                  <w:marTop w:val="0"/>
                  <w:marBottom w:val="0"/>
                  <w:divBdr>
                    <w:top w:val="none" w:sz="0" w:space="0" w:color="auto"/>
                    <w:left w:val="none" w:sz="0" w:space="0" w:color="auto"/>
                    <w:bottom w:val="none" w:sz="0" w:space="0" w:color="auto"/>
                    <w:right w:val="none" w:sz="0" w:space="0" w:color="auto"/>
                  </w:divBdr>
                  <w:divsChild>
                    <w:div w:id="1082683265">
                      <w:marLeft w:val="0"/>
                      <w:marRight w:val="0"/>
                      <w:marTop w:val="0"/>
                      <w:marBottom w:val="0"/>
                      <w:divBdr>
                        <w:top w:val="none" w:sz="0" w:space="0" w:color="auto"/>
                        <w:left w:val="none" w:sz="0" w:space="0" w:color="auto"/>
                        <w:bottom w:val="none" w:sz="0" w:space="0" w:color="auto"/>
                        <w:right w:val="none" w:sz="0" w:space="0" w:color="auto"/>
                      </w:divBdr>
                    </w:div>
                    <w:div w:id="1253706984">
                      <w:marLeft w:val="0"/>
                      <w:marRight w:val="0"/>
                      <w:marTop w:val="0"/>
                      <w:marBottom w:val="0"/>
                      <w:divBdr>
                        <w:top w:val="none" w:sz="0" w:space="0" w:color="auto"/>
                        <w:left w:val="none" w:sz="0" w:space="0" w:color="auto"/>
                        <w:bottom w:val="none" w:sz="0" w:space="0" w:color="auto"/>
                        <w:right w:val="none" w:sz="0" w:space="0" w:color="auto"/>
                      </w:divBdr>
                      <w:divsChild>
                        <w:div w:id="538857826">
                          <w:marLeft w:val="0"/>
                          <w:marRight w:val="0"/>
                          <w:marTop w:val="0"/>
                          <w:marBottom w:val="0"/>
                          <w:divBdr>
                            <w:top w:val="none" w:sz="0" w:space="0" w:color="auto"/>
                            <w:left w:val="none" w:sz="0" w:space="0" w:color="auto"/>
                            <w:bottom w:val="none" w:sz="0" w:space="0" w:color="auto"/>
                            <w:right w:val="none" w:sz="0" w:space="0" w:color="auto"/>
                          </w:divBdr>
                          <w:divsChild>
                            <w:div w:id="943072386">
                              <w:marLeft w:val="0"/>
                              <w:marRight w:val="0"/>
                              <w:marTop w:val="0"/>
                              <w:marBottom w:val="0"/>
                              <w:divBdr>
                                <w:top w:val="none" w:sz="0" w:space="0" w:color="auto"/>
                                <w:left w:val="none" w:sz="0" w:space="0" w:color="auto"/>
                                <w:bottom w:val="none" w:sz="0" w:space="0" w:color="auto"/>
                                <w:right w:val="none" w:sz="0" w:space="0" w:color="auto"/>
                              </w:divBdr>
                              <w:divsChild>
                                <w:div w:id="1613396278">
                                  <w:marLeft w:val="0"/>
                                  <w:marRight w:val="0"/>
                                  <w:marTop w:val="0"/>
                                  <w:marBottom w:val="0"/>
                                  <w:divBdr>
                                    <w:top w:val="none" w:sz="0" w:space="0" w:color="auto"/>
                                    <w:left w:val="none" w:sz="0" w:space="0" w:color="auto"/>
                                    <w:bottom w:val="none" w:sz="0" w:space="0" w:color="auto"/>
                                    <w:right w:val="none" w:sz="0" w:space="0" w:color="auto"/>
                                  </w:divBdr>
                                  <w:divsChild>
                                    <w:div w:id="15849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509206">
          <w:marLeft w:val="0"/>
          <w:marRight w:val="0"/>
          <w:marTop w:val="0"/>
          <w:marBottom w:val="0"/>
          <w:divBdr>
            <w:top w:val="none" w:sz="0" w:space="0" w:color="auto"/>
            <w:left w:val="none" w:sz="0" w:space="0" w:color="auto"/>
            <w:bottom w:val="none" w:sz="0" w:space="0" w:color="auto"/>
            <w:right w:val="none" w:sz="0" w:space="0" w:color="auto"/>
          </w:divBdr>
        </w:div>
        <w:div w:id="1566573909">
          <w:marLeft w:val="0"/>
          <w:marRight w:val="0"/>
          <w:marTop w:val="0"/>
          <w:marBottom w:val="0"/>
          <w:divBdr>
            <w:top w:val="none" w:sz="0" w:space="0" w:color="auto"/>
            <w:left w:val="none" w:sz="0" w:space="0" w:color="auto"/>
            <w:bottom w:val="none" w:sz="0" w:space="0" w:color="auto"/>
            <w:right w:val="none" w:sz="0" w:space="0" w:color="auto"/>
          </w:divBdr>
        </w:div>
        <w:div w:id="866525708">
          <w:marLeft w:val="0"/>
          <w:marRight w:val="0"/>
          <w:marTop w:val="0"/>
          <w:marBottom w:val="0"/>
          <w:divBdr>
            <w:top w:val="none" w:sz="0" w:space="0" w:color="auto"/>
            <w:left w:val="none" w:sz="0" w:space="0" w:color="auto"/>
            <w:bottom w:val="none" w:sz="0" w:space="0" w:color="auto"/>
            <w:right w:val="none" w:sz="0" w:space="0" w:color="auto"/>
          </w:divBdr>
        </w:div>
        <w:div w:id="1015612711">
          <w:marLeft w:val="0"/>
          <w:marRight w:val="0"/>
          <w:marTop w:val="0"/>
          <w:marBottom w:val="0"/>
          <w:divBdr>
            <w:top w:val="none" w:sz="0" w:space="0" w:color="auto"/>
            <w:left w:val="none" w:sz="0" w:space="0" w:color="auto"/>
            <w:bottom w:val="none" w:sz="0" w:space="0" w:color="auto"/>
            <w:right w:val="none" w:sz="0" w:space="0" w:color="auto"/>
          </w:divBdr>
        </w:div>
      </w:divsChild>
    </w:div>
    <w:div w:id="1678580080">
      <w:bodyDiv w:val="1"/>
      <w:marLeft w:val="0"/>
      <w:marRight w:val="0"/>
      <w:marTop w:val="0"/>
      <w:marBottom w:val="0"/>
      <w:divBdr>
        <w:top w:val="none" w:sz="0" w:space="0" w:color="auto"/>
        <w:left w:val="none" w:sz="0" w:space="0" w:color="auto"/>
        <w:bottom w:val="none" w:sz="0" w:space="0" w:color="auto"/>
        <w:right w:val="none" w:sz="0" w:space="0" w:color="auto"/>
      </w:divBdr>
      <w:divsChild>
        <w:div w:id="664625073">
          <w:marLeft w:val="0"/>
          <w:marRight w:val="0"/>
          <w:marTop w:val="0"/>
          <w:marBottom w:val="0"/>
          <w:divBdr>
            <w:top w:val="none" w:sz="0" w:space="0" w:color="auto"/>
            <w:left w:val="none" w:sz="0" w:space="0" w:color="auto"/>
            <w:bottom w:val="none" w:sz="0" w:space="0" w:color="auto"/>
            <w:right w:val="none" w:sz="0" w:space="0" w:color="auto"/>
          </w:divBdr>
          <w:divsChild>
            <w:div w:id="2004315656">
              <w:marLeft w:val="-225"/>
              <w:marRight w:val="-225"/>
              <w:marTop w:val="0"/>
              <w:marBottom w:val="0"/>
              <w:divBdr>
                <w:top w:val="none" w:sz="0" w:space="0" w:color="auto"/>
                <w:left w:val="none" w:sz="0" w:space="0" w:color="auto"/>
                <w:bottom w:val="none" w:sz="0" w:space="0" w:color="auto"/>
                <w:right w:val="none" w:sz="0" w:space="0" w:color="auto"/>
              </w:divBdr>
              <w:divsChild>
                <w:div w:id="749617203">
                  <w:marLeft w:val="0"/>
                  <w:marRight w:val="0"/>
                  <w:marTop w:val="0"/>
                  <w:marBottom w:val="0"/>
                  <w:divBdr>
                    <w:top w:val="none" w:sz="0" w:space="0" w:color="auto"/>
                    <w:left w:val="none" w:sz="0" w:space="0" w:color="auto"/>
                    <w:bottom w:val="none" w:sz="0" w:space="0" w:color="auto"/>
                    <w:right w:val="none" w:sz="0" w:space="0" w:color="auto"/>
                  </w:divBdr>
                  <w:divsChild>
                    <w:div w:id="1055659641">
                      <w:marLeft w:val="0"/>
                      <w:marRight w:val="0"/>
                      <w:marTop w:val="0"/>
                      <w:marBottom w:val="0"/>
                      <w:divBdr>
                        <w:top w:val="none" w:sz="0" w:space="0" w:color="auto"/>
                        <w:left w:val="none" w:sz="0" w:space="0" w:color="auto"/>
                        <w:bottom w:val="none" w:sz="0" w:space="0" w:color="auto"/>
                        <w:right w:val="none" w:sz="0" w:space="0" w:color="auto"/>
                      </w:divBdr>
                    </w:div>
                  </w:divsChild>
                </w:div>
                <w:div w:id="206988768">
                  <w:marLeft w:val="0"/>
                  <w:marRight w:val="0"/>
                  <w:marTop w:val="0"/>
                  <w:marBottom w:val="0"/>
                  <w:divBdr>
                    <w:top w:val="none" w:sz="0" w:space="0" w:color="auto"/>
                    <w:left w:val="none" w:sz="0" w:space="0" w:color="auto"/>
                    <w:bottom w:val="none" w:sz="0" w:space="0" w:color="auto"/>
                    <w:right w:val="none" w:sz="0" w:space="0" w:color="auto"/>
                  </w:divBdr>
                  <w:divsChild>
                    <w:div w:id="1735394725">
                      <w:marLeft w:val="0"/>
                      <w:marRight w:val="0"/>
                      <w:marTop w:val="0"/>
                      <w:marBottom w:val="0"/>
                      <w:divBdr>
                        <w:top w:val="none" w:sz="0" w:space="0" w:color="auto"/>
                        <w:left w:val="none" w:sz="0" w:space="0" w:color="auto"/>
                        <w:bottom w:val="none" w:sz="0" w:space="0" w:color="auto"/>
                        <w:right w:val="none" w:sz="0" w:space="0" w:color="auto"/>
                      </w:divBdr>
                      <w:divsChild>
                        <w:div w:id="2000576588">
                          <w:marLeft w:val="0"/>
                          <w:marRight w:val="105"/>
                          <w:marTop w:val="75"/>
                          <w:marBottom w:val="75"/>
                          <w:divBdr>
                            <w:top w:val="none" w:sz="0" w:space="0" w:color="auto"/>
                            <w:left w:val="none" w:sz="0" w:space="0" w:color="auto"/>
                            <w:bottom w:val="none" w:sz="0" w:space="0" w:color="auto"/>
                            <w:right w:val="none" w:sz="0" w:space="0" w:color="auto"/>
                          </w:divBdr>
                          <w:divsChild>
                            <w:div w:id="21093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385732">
              <w:marLeft w:val="0"/>
              <w:marRight w:val="0"/>
              <w:marTop w:val="0"/>
              <w:marBottom w:val="0"/>
              <w:divBdr>
                <w:top w:val="none" w:sz="0" w:space="0" w:color="auto"/>
                <w:left w:val="none" w:sz="0" w:space="0" w:color="auto"/>
                <w:bottom w:val="none" w:sz="0" w:space="0" w:color="auto"/>
                <w:right w:val="none" w:sz="0" w:space="0" w:color="auto"/>
              </w:divBdr>
              <w:divsChild>
                <w:div w:id="162206775">
                  <w:marLeft w:val="0"/>
                  <w:marRight w:val="0"/>
                  <w:marTop w:val="0"/>
                  <w:marBottom w:val="0"/>
                  <w:divBdr>
                    <w:top w:val="none" w:sz="0" w:space="0" w:color="auto"/>
                    <w:left w:val="none" w:sz="0" w:space="0" w:color="auto"/>
                    <w:bottom w:val="none" w:sz="0" w:space="0" w:color="auto"/>
                    <w:right w:val="none" w:sz="0" w:space="0" w:color="auto"/>
                  </w:divBdr>
                  <w:divsChild>
                    <w:div w:id="1220481291">
                      <w:marLeft w:val="0"/>
                      <w:marRight w:val="0"/>
                      <w:marTop w:val="0"/>
                      <w:marBottom w:val="0"/>
                      <w:divBdr>
                        <w:top w:val="none" w:sz="0" w:space="0" w:color="auto"/>
                        <w:left w:val="none" w:sz="0" w:space="0" w:color="auto"/>
                        <w:bottom w:val="none" w:sz="0" w:space="0" w:color="auto"/>
                        <w:right w:val="none" w:sz="0" w:space="0" w:color="auto"/>
                      </w:divBdr>
                    </w:div>
                    <w:div w:id="800733819">
                      <w:marLeft w:val="0"/>
                      <w:marRight w:val="0"/>
                      <w:marTop w:val="0"/>
                      <w:marBottom w:val="0"/>
                      <w:divBdr>
                        <w:top w:val="none" w:sz="0" w:space="0" w:color="auto"/>
                        <w:left w:val="none" w:sz="0" w:space="0" w:color="auto"/>
                        <w:bottom w:val="none" w:sz="0" w:space="0" w:color="auto"/>
                        <w:right w:val="none" w:sz="0" w:space="0" w:color="auto"/>
                      </w:divBdr>
                      <w:divsChild>
                        <w:div w:id="1811550644">
                          <w:marLeft w:val="0"/>
                          <w:marRight w:val="0"/>
                          <w:marTop w:val="0"/>
                          <w:marBottom w:val="0"/>
                          <w:divBdr>
                            <w:top w:val="none" w:sz="0" w:space="0" w:color="auto"/>
                            <w:left w:val="none" w:sz="0" w:space="0" w:color="auto"/>
                            <w:bottom w:val="none" w:sz="0" w:space="0" w:color="auto"/>
                            <w:right w:val="none" w:sz="0" w:space="0" w:color="auto"/>
                          </w:divBdr>
                        </w:div>
                      </w:divsChild>
                    </w:div>
                    <w:div w:id="2011759733">
                      <w:marLeft w:val="-225"/>
                      <w:marRight w:val="-225"/>
                      <w:marTop w:val="0"/>
                      <w:marBottom w:val="0"/>
                      <w:divBdr>
                        <w:top w:val="none" w:sz="0" w:space="0" w:color="auto"/>
                        <w:left w:val="none" w:sz="0" w:space="0" w:color="auto"/>
                        <w:bottom w:val="none" w:sz="0" w:space="0" w:color="auto"/>
                        <w:right w:val="none" w:sz="0" w:space="0" w:color="auto"/>
                      </w:divBdr>
                      <w:divsChild>
                        <w:div w:id="615450007">
                          <w:marLeft w:val="0"/>
                          <w:marRight w:val="0"/>
                          <w:marTop w:val="0"/>
                          <w:marBottom w:val="0"/>
                          <w:divBdr>
                            <w:top w:val="none" w:sz="0" w:space="0" w:color="auto"/>
                            <w:left w:val="none" w:sz="0" w:space="0" w:color="auto"/>
                            <w:bottom w:val="none" w:sz="0" w:space="0" w:color="auto"/>
                            <w:right w:val="none" w:sz="0" w:space="0" w:color="auto"/>
                          </w:divBdr>
                        </w:div>
                        <w:div w:id="17554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819631">
          <w:marLeft w:val="0"/>
          <w:marRight w:val="0"/>
          <w:marTop w:val="0"/>
          <w:marBottom w:val="0"/>
          <w:divBdr>
            <w:top w:val="none" w:sz="0" w:space="0" w:color="auto"/>
            <w:left w:val="none" w:sz="0" w:space="0" w:color="auto"/>
            <w:bottom w:val="none" w:sz="0" w:space="0" w:color="auto"/>
            <w:right w:val="none" w:sz="0" w:space="0" w:color="auto"/>
          </w:divBdr>
          <w:divsChild>
            <w:div w:id="678775874">
              <w:marLeft w:val="-225"/>
              <w:marRight w:val="-225"/>
              <w:marTop w:val="0"/>
              <w:marBottom w:val="0"/>
              <w:divBdr>
                <w:top w:val="none" w:sz="0" w:space="0" w:color="auto"/>
                <w:left w:val="none" w:sz="0" w:space="0" w:color="auto"/>
                <w:bottom w:val="none" w:sz="0" w:space="0" w:color="auto"/>
                <w:right w:val="none" w:sz="0" w:space="0" w:color="auto"/>
              </w:divBdr>
              <w:divsChild>
                <w:div w:id="675114563">
                  <w:marLeft w:val="0"/>
                  <w:marRight w:val="0"/>
                  <w:marTop w:val="0"/>
                  <w:marBottom w:val="0"/>
                  <w:divBdr>
                    <w:top w:val="none" w:sz="0" w:space="0" w:color="auto"/>
                    <w:left w:val="none" w:sz="0" w:space="0" w:color="auto"/>
                    <w:bottom w:val="none" w:sz="0" w:space="0" w:color="auto"/>
                    <w:right w:val="none" w:sz="0" w:space="0" w:color="auto"/>
                  </w:divBdr>
                  <w:divsChild>
                    <w:div w:id="877743314">
                      <w:marLeft w:val="0"/>
                      <w:marRight w:val="0"/>
                      <w:marTop w:val="0"/>
                      <w:marBottom w:val="0"/>
                      <w:divBdr>
                        <w:top w:val="none" w:sz="0" w:space="0" w:color="auto"/>
                        <w:left w:val="none" w:sz="0" w:space="0" w:color="auto"/>
                        <w:bottom w:val="none" w:sz="0" w:space="0" w:color="auto"/>
                        <w:right w:val="none" w:sz="0" w:space="0" w:color="auto"/>
                      </w:divBdr>
                    </w:div>
                  </w:divsChild>
                </w:div>
                <w:div w:id="88626997">
                  <w:marLeft w:val="0"/>
                  <w:marRight w:val="0"/>
                  <w:marTop w:val="0"/>
                  <w:marBottom w:val="0"/>
                  <w:divBdr>
                    <w:top w:val="none" w:sz="0" w:space="0" w:color="auto"/>
                    <w:left w:val="none" w:sz="0" w:space="0" w:color="auto"/>
                    <w:bottom w:val="none" w:sz="0" w:space="0" w:color="auto"/>
                    <w:right w:val="none" w:sz="0" w:space="0" w:color="auto"/>
                  </w:divBdr>
                  <w:divsChild>
                    <w:div w:id="259149116">
                      <w:marLeft w:val="0"/>
                      <w:marRight w:val="0"/>
                      <w:marTop w:val="0"/>
                      <w:marBottom w:val="0"/>
                      <w:divBdr>
                        <w:top w:val="none" w:sz="0" w:space="0" w:color="auto"/>
                        <w:left w:val="none" w:sz="0" w:space="0" w:color="auto"/>
                        <w:bottom w:val="none" w:sz="0" w:space="0" w:color="auto"/>
                        <w:right w:val="none" w:sz="0" w:space="0" w:color="auto"/>
                      </w:divBdr>
                      <w:divsChild>
                        <w:div w:id="1394156340">
                          <w:marLeft w:val="0"/>
                          <w:marRight w:val="105"/>
                          <w:marTop w:val="75"/>
                          <w:marBottom w:val="75"/>
                          <w:divBdr>
                            <w:top w:val="none" w:sz="0" w:space="0" w:color="auto"/>
                            <w:left w:val="none" w:sz="0" w:space="0" w:color="auto"/>
                            <w:bottom w:val="none" w:sz="0" w:space="0" w:color="auto"/>
                            <w:right w:val="none" w:sz="0" w:space="0" w:color="auto"/>
                          </w:divBdr>
                          <w:divsChild>
                            <w:div w:id="9198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414352">
              <w:marLeft w:val="0"/>
              <w:marRight w:val="0"/>
              <w:marTop w:val="0"/>
              <w:marBottom w:val="0"/>
              <w:divBdr>
                <w:top w:val="none" w:sz="0" w:space="0" w:color="auto"/>
                <w:left w:val="none" w:sz="0" w:space="0" w:color="auto"/>
                <w:bottom w:val="none" w:sz="0" w:space="0" w:color="auto"/>
                <w:right w:val="none" w:sz="0" w:space="0" w:color="auto"/>
              </w:divBdr>
              <w:divsChild>
                <w:div w:id="500125523">
                  <w:marLeft w:val="0"/>
                  <w:marRight w:val="0"/>
                  <w:marTop w:val="0"/>
                  <w:marBottom w:val="0"/>
                  <w:divBdr>
                    <w:top w:val="none" w:sz="0" w:space="0" w:color="auto"/>
                    <w:left w:val="none" w:sz="0" w:space="0" w:color="auto"/>
                    <w:bottom w:val="none" w:sz="0" w:space="0" w:color="auto"/>
                    <w:right w:val="none" w:sz="0" w:space="0" w:color="auto"/>
                  </w:divBdr>
                  <w:divsChild>
                    <w:div w:id="516428562">
                      <w:marLeft w:val="0"/>
                      <w:marRight w:val="0"/>
                      <w:marTop w:val="0"/>
                      <w:marBottom w:val="0"/>
                      <w:divBdr>
                        <w:top w:val="none" w:sz="0" w:space="0" w:color="auto"/>
                        <w:left w:val="none" w:sz="0" w:space="0" w:color="auto"/>
                        <w:bottom w:val="none" w:sz="0" w:space="0" w:color="auto"/>
                        <w:right w:val="none" w:sz="0" w:space="0" w:color="auto"/>
                      </w:divBdr>
                    </w:div>
                    <w:div w:id="1781799929">
                      <w:marLeft w:val="0"/>
                      <w:marRight w:val="0"/>
                      <w:marTop w:val="0"/>
                      <w:marBottom w:val="0"/>
                      <w:divBdr>
                        <w:top w:val="none" w:sz="0" w:space="0" w:color="auto"/>
                        <w:left w:val="none" w:sz="0" w:space="0" w:color="auto"/>
                        <w:bottom w:val="none" w:sz="0" w:space="0" w:color="auto"/>
                        <w:right w:val="none" w:sz="0" w:space="0" w:color="auto"/>
                      </w:divBdr>
                      <w:divsChild>
                        <w:div w:id="1332759840">
                          <w:marLeft w:val="0"/>
                          <w:marRight w:val="0"/>
                          <w:marTop w:val="0"/>
                          <w:marBottom w:val="0"/>
                          <w:divBdr>
                            <w:top w:val="none" w:sz="0" w:space="0" w:color="auto"/>
                            <w:left w:val="none" w:sz="0" w:space="0" w:color="auto"/>
                            <w:bottom w:val="none" w:sz="0" w:space="0" w:color="auto"/>
                            <w:right w:val="none" w:sz="0" w:space="0" w:color="auto"/>
                          </w:divBdr>
                        </w:div>
                      </w:divsChild>
                    </w:div>
                    <w:div w:id="1900822059">
                      <w:marLeft w:val="-225"/>
                      <w:marRight w:val="-225"/>
                      <w:marTop w:val="0"/>
                      <w:marBottom w:val="0"/>
                      <w:divBdr>
                        <w:top w:val="none" w:sz="0" w:space="0" w:color="auto"/>
                        <w:left w:val="none" w:sz="0" w:space="0" w:color="auto"/>
                        <w:bottom w:val="none" w:sz="0" w:space="0" w:color="auto"/>
                        <w:right w:val="none" w:sz="0" w:space="0" w:color="auto"/>
                      </w:divBdr>
                      <w:divsChild>
                        <w:div w:id="717438641">
                          <w:marLeft w:val="0"/>
                          <w:marRight w:val="0"/>
                          <w:marTop w:val="0"/>
                          <w:marBottom w:val="0"/>
                          <w:divBdr>
                            <w:top w:val="none" w:sz="0" w:space="0" w:color="auto"/>
                            <w:left w:val="none" w:sz="0" w:space="0" w:color="auto"/>
                            <w:bottom w:val="none" w:sz="0" w:space="0" w:color="auto"/>
                            <w:right w:val="none" w:sz="0" w:space="0" w:color="auto"/>
                          </w:divBdr>
                        </w:div>
                        <w:div w:id="5890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378536">
          <w:marLeft w:val="0"/>
          <w:marRight w:val="0"/>
          <w:marTop w:val="0"/>
          <w:marBottom w:val="0"/>
          <w:divBdr>
            <w:top w:val="none" w:sz="0" w:space="0" w:color="auto"/>
            <w:left w:val="none" w:sz="0" w:space="0" w:color="auto"/>
            <w:bottom w:val="none" w:sz="0" w:space="0" w:color="auto"/>
            <w:right w:val="none" w:sz="0" w:space="0" w:color="auto"/>
          </w:divBdr>
          <w:divsChild>
            <w:div w:id="1180121934">
              <w:marLeft w:val="-225"/>
              <w:marRight w:val="-225"/>
              <w:marTop w:val="0"/>
              <w:marBottom w:val="0"/>
              <w:divBdr>
                <w:top w:val="none" w:sz="0" w:space="0" w:color="auto"/>
                <w:left w:val="none" w:sz="0" w:space="0" w:color="auto"/>
                <w:bottom w:val="none" w:sz="0" w:space="0" w:color="auto"/>
                <w:right w:val="none" w:sz="0" w:space="0" w:color="auto"/>
              </w:divBdr>
              <w:divsChild>
                <w:div w:id="1632133265">
                  <w:marLeft w:val="0"/>
                  <w:marRight w:val="0"/>
                  <w:marTop w:val="0"/>
                  <w:marBottom w:val="0"/>
                  <w:divBdr>
                    <w:top w:val="none" w:sz="0" w:space="0" w:color="auto"/>
                    <w:left w:val="none" w:sz="0" w:space="0" w:color="auto"/>
                    <w:bottom w:val="none" w:sz="0" w:space="0" w:color="auto"/>
                    <w:right w:val="none" w:sz="0" w:space="0" w:color="auto"/>
                  </w:divBdr>
                  <w:divsChild>
                    <w:div w:id="1258950453">
                      <w:marLeft w:val="0"/>
                      <w:marRight w:val="0"/>
                      <w:marTop w:val="0"/>
                      <w:marBottom w:val="0"/>
                      <w:divBdr>
                        <w:top w:val="none" w:sz="0" w:space="0" w:color="auto"/>
                        <w:left w:val="none" w:sz="0" w:space="0" w:color="auto"/>
                        <w:bottom w:val="none" w:sz="0" w:space="0" w:color="auto"/>
                        <w:right w:val="none" w:sz="0" w:space="0" w:color="auto"/>
                      </w:divBdr>
                    </w:div>
                  </w:divsChild>
                </w:div>
                <w:div w:id="869075036">
                  <w:marLeft w:val="0"/>
                  <w:marRight w:val="0"/>
                  <w:marTop w:val="0"/>
                  <w:marBottom w:val="0"/>
                  <w:divBdr>
                    <w:top w:val="none" w:sz="0" w:space="0" w:color="auto"/>
                    <w:left w:val="none" w:sz="0" w:space="0" w:color="auto"/>
                    <w:bottom w:val="none" w:sz="0" w:space="0" w:color="auto"/>
                    <w:right w:val="none" w:sz="0" w:space="0" w:color="auto"/>
                  </w:divBdr>
                  <w:divsChild>
                    <w:div w:id="493181306">
                      <w:marLeft w:val="0"/>
                      <w:marRight w:val="0"/>
                      <w:marTop w:val="0"/>
                      <w:marBottom w:val="0"/>
                      <w:divBdr>
                        <w:top w:val="none" w:sz="0" w:space="0" w:color="auto"/>
                        <w:left w:val="none" w:sz="0" w:space="0" w:color="auto"/>
                        <w:bottom w:val="none" w:sz="0" w:space="0" w:color="auto"/>
                        <w:right w:val="none" w:sz="0" w:space="0" w:color="auto"/>
                      </w:divBdr>
                      <w:divsChild>
                        <w:div w:id="1074355090">
                          <w:marLeft w:val="0"/>
                          <w:marRight w:val="105"/>
                          <w:marTop w:val="75"/>
                          <w:marBottom w:val="75"/>
                          <w:divBdr>
                            <w:top w:val="none" w:sz="0" w:space="0" w:color="auto"/>
                            <w:left w:val="none" w:sz="0" w:space="0" w:color="auto"/>
                            <w:bottom w:val="none" w:sz="0" w:space="0" w:color="auto"/>
                            <w:right w:val="none" w:sz="0" w:space="0" w:color="auto"/>
                          </w:divBdr>
                          <w:divsChild>
                            <w:div w:id="13404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16089">
              <w:marLeft w:val="0"/>
              <w:marRight w:val="0"/>
              <w:marTop w:val="0"/>
              <w:marBottom w:val="0"/>
              <w:divBdr>
                <w:top w:val="none" w:sz="0" w:space="0" w:color="auto"/>
                <w:left w:val="none" w:sz="0" w:space="0" w:color="auto"/>
                <w:bottom w:val="none" w:sz="0" w:space="0" w:color="auto"/>
                <w:right w:val="none" w:sz="0" w:space="0" w:color="auto"/>
              </w:divBdr>
              <w:divsChild>
                <w:div w:id="1544824285">
                  <w:marLeft w:val="0"/>
                  <w:marRight w:val="0"/>
                  <w:marTop w:val="0"/>
                  <w:marBottom w:val="0"/>
                  <w:divBdr>
                    <w:top w:val="none" w:sz="0" w:space="0" w:color="auto"/>
                    <w:left w:val="none" w:sz="0" w:space="0" w:color="auto"/>
                    <w:bottom w:val="none" w:sz="0" w:space="0" w:color="auto"/>
                    <w:right w:val="none" w:sz="0" w:space="0" w:color="auto"/>
                  </w:divBdr>
                  <w:divsChild>
                    <w:div w:id="1122191962">
                      <w:marLeft w:val="0"/>
                      <w:marRight w:val="0"/>
                      <w:marTop w:val="0"/>
                      <w:marBottom w:val="0"/>
                      <w:divBdr>
                        <w:top w:val="none" w:sz="0" w:space="0" w:color="auto"/>
                        <w:left w:val="none" w:sz="0" w:space="0" w:color="auto"/>
                        <w:bottom w:val="none" w:sz="0" w:space="0" w:color="auto"/>
                        <w:right w:val="none" w:sz="0" w:space="0" w:color="auto"/>
                      </w:divBdr>
                    </w:div>
                    <w:div w:id="393435765">
                      <w:marLeft w:val="0"/>
                      <w:marRight w:val="0"/>
                      <w:marTop w:val="0"/>
                      <w:marBottom w:val="0"/>
                      <w:divBdr>
                        <w:top w:val="none" w:sz="0" w:space="0" w:color="auto"/>
                        <w:left w:val="none" w:sz="0" w:space="0" w:color="auto"/>
                        <w:bottom w:val="none" w:sz="0" w:space="0" w:color="auto"/>
                        <w:right w:val="none" w:sz="0" w:space="0" w:color="auto"/>
                      </w:divBdr>
                      <w:divsChild>
                        <w:div w:id="578684629">
                          <w:marLeft w:val="0"/>
                          <w:marRight w:val="0"/>
                          <w:marTop w:val="0"/>
                          <w:marBottom w:val="0"/>
                          <w:divBdr>
                            <w:top w:val="none" w:sz="0" w:space="0" w:color="auto"/>
                            <w:left w:val="none" w:sz="0" w:space="0" w:color="auto"/>
                            <w:bottom w:val="none" w:sz="0" w:space="0" w:color="auto"/>
                            <w:right w:val="none" w:sz="0" w:space="0" w:color="auto"/>
                          </w:divBdr>
                        </w:div>
                      </w:divsChild>
                    </w:div>
                    <w:div w:id="655190609">
                      <w:marLeft w:val="-225"/>
                      <w:marRight w:val="-225"/>
                      <w:marTop w:val="0"/>
                      <w:marBottom w:val="0"/>
                      <w:divBdr>
                        <w:top w:val="none" w:sz="0" w:space="0" w:color="auto"/>
                        <w:left w:val="none" w:sz="0" w:space="0" w:color="auto"/>
                        <w:bottom w:val="none" w:sz="0" w:space="0" w:color="auto"/>
                        <w:right w:val="none" w:sz="0" w:space="0" w:color="auto"/>
                      </w:divBdr>
                      <w:divsChild>
                        <w:div w:id="1882016537">
                          <w:marLeft w:val="0"/>
                          <w:marRight w:val="0"/>
                          <w:marTop w:val="0"/>
                          <w:marBottom w:val="0"/>
                          <w:divBdr>
                            <w:top w:val="none" w:sz="0" w:space="0" w:color="auto"/>
                            <w:left w:val="none" w:sz="0" w:space="0" w:color="auto"/>
                            <w:bottom w:val="none" w:sz="0" w:space="0" w:color="auto"/>
                            <w:right w:val="none" w:sz="0" w:space="0" w:color="auto"/>
                          </w:divBdr>
                        </w:div>
                        <w:div w:id="7427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44643">
          <w:marLeft w:val="0"/>
          <w:marRight w:val="0"/>
          <w:marTop w:val="0"/>
          <w:marBottom w:val="0"/>
          <w:divBdr>
            <w:top w:val="none" w:sz="0" w:space="0" w:color="auto"/>
            <w:left w:val="none" w:sz="0" w:space="0" w:color="auto"/>
            <w:bottom w:val="none" w:sz="0" w:space="0" w:color="auto"/>
            <w:right w:val="none" w:sz="0" w:space="0" w:color="auto"/>
          </w:divBdr>
          <w:divsChild>
            <w:div w:id="763376732">
              <w:marLeft w:val="-225"/>
              <w:marRight w:val="-225"/>
              <w:marTop w:val="0"/>
              <w:marBottom w:val="0"/>
              <w:divBdr>
                <w:top w:val="none" w:sz="0" w:space="0" w:color="auto"/>
                <w:left w:val="none" w:sz="0" w:space="0" w:color="auto"/>
                <w:bottom w:val="none" w:sz="0" w:space="0" w:color="auto"/>
                <w:right w:val="none" w:sz="0" w:space="0" w:color="auto"/>
              </w:divBdr>
              <w:divsChild>
                <w:div w:id="430783373">
                  <w:marLeft w:val="0"/>
                  <w:marRight w:val="0"/>
                  <w:marTop w:val="0"/>
                  <w:marBottom w:val="0"/>
                  <w:divBdr>
                    <w:top w:val="none" w:sz="0" w:space="0" w:color="auto"/>
                    <w:left w:val="none" w:sz="0" w:space="0" w:color="auto"/>
                    <w:bottom w:val="none" w:sz="0" w:space="0" w:color="auto"/>
                    <w:right w:val="none" w:sz="0" w:space="0" w:color="auto"/>
                  </w:divBdr>
                  <w:divsChild>
                    <w:div w:id="539050937">
                      <w:marLeft w:val="0"/>
                      <w:marRight w:val="0"/>
                      <w:marTop w:val="0"/>
                      <w:marBottom w:val="0"/>
                      <w:divBdr>
                        <w:top w:val="none" w:sz="0" w:space="0" w:color="auto"/>
                        <w:left w:val="none" w:sz="0" w:space="0" w:color="auto"/>
                        <w:bottom w:val="none" w:sz="0" w:space="0" w:color="auto"/>
                        <w:right w:val="none" w:sz="0" w:space="0" w:color="auto"/>
                      </w:divBdr>
                    </w:div>
                  </w:divsChild>
                </w:div>
                <w:div w:id="349726665">
                  <w:marLeft w:val="0"/>
                  <w:marRight w:val="0"/>
                  <w:marTop w:val="0"/>
                  <w:marBottom w:val="0"/>
                  <w:divBdr>
                    <w:top w:val="none" w:sz="0" w:space="0" w:color="auto"/>
                    <w:left w:val="none" w:sz="0" w:space="0" w:color="auto"/>
                    <w:bottom w:val="none" w:sz="0" w:space="0" w:color="auto"/>
                    <w:right w:val="none" w:sz="0" w:space="0" w:color="auto"/>
                  </w:divBdr>
                  <w:divsChild>
                    <w:div w:id="1605533218">
                      <w:marLeft w:val="0"/>
                      <w:marRight w:val="0"/>
                      <w:marTop w:val="0"/>
                      <w:marBottom w:val="0"/>
                      <w:divBdr>
                        <w:top w:val="none" w:sz="0" w:space="0" w:color="auto"/>
                        <w:left w:val="none" w:sz="0" w:space="0" w:color="auto"/>
                        <w:bottom w:val="none" w:sz="0" w:space="0" w:color="auto"/>
                        <w:right w:val="none" w:sz="0" w:space="0" w:color="auto"/>
                      </w:divBdr>
                      <w:divsChild>
                        <w:div w:id="1387953073">
                          <w:marLeft w:val="0"/>
                          <w:marRight w:val="105"/>
                          <w:marTop w:val="75"/>
                          <w:marBottom w:val="75"/>
                          <w:divBdr>
                            <w:top w:val="none" w:sz="0" w:space="0" w:color="auto"/>
                            <w:left w:val="none" w:sz="0" w:space="0" w:color="auto"/>
                            <w:bottom w:val="none" w:sz="0" w:space="0" w:color="auto"/>
                            <w:right w:val="none" w:sz="0" w:space="0" w:color="auto"/>
                          </w:divBdr>
                          <w:divsChild>
                            <w:div w:id="6060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706138">
              <w:marLeft w:val="0"/>
              <w:marRight w:val="0"/>
              <w:marTop w:val="0"/>
              <w:marBottom w:val="0"/>
              <w:divBdr>
                <w:top w:val="none" w:sz="0" w:space="0" w:color="auto"/>
                <w:left w:val="none" w:sz="0" w:space="0" w:color="auto"/>
                <w:bottom w:val="none" w:sz="0" w:space="0" w:color="auto"/>
                <w:right w:val="none" w:sz="0" w:space="0" w:color="auto"/>
              </w:divBdr>
              <w:divsChild>
                <w:div w:id="393624966">
                  <w:marLeft w:val="0"/>
                  <w:marRight w:val="0"/>
                  <w:marTop w:val="0"/>
                  <w:marBottom w:val="0"/>
                  <w:divBdr>
                    <w:top w:val="none" w:sz="0" w:space="0" w:color="auto"/>
                    <w:left w:val="none" w:sz="0" w:space="0" w:color="auto"/>
                    <w:bottom w:val="none" w:sz="0" w:space="0" w:color="auto"/>
                    <w:right w:val="none" w:sz="0" w:space="0" w:color="auto"/>
                  </w:divBdr>
                  <w:divsChild>
                    <w:div w:id="1369522438">
                      <w:marLeft w:val="0"/>
                      <w:marRight w:val="0"/>
                      <w:marTop w:val="0"/>
                      <w:marBottom w:val="0"/>
                      <w:divBdr>
                        <w:top w:val="none" w:sz="0" w:space="0" w:color="auto"/>
                        <w:left w:val="none" w:sz="0" w:space="0" w:color="auto"/>
                        <w:bottom w:val="none" w:sz="0" w:space="0" w:color="auto"/>
                        <w:right w:val="none" w:sz="0" w:space="0" w:color="auto"/>
                      </w:divBdr>
                    </w:div>
                    <w:div w:id="1119373667">
                      <w:marLeft w:val="0"/>
                      <w:marRight w:val="0"/>
                      <w:marTop w:val="0"/>
                      <w:marBottom w:val="0"/>
                      <w:divBdr>
                        <w:top w:val="none" w:sz="0" w:space="0" w:color="auto"/>
                        <w:left w:val="none" w:sz="0" w:space="0" w:color="auto"/>
                        <w:bottom w:val="none" w:sz="0" w:space="0" w:color="auto"/>
                        <w:right w:val="none" w:sz="0" w:space="0" w:color="auto"/>
                      </w:divBdr>
                      <w:divsChild>
                        <w:div w:id="1083649336">
                          <w:marLeft w:val="0"/>
                          <w:marRight w:val="0"/>
                          <w:marTop w:val="0"/>
                          <w:marBottom w:val="0"/>
                          <w:divBdr>
                            <w:top w:val="none" w:sz="0" w:space="0" w:color="auto"/>
                            <w:left w:val="none" w:sz="0" w:space="0" w:color="auto"/>
                            <w:bottom w:val="none" w:sz="0" w:space="0" w:color="auto"/>
                            <w:right w:val="none" w:sz="0" w:space="0" w:color="auto"/>
                          </w:divBdr>
                        </w:div>
                      </w:divsChild>
                    </w:div>
                    <w:div w:id="738407972">
                      <w:marLeft w:val="-225"/>
                      <w:marRight w:val="-225"/>
                      <w:marTop w:val="0"/>
                      <w:marBottom w:val="0"/>
                      <w:divBdr>
                        <w:top w:val="none" w:sz="0" w:space="0" w:color="auto"/>
                        <w:left w:val="none" w:sz="0" w:space="0" w:color="auto"/>
                        <w:bottom w:val="none" w:sz="0" w:space="0" w:color="auto"/>
                        <w:right w:val="none" w:sz="0" w:space="0" w:color="auto"/>
                      </w:divBdr>
                      <w:divsChild>
                        <w:div w:id="172889182">
                          <w:marLeft w:val="0"/>
                          <w:marRight w:val="0"/>
                          <w:marTop w:val="0"/>
                          <w:marBottom w:val="0"/>
                          <w:divBdr>
                            <w:top w:val="none" w:sz="0" w:space="0" w:color="auto"/>
                            <w:left w:val="none" w:sz="0" w:space="0" w:color="auto"/>
                            <w:bottom w:val="none" w:sz="0" w:space="0" w:color="auto"/>
                            <w:right w:val="none" w:sz="0" w:space="0" w:color="auto"/>
                          </w:divBdr>
                        </w:div>
                        <w:div w:id="17502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97984">
          <w:marLeft w:val="0"/>
          <w:marRight w:val="0"/>
          <w:marTop w:val="0"/>
          <w:marBottom w:val="0"/>
          <w:divBdr>
            <w:top w:val="none" w:sz="0" w:space="0" w:color="auto"/>
            <w:left w:val="none" w:sz="0" w:space="0" w:color="auto"/>
            <w:bottom w:val="none" w:sz="0" w:space="0" w:color="auto"/>
            <w:right w:val="none" w:sz="0" w:space="0" w:color="auto"/>
          </w:divBdr>
          <w:divsChild>
            <w:div w:id="1450974335">
              <w:marLeft w:val="-225"/>
              <w:marRight w:val="-225"/>
              <w:marTop w:val="0"/>
              <w:marBottom w:val="0"/>
              <w:divBdr>
                <w:top w:val="none" w:sz="0" w:space="0" w:color="auto"/>
                <w:left w:val="none" w:sz="0" w:space="0" w:color="auto"/>
                <w:bottom w:val="none" w:sz="0" w:space="0" w:color="auto"/>
                <w:right w:val="none" w:sz="0" w:space="0" w:color="auto"/>
              </w:divBdr>
              <w:divsChild>
                <w:div w:id="1824007616">
                  <w:marLeft w:val="0"/>
                  <w:marRight w:val="0"/>
                  <w:marTop w:val="0"/>
                  <w:marBottom w:val="0"/>
                  <w:divBdr>
                    <w:top w:val="none" w:sz="0" w:space="0" w:color="auto"/>
                    <w:left w:val="none" w:sz="0" w:space="0" w:color="auto"/>
                    <w:bottom w:val="none" w:sz="0" w:space="0" w:color="auto"/>
                    <w:right w:val="none" w:sz="0" w:space="0" w:color="auto"/>
                  </w:divBdr>
                  <w:divsChild>
                    <w:div w:id="904025240">
                      <w:marLeft w:val="0"/>
                      <w:marRight w:val="0"/>
                      <w:marTop w:val="0"/>
                      <w:marBottom w:val="0"/>
                      <w:divBdr>
                        <w:top w:val="none" w:sz="0" w:space="0" w:color="auto"/>
                        <w:left w:val="none" w:sz="0" w:space="0" w:color="auto"/>
                        <w:bottom w:val="none" w:sz="0" w:space="0" w:color="auto"/>
                        <w:right w:val="none" w:sz="0" w:space="0" w:color="auto"/>
                      </w:divBdr>
                    </w:div>
                  </w:divsChild>
                </w:div>
                <w:div w:id="1717075836">
                  <w:marLeft w:val="0"/>
                  <w:marRight w:val="0"/>
                  <w:marTop w:val="0"/>
                  <w:marBottom w:val="0"/>
                  <w:divBdr>
                    <w:top w:val="none" w:sz="0" w:space="0" w:color="auto"/>
                    <w:left w:val="none" w:sz="0" w:space="0" w:color="auto"/>
                    <w:bottom w:val="none" w:sz="0" w:space="0" w:color="auto"/>
                    <w:right w:val="none" w:sz="0" w:space="0" w:color="auto"/>
                  </w:divBdr>
                  <w:divsChild>
                    <w:div w:id="1919048232">
                      <w:marLeft w:val="0"/>
                      <w:marRight w:val="0"/>
                      <w:marTop w:val="0"/>
                      <w:marBottom w:val="0"/>
                      <w:divBdr>
                        <w:top w:val="none" w:sz="0" w:space="0" w:color="auto"/>
                        <w:left w:val="none" w:sz="0" w:space="0" w:color="auto"/>
                        <w:bottom w:val="none" w:sz="0" w:space="0" w:color="auto"/>
                        <w:right w:val="none" w:sz="0" w:space="0" w:color="auto"/>
                      </w:divBdr>
                      <w:divsChild>
                        <w:div w:id="396242470">
                          <w:marLeft w:val="0"/>
                          <w:marRight w:val="105"/>
                          <w:marTop w:val="75"/>
                          <w:marBottom w:val="75"/>
                          <w:divBdr>
                            <w:top w:val="none" w:sz="0" w:space="0" w:color="auto"/>
                            <w:left w:val="none" w:sz="0" w:space="0" w:color="auto"/>
                            <w:bottom w:val="none" w:sz="0" w:space="0" w:color="auto"/>
                            <w:right w:val="none" w:sz="0" w:space="0" w:color="auto"/>
                          </w:divBdr>
                          <w:divsChild>
                            <w:div w:id="10033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38782">
              <w:marLeft w:val="0"/>
              <w:marRight w:val="0"/>
              <w:marTop w:val="0"/>
              <w:marBottom w:val="0"/>
              <w:divBdr>
                <w:top w:val="none" w:sz="0" w:space="0" w:color="auto"/>
                <w:left w:val="none" w:sz="0" w:space="0" w:color="auto"/>
                <w:bottom w:val="none" w:sz="0" w:space="0" w:color="auto"/>
                <w:right w:val="none" w:sz="0" w:space="0" w:color="auto"/>
              </w:divBdr>
              <w:divsChild>
                <w:div w:id="80685230">
                  <w:marLeft w:val="0"/>
                  <w:marRight w:val="0"/>
                  <w:marTop w:val="0"/>
                  <w:marBottom w:val="0"/>
                  <w:divBdr>
                    <w:top w:val="none" w:sz="0" w:space="0" w:color="auto"/>
                    <w:left w:val="none" w:sz="0" w:space="0" w:color="auto"/>
                    <w:bottom w:val="none" w:sz="0" w:space="0" w:color="auto"/>
                    <w:right w:val="none" w:sz="0" w:space="0" w:color="auto"/>
                  </w:divBdr>
                  <w:divsChild>
                    <w:div w:id="1224097274">
                      <w:marLeft w:val="0"/>
                      <w:marRight w:val="0"/>
                      <w:marTop w:val="0"/>
                      <w:marBottom w:val="0"/>
                      <w:divBdr>
                        <w:top w:val="none" w:sz="0" w:space="0" w:color="auto"/>
                        <w:left w:val="none" w:sz="0" w:space="0" w:color="auto"/>
                        <w:bottom w:val="none" w:sz="0" w:space="0" w:color="auto"/>
                        <w:right w:val="none" w:sz="0" w:space="0" w:color="auto"/>
                      </w:divBdr>
                    </w:div>
                    <w:div w:id="1742869159">
                      <w:marLeft w:val="0"/>
                      <w:marRight w:val="0"/>
                      <w:marTop w:val="0"/>
                      <w:marBottom w:val="0"/>
                      <w:divBdr>
                        <w:top w:val="none" w:sz="0" w:space="0" w:color="auto"/>
                        <w:left w:val="none" w:sz="0" w:space="0" w:color="auto"/>
                        <w:bottom w:val="none" w:sz="0" w:space="0" w:color="auto"/>
                        <w:right w:val="none" w:sz="0" w:space="0" w:color="auto"/>
                      </w:divBdr>
                      <w:divsChild>
                        <w:div w:id="362443990">
                          <w:marLeft w:val="0"/>
                          <w:marRight w:val="0"/>
                          <w:marTop w:val="0"/>
                          <w:marBottom w:val="0"/>
                          <w:divBdr>
                            <w:top w:val="none" w:sz="0" w:space="0" w:color="auto"/>
                            <w:left w:val="none" w:sz="0" w:space="0" w:color="auto"/>
                            <w:bottom w:val="none" w:sz="0" w:space="0" w:color="auto"/>
                            <w:right w:val="none" w:sz="0" w:space="0" w:color="auto"/>
                          </w:divBdr>
                        </w:div>
                      </w:divsChild>
                    </w:div>
                    <w:div w:id="1033572760">
                      <w:marLeft w:val="-225"/>
                      <w:marRight w:val="-225"/>
                      <w:marTop w:val="0"/>
                      <w:marBottom w:val="0"/>
                      <w:divBdr>
                        <w:top w:val="none" w:sz="0" w:space="0" w:color="auto"/>
                        <w:left w:val="none" w:sz="0" w:space="0" w:color="auto"/>
                        <w:bottom w:val="none" w:sz="0" w:space="0" w:color="auto"/>
                        <w:right w:val="none" w:sz="0" w:space="0" w:color="auto"/>
                      </w:divBdr>
                      <w:divsChild>
                        <w:div w:id="275332596">
                          <w:marLeft w:val="0"/>
                          <w:marRight w:val="0"/>
                          <w:marTop w:val="0"/>
                          <w:marBottom w:val="0"/>
                          <w:divBdr>
                            <w:top w:val="none" w:sz="0" w:space="0" w:color="auto"/>
                            <w:left w:val="none" w:sz="0" w:space="0" w:color="auto"/>
                            <w:bottom w:val="none" w:sz="0" w:space="0" w:color="auto"/>
                            <w:right w:val="none" w:sz="0" w:space="0" w:color="auto"/>
                          </w:divBdr>
                        </w:div>
                        <w:div w:id="119380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183704">
          <w:marLeft w:val="0"/>
          <w:marRight w:val="0"/>
          <w:marTop w:val="0"/>
          <w:marBottom w:val="0"/>
          <w:divBdr>
            <w:top w:val="none" w:sz="0" w:space="0" w:color="auto"/>
            <w:left w:val="none" w:sz="0" w:space="0" w:color="auto"/>
            <w:bottom w:val="none" w:sz="0" w:space="0" w:color="auto"/>
            <w:right w:val="none" w:sz="0" w:space="0" w:color="auto"/>
          </w:divBdr>
          <w:divsChild>
            <w:div w:id="1012148444">
              <w:marLeft w:val="0"/>
              <w:marRight w:val="0"/>
              <w:marTop w:val="0"/>
              <w:marBottom w:val="0"/>
              <w:divBdr>
                <w:top w:val="none" w:sz="0" w:space="0" w:color="auto"/>
                <w:left w:val="none" w:sz="0" w:space="0" w:color="auto"/>
                <w:bottom w:val="none" w:sz="0" w:space="0" w:color="auto"/>
                <w:right w:val="none" w:sz="0" w:space="0" w:color="auto"/>
              </w:divBdr>
              <w:divsChild>
                <w:div w:id="431629077">
                  <w:marLeft w:val="0"/>
                  <w:marRight w:val="0"/>
                  <w:marTop w:val="0"/>
                  <w:marBottom w:val="0"/>
                  <w:divBdr>
                    <w:top w:val="none" w:sz="0" w:space="0" w:color="auto"/>
                    <w:left w:val="none" w:sz="0" w:space="0" w:color="auto"/>
                    <w:bottom w:val="none" w:sz="0" w:space="0" w:color="auto"/>
                    <w:right w:val="none" w:sz="0" w:space="0" w:color="auto"/>
                  </w:divBdr>
                  <w:divsChild>
                    <w:div w:id="116608770">
                      <w:marLeft w:val="0"/>
                      <w:marRight w:val="0"/>
                      <w:marTop w:val="0"/>
                      <w:marBottom w:val="0"/>
                      <w:divBdr>
                        <w:top w:val="none" w:sz="0" w:space="0" w:color="auto"/>
                        <w:left w:val="none" w:sz="0" w:space="0" w:color="auto"/>
                        <w:bottom w:val="none" w:sz="0" w:space="0" w:color="auto"/>
                        <w:right w:val="none" w:sz="0" w:space="0" w:color="auto"/>
                      </w:divBdr>
                    </w:div>
                  </w:divsChild>
                </w:div>
                <w:div w:id="2065399128">
                  <w:marLeft w:val="0"/>
                  <w:marRight w:val="0"/>
                  <w:marTop w:val="0"/>
                  <w:marBottom w:val="0"/>
                  <w:divBdr>
                    <w:top w:val="none" w:sz="0" w:space="0" w:color="auto"/>
                    <w:left w:val="none" w:sz="0" w:space="0" w:color="auto"/>
                    <w:bottom w:val="none" w:sz="0" w:space="0" w:color="auto"/>
                    <w:right w:val="none" w:sz="0" w:space="0" w:color="auto"/>
                  </w:divBdr>
                  <w:divsChild>
                    <w:div w:id="660817386">
                      <w:marLeft w:val="-225"/>
                      <w:marRight w:val="-225"/>
                      <w:marTop w:val="0"/>
                      <w:marBottom w:val="0"/>
                      <w:divBdr>
                        <w:top w:val="none" w:sz="0" w:space="0" w:color="auto"/>
                        <w:left w:val="none" w:sz="0" w:space="0" w:color="auto"/>
                        <w:bottom w:val="none" w:sz="0" w:space="0" w:color="auto"/>
                        <w:right w:val="none" w:sz="0" w:space="0" w:color="auto"/>
                      </w:divBdr>
                      <w:divsChild>
                        <w:div w:id="1946696095">
                          <w:marLeft w:val="0"/>
                          <w:marRight w:val="0"/>
                          <w:marTop w:val="0"/>
                          <w:marBottom w:val="0"/>
                          <w:divBdr>
                            <w:top w:val="none" w:sz="0" w:space="0" w:color="auto"/>
                            <w:left w:val="none" w:sz="0" w:space="0" w:color="auto"/>
                            <w:bottom w:val="none" w:sz="0" w:space="0" w:color="auto"/>
                            <w:right w:val="none" w:sz="0" w:space="0" w:color="auto"/>
                          </w:divBdr>
                        </w:div>
                      </w:divsChild>
                    </w:div>
                    <w:div w:id="1335297915">
                      <w:marLeft w:val="-225"/>
                      <w:marRight w:val="-225"/>
                      <w:marTop w:val="0"/>
                      <w:marBottom w:val="0"/>
                      <w:divBdr>
                        <w:top w:val="none" w:sz="0" w:space="0" w:color="auto"/>
                        <w:left w:val="none" w:sz="0" w:space="0" w:color="auto"/>
                        <w:bottom w:val="none" w:sz="0" w:space="0" w:color="auto"/>
                        <w:right w:val="none" w:sz="0" w:space="0" w:color="auto"/>
                      </w:divBdr>
                      <w:divsChild>
                        <w:div w:id="1384790322">
                          <w:marLeft w:val="0"/>
                          <w:marRight w:val="0"/>
                          <w:marTop w:val="0"/>
                          <w:marBottom w:val="0"/>
                          <w:divBdr>
                            <w:top w:val="none" w:sz="0" w:space="0" w:color="auto"/>
                            <w:left w:val="none" w:sz="0" w:space="0" w:color="auto"/>
                            <w:bottom w:val="none" w:sz="0" w:space="0" w:color="auto"/>
                            <w:right w:val="none" w:sz="0" w:space="0" w:color="auto"/>
                          </w:divBdr>
                          <w:divsChild>
                            <w:div w:id="104539281">
                              <w:marLeft w:val="0"/>
                              <w:marRight w:val="0"/>
                              <w:marTop w:val="0"/>
                              <w:marBottom w:val="0"/>
                              <w:divBdr>
                                <w:top w:val="none" w:sz="0" w:space="0" w:color="auto"/>
                                <w:left w:val="none" w:sz="0" w:space="0" w:color="auto"/>
                                <w:bottom w:val="none" w:sz="0" w:space="0" w:color="auto"/>
                                <w:right w:val="none" w:sz="0" w:space="0" w:color="auto"/>
                              </w:divBdr>
                              <w:divsChild>
                                <w:div w:id="372927612">
                                  <w:marLeft w:val="0"/>
                                  <w:marRight w:val="105"/>
                                  <w:marTop w:val="75"/>
                                  <w:marBottom w:val="75"/>
                                  <w:divBdr>
                                    <w:top w:val="none" w:sz="0" w:space="0" w:color="auto"/>
                                    <w:left w:val="none" w:sz="0" w:space="0" w:color="auto"/>
                                    <w:bottom w:val="none" w:sz="0" w:space="0" w:color="auto"/>
                                    <w:right w:val="none" w:sz="0" w:space="0" w:color="auto"/>
                                  </w:divBdr>
                                  <w:divsChild>
                                    <w:div w:id="8262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842190">
          <w:marLeft w:val="0"/>
          <w:marRight w:val="0"/>
          <w:marTop w:val="0"/>
          <w:marBottom w:val="0"/>
          <w:divBdr>
            <w:top w:val="none" w:sz="0" w:space="0" w:color="auto"/>
            <w:left w:val="none" w:sz="0" w:space="0" w:color="auto"/>
            <w:bottom w:val="none" w:sz="0" w:space="0" w:color="auto"/>
            <w:right w:val="none" w:sz="0" w:space="0" w:color="auto"/>
          </w:divBdr>
          <w:divsChild>
            <w:div w:id="1824660204">
              <w:marLeft w:val="-225"/>
              <w:marRight w:val="-225"/>
              <w:marTop w:val="0"/>
              <w:marBottom w:val="0"/>
              <w:divBdr>
                <w:top w:val="none" w:sz="0" w:space="0" w:color="auto"/>
                <w:left w:val="none" w:sz="0" w:space="0" w:color="auto"/>
                <w:bottom w:val="none" w:sz="0" w:space="0" w:color="auto"/>
                <w:right w:val="none" w:sz="0" w:space="0" w:color="auto"/>
              </w:divBdr>
              <w:divsChild>
                <w:div w:id="1553226384">
                  <w:marLeft w:val="0"/>
                  <w:marRight w:val="0"/>
                  <w:marTop w:val="0"/>
                  <w:marBottom w:val="0"/>
                  <w:divBdr>
                    <w:top w:val="none" w:sz="0" w:space="0" w:color="auto"/>
                    <w:left w:val="none" w:sz="0" w:space="0" w:color="auto"/>
                    <w:bottom w:val="none" w:sz="0" w:space="0" w:color="auto"/>
                    <w:right w:val="none" w:sz="0" w:space="0" w:color="auto"/>
                  </w:divBdr>
                  <w:divsChild>
                    <w:div w:id="14819082">
                      <w:marLeft w:val="0"/>
                      <w:marRight w:val="0"/>
                      <w:marTop w:val="0"/>
                      <w:marBottom w:val="0"/>
                      <w:divBdr>
                        <w:top w:val="none" w:sz="0" w:space="0" w:color="auto"/>
                        <w:left w:val="none" w:sz="0" w:space="0" w:color="auto"/>
                        <w:bottom w:val="none" w:sz="0" w:space="0" w:color="auto"/>
                        <w:right w:val="none" w:sz="0" w:space="0" w:color="auto"/>
                      </w:divBdr>
                    </w:div>
                  </w:divsChild>
                </w:div>
                <w:div w:id="1147086430">
                  <w:marLeft w:val="0"/>
                  <w:marRight w:val="0"/>
                  <w:marTop w:val="0"/>
                  <w:marBottom w:val="0"/>
                  <w:divBdr>
                    <w:top w:val="none" w:sz="0" w:space="0" w:color="auto"/>
                    <w:left w:val="none" w:sz="0" w:space="0" w:color="auto"/>
                    <w:bottom w:val="none" w:sz="0" w:space="0" w:color="auto"/>
                    <w:right w:val="none" w:sz="0" w:space="0" w:color="auto"/>
                  </w:divBdr>
                  <w:divsChild>
                    <w:div w:id="52043967">
                      <w:marLeft w:val="0"/>
                      <w:marRight w:val="0"/>
                      <w:marTop w:val="0"/>
                      <w:marBottom w:val="0"/>
                      <w:divBdr>
                        <w:top w:val="none" w:sz="0" w:space="0" w:color="auto"/>
                        <w:left w:val="none" w:sz="0" w:space="0" w:color="auto"/>
                        <w:bottom w:val="none" w:sz="0" w:space="0" w:color="auto"/>
                        <w:right w:val="none" w:sz="0" w:space="0" w:color="auto"/>
                      </w:divBdr>
                      <w:divsChild>
                        <w:div w:id="1121605938">
                          <w:marLeft w:val="0"/>
                          <w:marRight w:val="105"/>
                          <w:marTop w:val="75"/>
                          <w:marBottom w:val="75"/>
                          <w:divBdr>
                            <w:top w:val="none" w:sz="0" w:space="0" w:color="auto"/>
                            <w:left w:val="none" w:sz="0" w:space="0" w:color="auto"/>
                            <w:bottom w:val="none" w:sz="0" w:space="0" w:color="auto"/>
                            <w:right w:val="none" w:sz="0" w:space="0" w:color="auto"/>
                          </w:divBdr>
                          <w:divsChild>
                            <w:div w:id="14990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0023">
              <w:marLeft w:val="0"/>
              <w:marRight w:val="0"/>
              <w:marTop w:val="0"/>
              <w:marBottom w:val="0"/>
              <w:divBdr>
                <w:top w:val="none" w:sz="0" w:space="0" w:color="auto"/>
                <w:left w:val="none" w:sz="0" w:space="0" w:color="auto"/>
                <w:bottom w:val="none" w:sz="0" w:space="0" w:color="auto"/>
                <w:right w:val="none" w:sz="0" w:space="0" w:color="auto"/>
              </w:divBdr>
              <w:divsChild>
                <w:div w:id="1796752417">
                  <w:marLeft w:val="0"/>
                  <w:marRight w:val="0"/>
                  <w:marTop w:val="0"/>
                  <w:marBottom w:val="0"/>
                  <w:divBdr>
                    <w:top w:val="none" w:sz="0" w:space="0" w:color="auto"/>
                    <w:left w:val="none" w:sz="0" w:space="0" w:color="auto"/>
                    <w:bottom w:val="none" w:sz="0" w:space="0" w:color="auto"/>
                    <w:right w:val="none" w:sz="0" w:space="0" w:color="auto"/>
                  </w:divBdr>
                  <w:divsChild>
                    <w:div w:id="1511219353">
                      <w:marLeft w:val="0"/>
                      <w:marRight w:val="0"/>
                      <w:marTop w:val="0"/>
                      <w:marBottom w:val="0"/>
                      <w:divBdr>
                        <w:top w:val="none" w:sz="0" w:space="0" w:color="auto"/>
                        <w:left w:val="none" w:sz="0" w:space="0" w:color="auto"/>
                        <w:bottom w:val="none" w:sz="0" w:space="0" w:color="auto"/>
                        <w:right w:val="none" w:sz="0" w:space="0" w:color="auto"/>
                      </w:divBdr>
                    </w:div>
                    <w:div w:id="97798063">
                      <w:marLeft w:val="0"/>
                      <w:marRight w:val="0"/>
                      <w:marTop w:val="0"/>
                      <w:marBottom w:val="0"/>
                      <w:divBdr>
                        <w:top w:val="none" w:sz="0" w:space="0" w:color="auto"/>
                        <w:left w:val="none" w:sz="0" w:space="0" w:color="auto"/>
                        <w:bottom w:val="none" w:sz="0" w:space="0" w:color="auto"/>
                        <w:right w:val="none" w:sz="0" w:space="0" w:color="auto"/>
                      </w:divBdr>
                      <w:divsChild>
                        <w:div w:id="1937060554">
                          <w:marLeft w:val="0"/>
                          <w:marRight w:val="0"/>
                          <w:marTop w:val="0"/>
                          <w:marBottom w:val="0"/>
                          <w:divBdr>
                            <w:top w:val="none" w:sz="0" w:space="0" w:color="auto"/>
                            <w:left w:val="none" w:sz="0" w:space="0" w:color="auto"/>
                            <w:bottom w:val="none" w:sz="0" w:space="0" w:color="auto"/>
                            <w:right w:val="none" w:sz="0" w:space="0" w:color="auto"/>
                          </w:divBdr>
                        </w:div>
                      </w:divsChild>
                    </w:div>
                    <w:div w:id="255283425">
                      <w:marLeft w:val="-225"/>
                      <w:marRight w:val="-225"/>
                      <w:marTop w:val="0"/>
                      <w:marBottom w:val="0"/>
                      <w:divBdr>
                        <w:top w:val="none" w:sz="0" w:space="0" w:color="auto"/>
                        <w:left w:val="none" w:sz="0" w:space="0" w:color="auto"/>
                        <w:bottom w:val="none" w:sz="0" w:space="0" w:color="auto"/>
                        <w:right w:val="none" w:sz="0" w:space="0" w:color="auto"/>
                      </w:divBdr>
                      <w:divsChild>
                        <w:div w:id="880479209">
                          <w:marLeft w:val="0"/>
                          <w:marRight w:val="0"/>
                          <w:marTop w:val="0"/>
                          <w:marBottom w:val="0"/>
                          <w:divBdr>
                            <w:top w:val="none" w:sz="0" w:space="0" w:color="auto"/>
                            <w:left w:val="none" w:sz="0" w:space="0" w:color="auto"/>
                            <w:bottom w:val="none" w:sz="0" w:space="0" w:color="auto"/>
                            <w:right w:val="none" w:sz="0" w:space="0" w:color="auto"/>
                          </w:divBdr>
                        </w:div>
                        <w:div w:id="248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43079">
          <w:marLeft w:val="0"/>
          <w:marRight w:val="0"/>
          <w:marTop w:val="0"/>
          <w:marBottom w:val="0"/>
          <w:divBdr>
            <w:top w:val="none" w:sz="0" w:space="0" w:color="auto"/>
            <w:left w:val="none" w:sz="0" w:space="0" w:color="auto"/>
            <w:bottom w:val="none" w:sz="0" w:space="0" w:color="auto"/>
            <w:right w:val="none" w:sz="0" w:space="0" w:color="auto"/>
          </w:divBdr>
          <w:divsChild>
            <w:div w:id="1241670890">
              <w:marLeft w:val="-225"/>
              <w:marRight w:val="-225"/>
              <w:marTop w:val="0"/>
              <w:marBottom w:val="0"/>
              <w:divBdr>
                <w:top w:val="none" w:sz="0" w:space="0" w:color="auto"/>
                <w:left w:val="none" w:sz="0" w:space="0" w:color="auto"/>
                <w:bottom w:val="none" w:sz="0" w:space="0" w:color="auto"/>
                <w:right w:val="none" w:sz="0" w:space="0" w:color="auto"/>
              </w:divBdr>
              <w:divsChild>
                <w:div w:id="580062083">
                  <w:marLeft w:val="0"/>
                  <w:marRight w:val="0"/>
                  <w:marTop w:val="0"/>
                  <w:marBottom w:val="0"/>
                  <w:divBdr>
                    <w:top w:val="none" w:sz="0" w:space="0" w:color="auto"/>
                    <w:left w:val="none" w:sz="0" w:space="0" w:color="auto"/>
                    <w:bottom w:val="none" w:sz="0" w:space="0" w:color="auto"/>
                    <w:right w:val="none" w:sz="0" w:space="0" w:color="auto"/>
                  </w:divBdr>
                  <w:divsChild>
                    <w:div w:id="843133169">
                      <w:marLeft w:val="0"/>
                      <w:marRight w:val="0"/>
                      <w:marTop w:val="0"/>
                      <w:marBottom w:val="0"/>
                      <w:divBdr>
                        <w:top w:val="none" w:sz="0" w:space="0" w:color="auto"/>
                        <w:left w:val="none" w:sz="0" w:space="0" w:color="auto"/>
                        <w:bottom w:val="none" w:sz="0" w:space="0" w:color="auto"/>
                        <w:right w:val="none" w:sz="0" w:space="0" w:color="auto"/>
                      </w:divBdr>
                    </w:div>
                  </w:divsChild>
                </w:div>
                <w:div w:id="684744946">
                  <w:marLeft w:val="0"/>
                  <w:marRight w:val="0"/>
                  <w:marTop w:val="0"/>
                  <w:marBottom w:val="0"/>
                  <w:divBdr>
                    <w:top w:val="none" w:sz="0" w:space="0" w:color="auto"/>
                    <w:left w:val="none" w:sz="0" w:space="0" w:color="auto"/>
                    <w:bottom w:val="none" w:sz="0" w:space="0" w:color="auto"/>
                    <w:right w:val="none" w:sz="0" w:space="0" w:color="auto"/>
                  </w:divBdr>
                  <w:divsChild>
                    <w:div w:id="14231886">
                      <w:marLeft w:val="0"/>
                      <w:marRight w:val="0"/>
                      <w:marTop w:val="0"/>
                      <w:marBottom w:val="0"/>
                      <w:divBdr>
                        <w:top w:val="none" w:sz="0" w:space="0" w:color="auto"/>
                        <w:left w:val="none" w:sz="0" w:space="0" w:color="auto"/>
                        <w:bottom w:val="none" w:sz="0" w:space="0" w:color="auto"/>
                        <w:right w:val="none" w:sz="0" w:space="0" w:color="auto"/>
                      </w:divBdr>
                      <w:divsChild>
                        <w:div w:id="1827474293">
                          <w:marLeft w:val="0"/>
                          <w:marRight w:val="105"/>
                          <w:marTop w:val="75"/>
                          <w:marBottom w:val="75"/>
                          <w:divBdr>
                            <w:top w:val="none" w:sz="0" w:space="0" w:color="auto"/>
                            <w:left w:val="none" w:sz="0" w:space="0" w:color="auto"/>
                            <w:bottom w:val="none" w:sz="0" w:space="0" w:color="auto"/>
                            <w:right w:val="none" w:sz="0" w:space="0" w:color="auto"/>
                          </w:divBdr>
                          <w:divsChild>
                            <w:div w:id="7728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062650">
              <w:marLeft w:val="0"/>
              <w:marRight w:val="0"/>
              <w:marTop w:val="0"/>
              <w:marBottom w:val="0"/>
              <w:divBdr>
                <w:top w:val="none" w:sz="0" w:space="0" w:color="auto"/>
                <w:left w:val="none" w:sz="0" w:space="0" w:color="auto"/>
                <w:bottom w:val="none" w:sz="0" w:space="0" w:color="auto"/>
                <w:right w:val="none" w:sz="0" w:space="0" w:color="auto"/>
              </w:divBdr>
              <w:divsChild>
                <w:div w:id="448547717">
                  <w:marLeft w:val="0"/>
                  <w:marRight w:val="0"/>
                  <w:marTop w:val="0"/>
                  <w:marBottom w:val="0"/>
                  <w:divBdr>
                    <w:top w:val="none" w:sz="0" w:space="0" w:color="auto"/>
                    <w:left w:val="none" w:sz="0" w:space="0" w:color="auto"/>
                    <w:bottom w:val="none" w:sz="0" w:space="0" w:color="auto"/>
                    <w:right w:val="none" w:sz="0" w:space="0" w:color="auto"/>
                  </w:divBdr>
                  <w:divsChild>
                    <w:div w:id="365103338">
                      <w:marLeft w:val="0"/>
                      <w:marRight w:val="0"/>
                      <w:marTop w:val="0"/>
                      <w:marBottom w:val="0"/>
                      <w:divBdr>
                        <w:top w:val="none" w:sz="0" w:space="0" w:color="auto"/>
                        <w:left w:val="none" w:sz="0" w:space="0" w:color="auto"/>
                        <w:bottom w:val="none" w:sz="0" w:space="0" w:color="auto"/>
                        <w:right w:val="none" w:sz="0" w:space="0" w:color="auto"/>
                      </w:divBdr>
                    </w:div>
                    <w:div w:id="742408918">
                      <w:marLeft w:val="0"/>
                      <w:marRight w:val="0"/>
                      <w:marTop w:val="0"/>
                      <w:marBottom w:val="0"/>
                      <w:divBdr>
                        <w:top w:val="none" w:sz="0" w:space="0" w:color="auto"/>
                        <w:left w:val="none" w:sz="0" w:space="0" w:color="auto"/>
                        <w:bottom w:val="none" w:sz="0" w:space="0" w:color="auto"/>
                        <w:right w:val="none" w:sz="0" w:space="0" w:color="auto"/>
                      </w:divBdr>
                      <w:divsChild>
                        <w:div w:id="1256161197">
                          <w:marLeft w:val="0"/>
                          <w:marRight w:val="0"/>
                          <w:marTop w:val="0"/>
                          <w:marBottom w:val="0"/>
                          <w:divBdr>
                            <w:top w:val="none" w:sz="0" w:space="0" w:color="auto"/>
                            <w:left w:val="none" w:sz="0" w:space="0" w:color="auto"/>
                            <w:bottom w:val="none" w:sz="0" w:space="0" w:color="auto"/>
                            <w:right w:val="none" w:sz="0" w:space="0" w:color="auto"/>
                          </w:divBdr>
                          <w:divsChild>
                            <w:div w:id="1223172380">
                              <w:marLeft w:val="0"/>
                              <w:marRight w:val="0"/>
                              <w:marTop w:val="0"/>
                              <w:marBottom w:val="0"/>
                              <w:divBdr>
                                <w:top w:val="none" w:sz="0" w:space="0" w:color="auto"/>
                                <w:left w:val="none" w:sz="0" w:space="0" w:color="auto"/>
                                <w:bottom w:val="none" w:sz="0" w:space="0" w:color="auto"/>
                                <w:right w:val="none" w:sz="0" w:space="0" w:color="auto"/>
                              </w:divBdr>
                              <w:divsChild>
                                <w:div w:id="543951427">
                                  <w:marLeft w:val="0"/>
                                  <w:marRight w:val="0"/>
                                  <w:marTop w:val="0"/>
                                  <w:marBottom w:val="0"/>
                                  <w:divBdr>
                                    <w:top w:val="none" w:sz="0" w:space="0" w:color="auto"/>
                                    <w:left w:val="none" w:sz="0" w:space="0" w:color="auto"/>
                                    <w:bottom w:val="none" w:sz="0" w:space="0" w:color="auto"/>
                                    <w:right w:val="none" w:sz="0" w:space="0" w:color="auto"/>
                                  </w:divBdr>
                                  <w:divsChild>
                                    <w:div w:id="5501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2310">
                      <w:marLeft w:val="-225"/>
                      <w:marRight w:val="-225"/>
                      <w:marTop w:val="0"/>
                      <w:marBottom w:val="0"/>
                      <w:divBdr>
                        <w:top w:val="none" w:sz="0" w:space="0" w:color="auto"/>
                        <w:left w:val="none" w:sz="0" w:space="0" w:color="auto"/>
                        <w:bottom w:val="none" w:sz="0" w:space="0" w:color="auto"/>
                        <w:right w:val="none" w:sz="0" w:space="0" w:color="auto"/>
                      </w:divBdr>
                      <w:divsChild>
                        <w:div w:id="808400895">
                          <w:marLeft w:val="0"/>
                          <w:marRight w:val="0"/>
                          <w:marTop w:val="0"/>
                          <w:marBottom w:val="0"/>
                          <w:divBdr>
                            <w:top w:val="none" w:sz="0" w:space="0" w:color="auto"/>
                            <w:left w:val="none" w:sz="0" w:space="0" w:color="auto"/>
                            <w:bottom w:val="none" w:sz="0" w:space="0" w:color="auto"/>
                            <w:right w:val="none" w:sz="0" w:space="0" w:color="auto"/>
                          </w:divBdr>
                        </w:div>
                        <w:div w:id="10750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4286">
          <w:marLeft w:val="0"/>
          <w:marRight w:val="0"/>
          <w:marTop w:val="0"/>
          <w:marBottom w:val="0"/>
          <w:divBdr>
            <w:top w:val="none" w:sz="0" w:space="0" w:color="auto"/>
            <w:left w:val="none" w:sz="0" w:space="0" w:color="auto"/>
            <w:bottom w:val="none" w:sz="0" w:space="0" w:color="auto"/>
            <w:right w:val="none" w:sz="0" w:space="0" w:color="auto"/>
          </w:divBdr>
          <w:divsChild>
            <w:div w:id="1190871869">
              <w:marLeft w:val="-225"/>
              <w:marRight w:val="-225"/>
              <w:marTop w:val="0"/>
              <w:marBottom w:val="0"/>
              <w:divBdr>
                <w:top w:val="none" w:sz="0" w:space="0" w:color="auto"/>
                <w:left w:val="none" w:sz="0" w:space="0" w:color="auto"/>
                <w:bottom w:val="none" w:sz="0" w:space="0" w:color="auto"/>
                <w:right w:val="none" w:sz="0" w:space="0" w:color="auto"/>
              </w:divBdr>
              <w:divsChild>
                <w:div w:id="2065718791">
                  <w:marLeft w:val="0"/>
                  <w:marRight w:val="0"/>
                  <w:marTop w:val="0"/>
                  <w:marBottom w:val="0"/>
                  <w:divBdr>
                    <w:top w:val="none" w:sz="0" w:space="0" w:color="auto"/>
                    <w:left w:val="none" w:sz="0" w:space="0" w:color="auto"/>
                    <w:bottom w:val="none" w:sz="0" w:space="0" w:color="auto"/>
                    <w:right w:val="none" w:sz="0" w:space="0" w:color="auto"/>
                  </w:divBdr>
                  <w:divsChild>
                    <w:div w:id="876115349">
                      <w:marLeft w:val="0"/>
                      <w:marRight w:val="0"/>
                      <w:marTop w:val="0"/>
                      <w:marBottom w:val="0"/>
                      <w:divBdr>
                        <w:top w:val="none" w:sz="0" w:space="0" w:color="auto"/>
                        <w:left w:val="none" w:sz="0" w:space="0" w:color="auto"/>
                        <w:bottom w:val="none" w:sz="0" w:space="0" w:color="auto"/>
                        <w:right w:val="none" w:sz="0" w:space="0" w:color="auto"/>
                      </w:divBdr>
                    </w:div>
                  </w:divsChild>
                </w:div>
                <w:div w:id="497962251">
                  <w:marLeft w:val="0"/>
                  <w:marRight w:val="0"/>
                  <w:marTop w:val="0"/>
                  <w:marBottom w:val="0"/>
                  <w:divBdr>
                    <w:top w:val="none" w:sz="0" w:space="0" w:color="auto"/>
                    <w:left w:val="none" w:sz="0" w:space="0" w:color="auto"/>
                    <w:bottom w:val="none" w:sz="0" w:space="0" w:color="auto"/>
                    <w:right w:val="none" w:sz="0" w:space="0" w:color="auto"/>
                  </w:divBdr>
                  <w:divsChild>
                    <w:div w:id="1183589432">
                      <w:marLeft w:val="0"/>
                      <w:marRight w:val="0"/>
                      <w:marTop w:val="0"/>
                      <w:marBottom w:val="0"/>
                      <w:divBdr>
                        <w:top w:val="none" w:sz="0" w:space="0" w:color="auto"/>
                        <w:left w:val="none" w:sz="0" w:space="0" w:color="auto"/>
                        <w:bottom w:val="none" w:sz="0" w:space="0" w:color="auto"/>
                        <w:right w:val="none" w:sz="0" w:space="0" w:color="auto"/>
                      </w:divBdr>
                      <w:divsChild>
                        <w:div w:id="1004476853">
                          <w:marLeft w:val="0"/>
                          <w:marRight w:val="105"/>
                          <w:marTop w:val="75"/>
                          <w:marBottom w:val="75"/>
                          <w:divBdr>
                            <w:top w:val="none" w:sz="0" w:space="0" w:color="auto"/>
                            <w:left w:val="none" w:sz="0" w:space="0" w:color="auto"/>
                            <w:bottom w:val="none" w:sz="0" w:space="0" w:color="auto"/>
                            <w:right w:val="none" w:sz="0" w:space="0" w:color="auto"/>
                          </w:divBdr>
                          <w:divsChild>
                            <w:div w:id="11373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928549">
              <w:marLeft w:val="0"/>
              <w:marRight w:val="0"/>
              <w:marTop w:val="0"/>
              <w:marBottom w:val="0"/>
              <w:divBdr>
                <w:top w:val="none" w:sz="0" w:space="0" w:color="auto"/>
                <w:left w:val="none" w:sz="0" w:space="0" w:color="auto"/>
                <w:bottom w:val="none" w:sz="0" w:space="0" w:color="auto"/>
                <w:right w:val="none" w:sz="0" w:space="0" w:color="auto"/>
              </w:divBdr>
              <w:divsChild>
                <w:div w:id="1769346574">
                  <w:marLeft w:val="0"/>
                  <w:marRight w:val="0"/>
                  <w:marTop w:val="0"/>
                  <w:marBottom w:val="0"/>
                  <w:divBdr>
                    <w:top w:val="none" w:sz="0" w:space="0" w:color="auto"/>
                    <w:left w:val="none" w:sz="0" w:space="0" w:color="auto"/>
                    <w:bottom w:val="none" w:sz="0" w:space="0" w:color="auto"/>
                    <w:right w:val="none" w:sz="0" w:space="0" w:color="auto"/>
                  </w:divBdr>
                  <w:divsChild>
                    <w:div w:id="74981024">
                      <w:marLeft w:val="0"/>
                      <w:marRight w:val="0"/>
                      <w:marTop w:val="0"/>
                      <w:marBottom w:val="0"/>
                      <w:divBdr>
                        <w:top w:val="none" w:sz="0" w:space="0" w:color="auto"/>
                        <w:left w:val="none" w:sz="0" w:space="0" w:color="auto"/>
                        <w:bottom w:val="none" w:sz="0" w:space="0" w:color="auto"/>
                        <w:right w:val="none" w:sz="0" w:space="0" w:color="auto"/>
                      </w:divBdr>
                    </w:div>
                    <w:div w:id="927737643">
                      <w:marLeft w:val="0"/>
                      <w:marRight w:val="0"/>
                      <w:marTop w:val="0"/>
                      <w:marBottom w:val="0"/>
                      <w:divBdr>
                        <w:top w:val="none" w:sz="0" w:space="0" w:color="auto"/>
                        <w:left w:val="none" w:sz="0" w:space="0" w:color="auto"/>
                        <w:bottom w:val="none" w:sz="0" w:space="0" w:color="auto"/>
                        <w:right w:val="none" w:sz="0" w:space="0" w:color="auto"/>
                      </w:divBdr>
                      <w:divsChild>
                        <w:div w:id="1233656925">
                          <w:marLeft w:val="0"/>
                          <w:marRight w:val="0"/>
                          <w:marTop w:val="0"/>
                          <w:marBottom w:val="0"/>
                          <w:divBdr>
                            <w:top w:val="none" w:sz="0" w:space="0" w:color="auto"/>
                            <w:left w:val="none" w:sz="0" w:space="0" w:color="auto"/>
                            <w:bottom w:val="none" w:sz="0" w:space="0" w:color="auto"/>
                            <w:right w:val="none" w:sz="0" w:space="0" w:color="auto"/>
                          </w:divBdr>
                        </w:div>
                      </w:divsChild>
                    </w:div>
                    <w:div w:id="336542443">
                      <w:marLeft w:val="-225"/>
                      <w:marRight w:val="-225"/>
                      <w:marTop w:val="0"/>
                      <w:marBottom w:val="0"/>
                      <w:divBdr>
                        <w:top w:val="none" w:sz="0" w:space="0" w:color="auto"/>
                        <w:left w:val="none" w:sz="0" w:space="0" w:color="auto"/>
                        <w:bottom w:val="none" w:sz="0" w:space="0" w:color="auto"/>
                        <w:right w:val="none" w:sz="0" w:space="0" w:color="auto"/>
                      </w:divBdr>
                      <w:divsChild>
                        <w:div w:id="787897059">
                          <w:marLeft w:val="0"/>
                          <w:marRight w:val="0"/>
                          <w:marTop w:val="0"/>
                          <w:marBottom w:val="0"/>
                          <w:divBdr>
                            <w:top w:val="none" w:sz="0" w:space="0" w:color="auto"/>
                            <w:left w:val="none" w:sz="0" w:space="0" w:color="auto"/>
                            <w:bottom w:val="none" w:sz="0" w:space="0" w:color="auto"/>
                            <w:right w:val="none" w:sz="0" w:space="0" w:color="auto"/>
                          </w:divBdr>
                        </w:div>
                        <w:div w:id="15005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280367">
          <w:marLeft w:val="0"/>
          <w:marRight w:val="0"/>
          <w:marTop w:val="0"/>
          <w:marBottom w:val="0"/>
          <w:divBdr>
            <w:top w:val="none" w:sz="0" w:space="0" w:color="auto"/>
            <w:left w:val="none" w:sz="0" w:space="0" w:color="auto"/>
            <w:bottom w:val="none" w:sz="0" w:space="0" w:color="auto"/>
            <w:right w:val="none" w:sz="0" w:space="0" w:color="auto"/>
          </w:divBdr>
          <w:divsChild>
            <w:div w:id="1287420772">
              <w:marLeft w:val="0"/>
              <w:marRight w:val="0"/>
              <w:marTop w:val="0"/>
              <w:marBottom w:val="0"/>
              <w:divBdr>
                <w:top w:val="none" w:sz="0" w:space="0" w:color="auto"/>
                <w:left w:val="none" w:sz="0" w:space="0" w:color="auto"/>
                <w:bottom w:val="none" w:sz="0" w:space="0" w:color="auto"/>
                <w:right w:val="none" w:sz="0" w:space="0" w:color="auto"/>
              </w:divBdr>
              <w:divsChild>
                <w:div w:id="1821657467">
                  <w:marLeft w:val="0"/>
                  <w:marRight w:val="0"/>
                  <w:marTop w:val="0"/>
                  <w:marBottom w:val="0"/>
                  <w:divBdr>
                    <w:top w:val="none" w:sz="0" w:space="0" w:color="auto"/>
                    <w:left w:val="none" w:sz="0" w:space="0" w:color="auto"/>
                    <w:bottom w:val="none" w:sz="0" w:space="0" w:color="auto"/>
                    <w:right w:val="none" w:sz="0" w:space="0" w:color="auto"/>
                  </w:divBdr>
                  <w:divsChild>
                    <w:div w:id="1391033045">
                      <w:marLeft w:val="0"/>
                      <w:marRight w:val="0"/>
                      <w:marTop w:val="0"/>
                      <w:marBottom w:val="0"/>
                      <w:divBdr>
                        <w:top w:val="none" w:sz="0" w:space="0" w:color="auto"/>
                        <w:left w:val="none" w:sz="0" w:space="0" w:color="auto"/>
                        <w:bottom w:val="none" w:sz="0" w:space="0" w:color="auto"/>
                        <w:right w:val="none" w:sz="0" w:space="0" w:color="auto"/>
                      </w:divBdr>
                      <w:divsChild>
                        <w:div w:id="511606271">
                          <w:marLeft w:val="0"/>
                          <w:marRight w:val="0"/>
                          <w:marTop w:val="0"/>
                          <w:marBottom w:val="0"/>
                          <w:divBdr>
                            <w:top w:val="none" w:sz="0" w:space="0" w:color="auto"/>
                            <w:left w:val="none" w:sz="0" w:space="0" w:color="auto"/>
                            <w:bottom w:val="none" w:sz="0" w:space="0" w:color="auto"/>
                            <w:right w:val="none" w:sz="0" w:space="0" w:color="auto"/>
                          </w:divBdr>
                          <w:divsChild>
                            <w:div w:id="248733040">
                              <w:marLeft w:val="0"/>
                              <w:marRight w:val="0"/>
                              <w:marTop w:val="0"/>
                              <w:marBottom w:val="0"/>
                              <w:divBdr>
                                <w:top w:val="none" w:sz="0" w:space="0" w:color="auto"/>
                                <w:left w:val="none" w:sz="0" w:space="0" w:color="auto"/>
                                <w:bottom w:val="none" w:sz="0" w:space="0" w:color="auto"/>
                                <w:right w:val="none" w:sz="0" w:space="0" w:color="auto"/>
                              </w:divBdr>
                            </w:div>
                            <w:div w:id="618679938">
                              <w:marLeft w:val="0"/>
                              <w:marRight w:val="0"/>
                              <w:marTop w:val="0"/>
                              <w:marBottom w:val="0"/>
                              <w:divBdr>
                                <w:top w:val="none" w:sz="0" w:space="0" w:color="auto"/>
                                <w:left w:val="none" w:sz="0" w:space="0" w:color="auto"/>
                                <w:bottom w:val="none" w:sz="0" w:space="0" w:color="auto"/>
                                <w:right w:val="none" w:sz="0" w:space="0" w:color="auto"/>
                              </w:divBdr>
                            </w:div>
                            <w:div w:id="18377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0888">
                  <w:marLeft w:val="0"/>
                  <w:marRight w:val="0"/>
                  <w:marTop w:val="0"/>
                  <w:marBottom w:val="0"/>
                  <w:divBdr>
                    <w:top w:val="none" w:sz="0" w:space="0" w:color="auto"/>
                    <w:left w:val="none" w:sz="0" w:space="0" w:color="auto"/>
                    <w:bottom w:val="none" w:sz="0" w:space="0" w:color="auto"/>
                    <w:right w:val="none" w:sz="0" w:space="0" w:color="auto"/>
                  </w:divBdr>
                  <w:divsChild>
                    <w:div w:id="1759906718">
                      <w:marLeft w:val="0"/>
                      <w:marRight w:val="0"/>
                      <w:marTop w:val="0"/>
                      <w:marBottom w:val="0"/>
                      <w:divBdr>
                        <w:top w:val="none" w:sz="0" w:space="0" w:color="auto"/>
                        <w:left w:val="none" w:sz="0" w:space="0" w:color="auto"/>
                        <w:bottom w:val="none" w:sz="0" w:space="0" w:color="auto"/>
                        <w:right w:val="none" w:sz="0" w:space="0" w:color="auto"/>
                      </w:divBdr>
                      <w:divsChild>
                        <w:div w:id="1812943143">
                          <w:marLeft w:val="0"/>
                          <w:marRight w:val="105"/>
                          <w:marTop w:val="75"/>
                          <w:marBottom w:val="75"/>
                          <w:divBdr>
                            <w:top w:val="none" w:sz="0" w:space="0" w:color="auto"/>
                            <w:left w:val="none" w:sz="0" w:space="0" w:color="auto"/>
                            <w:bottom w:val="none" w:sz="0" w:space="0" w:color="auto"/>
                            <w:right w:val="none" w:sz="0" w:space="0" w:color="auto"/>
                          </w:divBdr>
                          <w:divsChild>
                            <w:div w:id="636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50199">
                      <w:marLeft w:val="0"/>
                      <w:marRight w:val="0"/>
                      <w:marTop w:val="0"/>
                      <w:marBottom w:val="0"/>
                      <w:divBdr>
                        <w:top w:val="none" w:sz="0" w:space="0" w:color="auto"/>
                        <w:left w:val="none" w:sz="0" w:space="0" w:color="auto"/>
                        <w:bottom w:val="none" w:sz="0" w:space="0" w:color="auto"/>
                        <w:right w:val="none" w:sz="0" w:space="0" w:color="auto"/>
                      </w:divBdr>
                      <w:divsChild>
                        <w:div w:id="592128503">
                          <w:marLeft w:val="0"/>
                          <w:marRight w:val="105"/>
                          <w:marTop w:val="75"/>
                          <w:marBottom w:val="75"/>
                          <w:divBdr>
                            <w:top w:val="none" w:sz="0" w:space="0" w:color="auto"/>
                            <w:left w:val="none" w:sz="0" w:space="0" w:color="auto"/>
                            <w:bottom w:val="none" w:sz="0" w:space="0" w:color="auto"/>
                            <w:right w:val="none" w:sz="0" w:space="0" w:color="auto"/>
                          </w:divBdr>
                          <w:divsChild>
                            <w:div w:id="71365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61871">
                      <w:marLeft w:val="0"/>
                      <w:marRight w:val="0"/>
                      <w:marTop w:val="0"/>
                      <w:marBottom w:val="0"/>
                      <w:divBdr>
                        <w:top w:val="none" w:sz="0" w:space="0" w:color="auto"/>
                        <w:left w:val="none" w:sz="0" w:space="0" w:color="auto"/>
                        <w:bottom w:val="none" w:sz="0" w:space="0" w:color="auto"/>
                        <w:right w:val="none" w:sz="0" w:space="0" w:color="auto"/>
                      </w:divBdr>
                      <w:divsChild>
                        <w:div w:id="1961834858">
                          <w:marLeft w:val="0"/>
                          <w:marRight w:val="105"/>
                          <w:marTop w:val="75"/>
                          <w:marBottom w:val="75"/>
                          <w:divBdr>
                            <w:top w:val="none" w:sz="0" w:space="0" w:color="auto"/>
                            <w:left w:val="none" w:sz="0" w:space="0" w:color="auto"/>
                            <w:bottom w:val="none" w:sz="0" w:space="0" w:color="auto"/>
                            <w:right w:val="none" w:sz="0" w:space="0" w:color="auto"/>
                          </w:divBdr>
                          <w:divsChild>
                            <w:div w:id="607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22808">
                      <w:marLeft w:val="0"/>
                      <w:marRight w:val="0"/>
                      <w:marTop w:val="0"/>
                      <w:marBottom w:val="0"/>
                      <w:divBdr>
                        <w:top w:val="none" w:sz="0" w:space="0" w:color="auto"/>
                        <w:left w:val="none" w:sz="0" w:space="0" w:color="auto"/>
                        <w:bottom w:val="none" w:sz="0" w:space="0" w:color="auto"/>
                        <w:right w:val="none" w:sz="0" w:space="0" w:color="auto"/>
                      </w:divBdr>
                      <w:divsChild>
                        <w:div w:id="844974619">
                          <w:marLeft w:val="0"/>
                          <w:marRight w:val="105"/>
                          <w:marTop w:val="75"/>
                          <w:marBottom w:val="75"/>
                          <w:divBdr>
                            <w:top w:val="none" w:sz="0" w:space="0" w:color="auto"/>
                            <w:left w:val="none" w:sz="0" w:space="0" w:color="auto"/>
                            <w:bottom w:val="none" w:sz="0" w:space="0" w:color="auto"/>
                            <w:right w:val="none" w:sz="0" w:space="0" w:color="auto"/>
                          </w:divBdr>
                          <w:divsChild>
                            <w:div w:id="6916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0227">
                      <w:marLeft w:val="0"/>
                      <w:marRight w:val="0"/>
                      <w:marTop w:val="0"/>
                      <w:marBottom w:val="0"/>
                      <w:divBdr>
                        <w:top w:val="none" w:sz="0" w:space="0" w:color="auto"/>
                        <w:left w:val="none" w:sz="0" w:space="0" w:color="auto"/>
                        <w:bottom w:val="none" w:sz="0" w:space="0" w:color="auto"/>
                        <w:right w:val="none" w:sz="0" w:space="0" w:color="auto"/>
                      </w:divBdr>
                      <w:divsChild>
                        <w:div w:id="467480022">
                          <w:marLeft w:val="0"/>
                          <w:marRight w:val="105"/>
                          <w:marTop w:val="75"/>
                          <w:marBottom w:val="75"/>
                          <w:divBdr>
                            <w:top w:val="none" w:sz="0" w:space="0" w:color="auto"/>
                            <w:left w:val="none" w:sz="0" w:space="0" w:color="auto"/>
                            <w:bottom w:val="none" w:sz="0" w:space="0" w:color="auto"/>
                            <w:right w:val="none" w:sz="0" w:space="0" w:color="auto"/>
                          </w:divBdr>
                          <w:divsChild>
                            <w:div w:id="16978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2196">
                      <w:marLeft w:val="0"/>
                      <w:marRight w:val="0"/>
                      <w:marTop w:val="0"/>
                      <w:marBottom w:val="0"/>
                      <w:divBdr>
                        <w:top w:val="none" w:sz="0" w:space="0" w:color="auto"/>
                        <w:left w:val="none" w:sz="0" w:space="0" w:color="auto"/>
                        <w:bottom w:val="none" w:sz="0" w:space="0" w:color="auto"/>
                        <w:right w:val="none" w:sz="0" w:space="0" w:color="auto"/>
                      </w:divBdr>
                      <w:divsChild>
                        <w:div w:id="1384334495">
                          <w:marLeft w:val="0"/>
                          <w:marRight w:val="105"/>
                          <w:marTop w:val="75"/>
                          <w:marBottom w:val="75"/>
                          <w:divBdr>
                            <w:top w:val="none" w:sz="0" w:space="0" w:color="auto"/>
                            <w:left w:val="none" w:sz="0" w:space="0" w:color="auto"/>
                            <w:bottom w:val="none" w:sz="0" w:space="0" w:color="auto"/>
                            <w:right w:val="none" w:sz="0" w:space="0" w:color="auto"/>
                          </w:divBdr>
                          <w:divsChild>
                            <w:div w:id="19187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6523">
                      <w:marLeft w:val="0"/>
                      <w:marRight w:val="0"/>
                      <w:marTop w:val="0"/>
                      <w:marBottom w:val="0"/>
                      <w:divBdr>
                        <w:top w:val="none" w:sz="0" w:space="0" w:color="auto"/>
                        <w:left w:val="none" w:sz="0" w:space="0" w:color="auto"/>
                        <w:bottom w:val="none" w:sz="0" w:space="0" w:color="auto"/>
                        <w:right w:val="none" w:sz="0" w:space="0" w:color="auto"/>
                      </w:divBdr>
                      <w:divsChild>
                        <w:div w:id="1505707252">
                          <w:marLeft w:val="0"/>
                          <w:marRight w:val="105"/>
                          <w:marTop w:val="75"/>
                          <w:marBottom w:val="75"/>
                          <w:divBdr>
                            <w:top w:val="none" w:sz="0" w:space="0" w:color="auto"/>
                            <w:left w:val="none" w:sz="0" w:space="0" w:color="auto"/>
                            <w:bottom w:val="none" w:sz="0" w:space="0" w:color="auto"/>
                            <w:right w:val="none" w:sz="0" w:space="0" w:color="auto"/>
                          </w:divBdr>
                          <w:divsChild>
                            <w:div w:id="10329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2672">
                      <w:marLeft w:val="0"/>
                      <w:marRight w:val="0"/>
                      <w:marTop w:val="0"/>
                      <w:marBottom w:val="0"/>
                      <w:divBdr>
                        <w:top w:val="none" w:sz="0" w:space="0" w:color="auto"/>
                        <w:left w:val="none" w:sz="0" w:space="0" w:color="auto"/>
                        <w:bottom w:val="none" w:sz="0" w:space="0" w:color="auto"/>
                        <w:right w:val="none" w:sz="0" w:space="0" w:color="auto"/>
                      </w:divBdr>
                      <w:divsChild>
                        <w:div w:id="1469323022">
                          <w:marLeft w:val="0"/>
                          <w:marRight w:val="105"/>
                          <w:marTop w:val="75"/>
                          <w:marBottom w:val="75"/>
                          <w:divBdr>
                            <w:top w:val="none" w:sz="0" w:space="0" w:color="auto"/>
                            <w:left w:val="none" w:sz="0" w:space="0" w:color="auto"/>
                            <w:bottom w:val="none" w:sz="0" w:space="0" w:color="auto"/>
                            <w:right w:val="none" w:sz="0" w:space="0" w:color="auto"/>
                          </w:divBdr>
                          <w:divsChild>
                            <w:div w:id="7202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859">
                      <w:marLeft w:val="0"/>
                      <w:marRight w:val="0"/>
                      <w:marTop w:val="0"/>
                      <w:marBottom w:val="0"/>
                      <w:divBdr>
                        <w:top w:val="none" w:sz="0" w:space="0" w:color="auto"/>
                        <w:left w:val="none" w:sz="0" w:space="0" w:color="auto"/>
                        <w:bottom w:val="none" w:sz="0" w:space="0" w:color="auto"/>
                        <w:right w:val="none" w:sz="0" w:space="0" w:color="auto"/>
                      </w:divBdr>
                      <w:divsChild>
                        <w:div w:id="1584991513">
                          <w:marLeft w:val="0"/>
                          <w:marRight w:val="105"/>
                          <w:marTop w:val="75"/>
                          <w:marBottom w:val="75"/>
                          <w:divBdr>
                            <w:top w:val="none" w:sz="0" w:space="0" w:color="auto"/>
                            <w:left w:val="none" w:sz="0" w:space="0" w:color="auto"/>
                            <w:bottom w:val="none" w:sz="0" w:space="0" w:color="auto"/>
                            <w:right w:val="none" w:sz="0" w:space="0" w:color="auto"/>
                          </w:divBdr>
                          <w:divsChild>
                            <w:div w:id="17410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8579">
                      <w:marLeft w:val="0"/>
                      <w:marRight w:val="0"/>
                      <w:marTop w:val="0"/>
                      <w:marBottom w:val="0"/>
                      <w:divBdr>
                        <w:top w:val="none" w:sz="0" w:space="0" w:color="auto"/>
                        <w:left w:val="none" w:sz="0" w:space="0" w:color="auto"/>
                        <w:bottom w:val="none" w:sz="0" w:space="0" w:color="auto"/>
                        <w:right w:val="none" w:sz="0" w:space="0" w:color="auto"/>
                      </w:divBdr>
                      <w:divsChild>
                        <w:div w:id="1838501349">
                          <w:marLeft w:val="0"/>
                          <w:marRight w:val="105"/>
                          <w:marTop w:val="75"/>
                          <w:marBottom w:val="75"/>
                          <w:divBdr>
                            <w:top w:val="none" w:sz="0" w:space="0" w:color="auto"/>
                            <w:left w:val="none" w:sz="0" w:space="0" w:color="auto"/>
                            <w:bottom w:val="none" w:sz="0" w:space="0" w:color="auto"/>
                            <w:right w:val="none" w:sz="0" w:space="0" w:color="auto"/>
                          </w:divBdr>
                          <w:divsChild>
                            <w:div w:id="11890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2620">
                      <w:marLeft w:val="0"/>
                      <w:marRight w:val="0"/>
                      <w:marTop w:val="0"/>
                      <w:marBottom w:val="0"/>
                      <w:divBdr>
                        <w:top w:val="none" w:sz="0" w:space="0" w:color="auto"/>
                        <w:left w:val="none" w:sz="0" w:space="0" w:color="auto"/>
                        <w:bottom w:val="none" w:sz="0" w:space="0" w:color="auto"/>
                        <w:right w:val="none" w:sz="0" w:space="0" w:color="auto"/>
                      </w:divBdr>
                      <w:divsChild>
                        <w:div w:id="939292084">
                          <w:marLeft w:val="-225"/>
                          <w:marRight w:val="-225"/>
                          <w:marTop w:val="0"/>
                          <w:marBottom w:val="0"/>
                          <w:divBdr>
                            <w:top w:val="none" w:sz="0" w:space="0" w:color="auto"/>
                            <w:left w:val="none" w:sz="0" w:space="0" w:color="auto"/>
                            <w:bottom w:val="none" w:sz="0" w:space="0" w:color="auto"/>
                            <w:right w:val="none" w:sz="0" w:space="0" w:color="auto"/>
                          </w:divBdr>
                          <w:divsChild>
                            <w:div w:id="2138645194">
                              <w:marLeft w:val="0"/>
                              <w:marRight w:val="0"/>
                              <w:marTop w:val="0"/>
                              <w:marBottom w:val="0"/>
                              <w:divBdr>
                                <w:top w:val="none" w:sz="0" w:space="0" w:color="auto"/>
                                <w:left w:val="none" w:sz="0" w:space="0" w:color="auto"/>
                                <w:bottom w:val="none" w:sz="0" w:space="0" w:color="auto"/>
                                <w:right w:val="none" w:sz="0" w:space="0" w:color="auto"/>
                              </w:divBdr>
                              <w:divsChild>
                                <w:div w:id="9334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763670">
          <w:marLeft w:val="0"/>
          <w:marRight w:val="0"/>
          <w:marTop w:val="0"/>
          <w:marBottom w:val="0"/>
          <w:divBdr>
            <w:top w:val="none" w:sz="0" w:space="0" w:color="auto"/>
            <w:left w:val="none" w:sz="0" w:space="0" w:color="auto"/>
            <w:bottom w:val="none" w:sz="0" w:space="0" w:color="auto"/>
            <w:right w:val="none" w:sz="0" w:space="0" w:color="auto"/>
          </w:divBdr>
          <w:divsChild>
            <w:div w:id="1528056386">
              <w:marLeft w:val="-225"/>
              <w:marRight w:val="-225"/>
              <w:marTop w:val="0"/>
              <w:marBottom w:val="0"/>
              <w:divBdr>
                <w:top w:val="none" w:sz="0" w:space="0" w:color="auto"/>
                <w:left w:val="none" w:sz="0" w:space="0" w:color="auto"/>
                <w:bottom w:val="none" w:sz="0" w:space="0" w:color="auto"/>
                <w:right w:val="none" w:sz="0" w:space="0" w:color="auto"/>
              </w:divBdr>
              <w:divsChild>
                <w:div w:id="1862426129">
                  <w:marLeft w:val="0"/>
                  <w:marRight w:val="0"/>
                  <w:marTop w:val="0"/>
                  <w:marBottom w:val="0"/>
                  <w:divBdr>
                    <w:top w:val="none" w:sz="0" w:space="0" w:color="auto"/>
                    <w:left w:val="none" w:sz="0" w:space="0" w:color="auto"/>
                    <w:bottom w:val="none" w:sz="0" w:space="0" w:color="auto"/>
                    <w:right w:val="none" w:sz="0" w:space="0" w:color="auto"/>
                  </w:divBdr>
                  <w:divsChild>
                    <w:div w:id="727193788">
                      <w:marLeft w:val="0"/>
                      <w:marRight w:val="0"/>
                      <w:marTop w:val="0"/>
                      <w:marBottom w:val="0"/>
                      <w:divBdr>
                        <w:top w:val="none" w:sz="0" w:space="0" w:color="auto"/>
                        <w:left w:val="none" w:sz="0" w:space="0" w:color="auto"/>
                        <w:bottom w:val="none" w:sz="0" w:space="0" w:color="auto"/>
                        <w:right w:val="none" w:sz="0" w:space="0" w:color="auto"/>
                      </w:divBdr>
                    </w:div>
                  </w:divsChild>
                </w:div>
                <w:div w:id="659315410">
                  <w:marLeft w:val="0"/>
                  <w:marRight w:val="0"/>
                  <w:marTop w:val="0"/>
                  <w:marBottom w:val="0"/>
                  <w:divBdr>
                    <w:top w:val="none" w:sz="0" w:space="0" w:color="auto"/>
                    <w:left w:val="none" w:sz="0" w:space="0" w:color="auto"/>
                    <w:bottom w:val="none" w:sz="0" w:space="0" w:color="auto"/>
                    <w:right w:val="none" w:sz="0" w:space="0" w:color="auto"/>
                  </w:divBdr>
                  <w:divsChild>
                    <w:div w:id="349381215">
                      <w:marLeft w:val="0"/>
                      <w:marRight w:val="0"/>
                      <w:marTop w:val="0"/>
                      <w:marBottom w:val="0"/>
                      <w:divBdr>
                        <w:top w:val="none" w:sz="0" w:space="0" w:color="auto"/>
                        <w:left w:val="none" w:sz="0" w:space="0" w:color="auto"/>
                        <w:bottom w:val="none" w:sz="0" w:space="0" w:color="auto"/>
                        <w:right w:val="none" w:sz="0" w:space="0" w:color="auto"/>
                      </w:divBdr>
                      <w:divsChild>
                        <w:div w:id="807015536">
                          <w:marLeft w:val="0"/>
                          <w:marRight w:val="105"/>
                          <w:marTop w:val="75"/>
                          <w:marBottom w:val="75"/>
                          <w:divBdr>
                            <w:top w:val="none" w:sz="0" w:space="0" w:color="auto"/>
                            <w:left w:val="none" w:sz="0" w:space="0" w:color="auto"/>
                            <w:bottom w:val="none" w:sz="0" w:space="0" w:color="auto"/>
                            <w:right w:val="none" w:sz="0" w:space="0" w:color="auto"/>
                          </w:divBdr>
                          <w:divsChild>
                            <w:div w:id="14491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18479">
              <w:marLeft w:val="0"/>
              <w:marRight w:val="0"/>
              <w:marTop w:val="0"/>
              <w:marBottom w:val="0"/>
              <w:divBdr>
                <w:top w:val="none" w:sz="0" w:space="0" w:color="auto"/>
                <w:left w:val="none" w:sz="0" w:space="0" w:color="auto"/>
                <w:bottom w:val="none" w:sz="0" w:space="0" w:color="auto"/>
                <w:right w:val="none" w:sz="0" w:space="0" w:color="auto"/>
              </w:divBdr>
              <w:divsChild>
                <w:div w:id="1945115920">
                  <w:marLeft w:val="0"/>
                  <w:marRight w:val="0"/>
                  <w:marTop w:val="0"/>
                  <w:marBottom w:val="0"/>
                  <w:divBdr>
                    <w:top w:val="none" w:sz="0" w:space="0" w:color="auto"/>
                    <w:left w:val="none" w:sz="0" w:space="0" w:color="auto"/>
                    <w:bottom w:val="none" w:sz="0" w:space="0" w:color="auto"/>
                    <w:right w:val="none" w:sz="0" w:space="0" w:color="auto"/>
                  </w:divBdr>
                  <w:divsChild>
                    <w:div w:id="1606496160">
                      <w:marLeft w:val="0"/>
                      <w:marRight w:val="0"/>
                      <w:marTop w:val="0"/>
                      <w:marBottom w:val="0"/>
                      <w:divBdr>
                        <w:top w:val="none" w:sz="0" w:space="0" w:color="auto"/>
                        <w:left w:val="none" w:sz="0" w:space="0" w:color="auto"/>
                        <w:bottom w:val="none" w:sz="0" w:space="0" w:color="auto"/>
                        <w:right w:val="none" w:sz="0" w:space="0" w:color="auto"/>
                      </w:divBdr>
                    </w:div>
                    <w:div w:id="1921676942">
                      <w:marLeft w:val="0"/>
                      <w:marRight w:val="0"/>
                      <w:marTop w:val="0"/>
                      <w:marBottom w:val="0"/>
                      <w:divBdr>
                        <w:top w:val="none" w:sz="0" w:space="0" w:color="auto"/>
                        <w:left w:val="none" w:sz="0" w:space="0" w:color="auto"/>
                        <w:bottom w:val="none" w:sz="0" w:space="0" w:color="auto"/>
                        <w:right w:val="none" w:sz="0" w:space="0" w:color="auto"/>
                      </w:divBdr>
                      <w:divsChild>
                        <w:div w:id="900484141">
                          <w:marLeft w:val="0"/>
                          <w:marRight w:val="0"/>
                          <w:marTop w:val="0"/>
                          <w:marBottom w:val="0"/>
                          <w:divBdr>
                            <w:top w:val="none" w:sz="0" w:space="0" w:color="auto"/>
                            <w:left w:val="none" w:sz="0" w:space="0" w:color="auto"/>
                            <w:bottom w:val="none" w:sz="0" w:space="0" w:color="auto"/>
                            <w:right w:val="none" w:sz="0" w:space="0" w:color="auto"/>
                          </w:divBdr>
                        </w:div>
                      </w:divsChild>
                    </w:div>
                    <w:div w:id="699430056">
                      <w:marLeft w:val="-225"/>
                      <w:marRight w:val="-225"/>
                      <w:marTop w:val="0"/>
                      <w:marBottom w:val="0"/>
                      <w:divBdr>
                        <w:top w:val="none" w:sz="0" w:space="0" w:color="auto"/>
                        <w:left w:val="none" w:sz="0" w:space="0" w:color="auto"/>
                        <w:bottom w:val="none" w:sz="0" w:space="0" w:color="auto"/>
                        <w:right w:val="none" w:sz="0" w:space="0" w:color="auto"/>
                      </w:divBdr>
                      <w:divsChild>
                        <w:div w:id="1251962726">
                          <w:marLeft w:val="0"/>
                          <w:marRight w:val="0"/>
                          <w:marTop w:val="0"/>
                          <w:marBottom w:val="0"/>
                          <w:divBdr>
                            <w:top w:val="none" w:sz="0" w:space="0" w:color="auto"/>
                            <w:left w:val="none" w:sz="0" w:space="0" w:color="auto"/>
                            <w:bottom w:val="none" w:sz="0" w:space="0" w:color="auto"/>
                            <w:right w:val="none" w:sz="0" w:space="0" w:color="auto"/>
                          </w:divBdr>
                        </w:div>
                        <w:div w:id="130608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59956">
          <w:marLeft w:val="0"/>
          <w:marRight w:val="0"/>
          <w:marTop w:val="0"/>
          <w:marBottom w:val="0"/>
          <w:divBdr>
            <w:top w:val="none" w:sz="0" w:space="0" w:color="auto"/>
            <w:left w:val="none" w:sz="0" w:space="0" w:color="auto"/>
            <w:bottom w:val="none" w:sz="0" w:space="0" w:color="auto"/>
            <w:right w:val="none" w:sz="0" w:space="0" w:color="auto"/>
          </w:divBdr>
          <w:divsChild>
            <w:div w:id="521014000">
              <w:marLeft w:val="0"/>
              <w:marRight w:val="0"/>
              <w:marTop w:val="0"/>
              <w:marBottom w:val="0"/>
              <w:divBdr>
                <w:top w:val="none" w:sz="0" w:space="0" w:color="auto"/>
                <w:left w:val="none" w:sz="0" w:space="0" w:color="auto"/>
                <w:bottom w:val="none" w:sz="0" w:space="0" w:color="auto"/>
                <w:right w:val="none" w:sz="0" w:space="0" w:color="auto"/>
              </w:divBdr>
              <w:divsChild>
                <w:div w:id="1598176578">
                  <w:marLeft w:val="0"/>
                  <w:marRight w:val="0"/>
                  <w:marTop w:val="0"/>
                  <w:marBottom w:val="0"/>
                  <w:divBdr>
                    <w:top w:val="none" w:sz="0" w:space="0" w:color="auto"/>
                    <w:left w:val="none" w:sz="0" w:space="0" w:color="auto"/>
                    <w:bottom w:val="none" w:sz="0" w:space="0" w:color="auto"/>
                    <w:right w:val="none" w:sz="0" w:space="0" w:color="auto"/>
                  </w:divBdr>
                  <w:divsChild>
                    <w:div w:id="1500998659">
                      <w:marLeft w:val="0"/>
                      <w:marRight w:val="0"/>
                      <w:marTop w:val="0"/>
                      <w:marBottom w:val="0"/>
                      <w:divBdr>
                        <w:top w:val="none" w:sz="0" w:space="0" w:color="auto"/>
                        <w:left w:val="none" w:sz="0" w:space="0" w:color="auto"/>
                        <w:bottom w:val="none" w:sz="0" w:space="0" w:color="auto"/>
                        <w:right w:val="none" w:sz="0" w:space="0" w:color="auto"/>
                      </w:divBdr>
                    </w:div>
                  </w:divsChild>
                </w:div>
                <w:div w:id="1530995889">
                  <w:marLeft w:val="0"/>
                  <w:marRight w:val="0"/>
                  <w:marTop w:val="0"/>
                  <w:marBottom w:val="0"/>
                  <w:divBdr>
                    <w:top w:val="none" w:sz="0" w:space="0" w:color="auto"/>
                    <w:left w:val="none" w:sz="0" w:space="0" w:color="auto"/>
                    <w:bottom w:val="none" w:sz="0" w:space="0" w:color="auto"/>
                    <w:right w:val="none" w:sz="0" w:space="0" w:color="auto"/>
                  </w:divBdr>
                  <w:divsChild>
                    <w:div w:id="1418477141">
                      <w:marLeft w:val="-225"/>
                      <w:marRight w:val="-225"/>
                      <w:marTop w:val="0"/>
                      <w:marBottom w:val="0"/>
                      <w:divBdr>
                        <w:top w:val="none" w:sz="0" w:space="0" w:color="auto"/>
                        <w:left w:val="none" w:sz="0" w:space="0" w:color="auto"/>
                        <w:bottom w:val="none" w:sz="0" w:space="0" w:color="auto"/>
                        <w:right w:val="none" w:sz="0" w:space="0" w:color="auto"/>
                      </w:divBdr>
                      <w:divsChild>
                        <w:div w:id="972447452">
                          <w:marLeft w:val="0"/>
                          <w:marRight w:val="0"/>
                          <w:marTop w:val="0"/>
                          <w:marBottom w:val="0"/>
                          <w:divBdr>
                            <w:top w:val="none" w:sz="0" w:space="0" w:color="auto"/>
                            <w:left w:val="none" w:sz="0" w:space="0" w:color="auto"/>
                            <w:bottom w:val="none" w:sz="0" w:space="0" w:color="auto"/>
                            <w:right w:val="none" w:sz="0" w:space="0" w:color="auto"/>
                          </w:divBdr>
                        </w:div>
                      </w:divsChild>
                    </w:div>
                    <w:div w:id="227810925">
                      <w:marLeft w:val="-225"/>
                      <w:marRight w:val="-225"/>
                      <w:marTop w:val="0"/>
                      <w:marBottom w:val="0"/>
                      <w:divBdr>
                        <w:top w:val="none" w:sz="0" w:space="0" w:color="auto"/>
                        <w:left w:val="none" w:sz="0" w:space="0" w:color="auto"/>
                        <w:bottom w:val="none" w:sz="0" w:space="0" w:color="auto"/>
                        <w:right w:val="none" w:sz="0" w:space="0" w:color="auto"/>
                      </w:divBdr>
                      <w:divsChild>
                        <w:div w:id="228923340">
                          <w:marLeft w:val="0"/>
                          <w:marRight w:val="0"/>
                          <w:marTop w:val="0"/>
                          <w:marBottom w:val="0"/>
                          <w:divBdr>
                            <w:top w:val="none" w:sz="0" w:space="0" w:color="auto"/>
                            <w:left w:val="none" w:sz="0" w:space="0" w:color="auto"/>
                            <w:bottom w:val="none" w:sz="0" w:space="0" w:color="auto"/>
                            <w:right w:val="none" w:sz="0" w:space="0" w:color="auto"/>
                          </w:divBdr>
                          <w:divsChild>
                            <w:div w:id="1193688762">
                              <w:marLeft w:val="0"/>
                              <w:marRight w:val="0"/>
                              <w:marTop w:val="0"/>
                              <w:marBottom w:val="0"/>
                              <w:divBdr>
                                <w:top w:val="none" w:sz="0" w:space="0" w:color="auto"/>
                                <w:left w:val="none" w:sz="0" w:space="0" w:color="auto"/>
                                <w:bottom w:val="none" w:sz="0" w:space="0" w:color="auto"/>
                                <w:right w:val="none" w:sz="0" w:space="0" w:color="auto"/>
                              </w:divBdr>
                              <w:divsChild>
                                <w:div w:id="683940070">
                                  <w:marLeft w:val="0"/>
                                  <w:marRight w:val="105"/>
                                  <w:marTop w:val="75"/>
                                  <w:marBottom w:val="75"/>
                                  <w:divBdr>
                                    <w:top w:val="none" w:sz="0" w:space="0" w:color="auto"/>
                                    <w:left w:val="none" w:sz="0" w:space="0" w:color="auto"/>
                                    <w:bottom w:val="none" w:sz="0" w:space="0" w:color="auto"/>
                                    <w:right w:val="none" w:sz="0" w:space="0" w:color="auto"/>
                                  </w:divBdr>
                                  <w:divsChild>
                                    <w:div w:id="17677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02162">
                              <w:marLeft w:val="0"/>
                              <w:marRight w:val="0"/>
                              <w:marTop w:val="0"/>
                              <w:marBottom w:val="0"/>
                              <w:divBdr>
                                <w:top w:val="none" w:sz="0" w:space="0" w:color="auto"/>
                                <w:left w:val="none" w:sz="0" w:space="0" w:color="auto"/>
                                <w:bottom w:val="none" w:sz="0" w:space="0" w:color="auto"/>
                                <w:right w:val="none" w:sz="0" w:space="0" w:color="auto"/>
                              </w:divBdr>
                              <w:divsChild>
                                <w:div w:id="1411850566">
                                  <w:marLeft w:val="0"/>
                                  <w:marRight w:val="105"/>
                                  <w:marTop w:val="75"/>
                                  <w:marBottom w:val="75"/>
                                  <w:divBdr>
                                    <w:top w:val="none" w:sz="0" w:space="0" w:color="auto"/>
                                    <w:left w:val="none" w:sz="0" w:space="0" w:color="auto"/>
                                    <w:bottom w:val="none" w:sz="0" w:space="0" w:color="auto"/>
                                    <w:right w:val="none" w:sz="0" w:space="0" w:color="auto"/>
                                  </w:divBdr>
                                  <w:divsChild>
                                    <w:div w:id="2484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986074">
          <w:marLeft w:val="0"/>
          <w:marRight w:val="0"/>
          <w:marTop w:val="0"/>
          <w:marBottom w:val="0"/>
          <w:divBdr>
            <w:top w:val="none" w:sz="0" w:space="0" w:color="auto"/>
            <w:left w:val="none" w:sz="0" w:space="0" w:color="auto"/>
            <w:bottom w:val="none" w:sz="0" w:space="0" w:color="auto"/>
            <w:right w:val="none" w:sz="0" w:space="0" w:color="auto"/>
          </w:divBdr>
          <w:divsChild>
            <w:div w:id="272784052">
              <w:marLeft w:val="-225"/>
              <w:marRight w:val="-225"/>
              <w:marTop w:val="0"/>
              <w:marBottom w:val="0"/>
              <w:divBdr>
                <w:top w:val="none" w:sz="0" w:space="0" w:color="auto"/>
                <w:left w:val="none" w:sz="0" w:space="0" w:color="auto"/>
                <w:bottom w:val="none" w:sz="0" w:space="0" w:color="auto"/>
                <w:right w:val="none" w:sz="0" w:space="0" w:color="auto"/>
              </w:divBdr>
              <w:divsChild>
                <w:div w:id="1656105987">
                  <w:marLeft w:val="0"/>
                  <w:marRight w:val="0"/>
                  <w:marTop w:val="0"/>
                  <w:marBottom w:val="0"/>
                  <w:divBdr>
                    <w:top w:val="none" w:sz="0" w:space="0" w:color="auto"/>
                    <w:left w:val="none" w:sz="0" w:space="0" w:color="auto"/>
                    <w:bottom w:val="none" w:sz="0" w:space="0" w:color="auto"/>
                    <w:right w:val="none" w:sz="0" w:space="0" w:color="auto"/>
                  </w:divBdr>
                  <w:divsChild>
                    <w:div w:id="1631278248">
                      <w:marLeft w:val="0"/>
                      <w:marRight w:val="0"/>
                      <w:marTop w:val="0"/>
                      <w:marBottom w:val="0"/>
                      <w:divBdr>
                        <w:top w:val="none" w:sz="0" w:space="0" w:color="auto"/>
                        <w:left w:val="none" w:sz="0" w:space="0" w:color="auto"/>
                        <w:bottom w:val="none" w:sz="0" w:space="0" w:color="auto"/>
                        <w:right w:val="none" w:sz="0" w:space="0" w:color="auto"/>
                      </w:divBdr>
                    </w:div>
                  </w:divsChild>
                </w:div>
                <w:div w:id="801579297">
                  <w:marLeft w:val="0"/>
                  <w:marRight w:val="0"/>
                  <w:marTop w:val="0"/>
                  <w:marBottom w:val="0"/>
                  <w:divBdr>
                    <w:top w:val="none" w:sz="0" w:space="0" w:color="auto"/>
                    <w:left w:val="none" w:sz="0" w:space="0" w:color="auto"/>
                    <w:bottom w:val="none" w:sz="0" w:space="0" w:color="auto"/>
                    <w:right w:val="none" w:sz="0" w:space="0" w:color="auto"/>
                  </w:divBdr>
                  <w:divsChild>
                    <w:div w:id="1298099769">
                      <w:marLeft w:val="0"/>
                      <w:marRight w:val="0"/>
                      <w:marTop w:val="0"/>
                      <w:marBottom w:val="0"/>
                      <w:divBdr>
                        <w:top w:val="none" w:sz="0" w:space="0" w:color="auto"/>
                        <w:left w:val="none" w:sz="0" w:space="0" w:color="auto"/>
                        <w:bottom w:val="none" w:sz="0" w:space="0" w:color="auto"/>
                        <w:right w:val="none" w:sz="0" w:space="0" w:color="auto"/>
                      </w:divBdr>
                      <w:divsChild>
                        <w:div w:id="436605909">
                          <w:marLeft w:val="0"/>
                          <w:marRight w:val="105"/>
                          <w:marTop w:val="75"/>
                          <w:marBottom w:val="75"/>
                          <w:divBdr>
                            <w:top w:val="none" w:sz="0" w:space="0" w:color="auto"/>
                            <w:left w:val="none" w:sz="0" w:space="0" w:color="auto"/>
                            <w:bottom w:val="none" w:sz="0" w:space="0" w:color="auto"/>
                            <w:right w:val="none" w:sz="0" w:space="0" w:color="auto"/>
                          </w:divBdr>
                          <w:divsChild>
                            <w:div w:id="20598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45605">
              <w:marLeft w:val="0"/>
              <w:marRight w:val="0"/>
              <w:marTop w:val="0"/>
              <w:marBottom w:val="0"/>
              <w:divBdr>
                <w:top w:val="none" w:sz="0" w:space="0" w:color="auto"/>
                <w:left w:val="none" w:sz="0" w:space="0" w:color="auto"/>
                <w:bottom w:val="none" w:sz="0" w:space="0" w:color="auto"/>
                <w:right w:val="none" w:sz="0" w:space="0" w:color="auto"/>
              </w:divBdr>
              <w:divsChild>
                <w:div w:id="983703777">
                  <w:marLeft w:val="0"/>
                  <w:marRight w:val="0"/>
                  <w:marTop w:val="0"/>
                  <w:marBottom w:val="0"/>
                  <w:divBdr>
                    <w:top w:val="none" w:sz="0" w:space="0" w:color="auto"/>
                    <w:left w:val="none" w:sz="0" w:space="0" w:color="auto"/>
                    <w:bottom w:val="none" w:sz="0" w:space="0" w:color="auto"/>
                    <w:right w:val="none" w:sz="0" w:space="0" w:color="auto"/>
                  </w:divBdr>
                  <w:divsChild>
                    <w:div w:id="1296332503">
                      <w:marLeft w:val="0"/>
                      <w:marRight w:val="0"/>
                      <w:marTop w:val="0"/>
                      <w:marBottom w:val="0"/>
                      <w:divBdr>
                        <w:top w:val="none" w:sz="0" w:space="0" w:color="auto"/>
                        <w:left w:val="none" w:sz="0" w:space="0" w:color="auto"/>
                        <w:bottom w:val="none" w:sz="0" w:space="0" w:color="auto"/>
                        <w:right w:val="none" w:sz="0" w:space="0" w:color="auto"/>
                      </w:divBdr>
                    </w:div>
                    <w:div w:id="438986475">
                      <w:marLeft w:val="0"/>
                      <w:marRight w:val="0"/>
                      <w:marTop w:val="0"/>
                      <w:marBottom w:val="0"/>
                      <w:divBdr>
                        <w:top w:val="none" w:sz="0" w:space="0" w:color="auto"/>
                        <w:left w:val="none" w:sz="0" w:space="0" w:color="auto"/>
                        <w:bottom w:val="none" w:sz="0" w:space="0" w:color="auto"/>
                        <w:right w:val="none" w:sz="0" w:space="0" w:color="auto"/>
                      </w:divBdr>
                      <w:divsChild>
                        <w:div w:id="2143380464">
                          <w:marLeft w:val="0"/>
                          <w:marRight w:val="0"/>
                          <w:marTop w:val="0"/>
                          <w:marBottom w:val="0"/>
                          <w:divBdr>
                            <w:top w:val="none" w:sz="0" w:space="0" w:color="auto"/>
                            <w:left w:val="none" w:sz="0" w:space="0" w:color="auto"/>
                            <w:bottom w:val="none" w:sz="0" w:space="0" w:color="auto"/>
                            <w:right w:val="none" w:sz="0" w:space="0" w:color="auto"/>
                          </w:divBdr>
                        </w:div>
                      </w:divsChild>
                    </w:div>
                    <w:div w:id="2117166108">
                      <w:marLeft w:val="-225"/>
                      <w:marRight w:val="-225"/>
                      <w:marTop w:val="0"/>
                      <w:marBottom w:val="0"/>
                      <w:divBdr>
                        <w:top w:val="none" w:sz="0" w:space="0" w:color="auto"/>
                        <w:left w:val="none" w:sz="0" w:space="0" w:color="auto"/>
                        <w:bottom w:val="none" w:sz="0" w:space="0" w:color="auto"/>
                        <w:right w:val="none" w:sz="0" w:space="0" w:color="auto"/>
                      </w:divBdr>
                      <w:divsChild>
                        <w:div w:id="2079591338">
                          <w:marLeft w:val="0"/>
                          <w:marRight w:val="0"/>
                          <w:marTop w:val="0"/>
                          <w:marBottom w:val="0"/>
                          <w:divBdr>
                            <w:top w:val="none" w:sz="0" w:space="0" w:color="auto"/>
                            <w:left w:val="none" w:sz="0" w:space="0" w:color="auto"/>
                            <w:bottom w:val="none" w:sz="0" w:space="0" w:color="auto"/>
                            <w:right w:val="none" w:sz="0" w:space="0" w:color="auto"/>
                          </w:divBdr>
                        </w:div>
                        <w:div w:id="2322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7636">
          <w:marLeft w:val="0"/>
          <w:marRight w:val="0"/>
          <w:marTop w:val="0"/>
          <w:marBottom w:val="0"/>
          <w:divBdr>
            <w:top w:val="none" w:sz="0" w:space="0" w:color="auto"/>
            <w:left w:val="none" w:sz="0" w:space="0" w:color="auto"/>
            <w:bottom w:val="none" w:sz="0" w:space="0" w:color="auto"/>
            <w:right w:val="none" w:sz="0" w:space="0" w:color="auto"/>
          </w:divBdr>
          <w:divsChild>
            <w:div w:id="1997369733">
              <w:marLeft w:val="-225"/>
              <w:marRight w:val="-225"/>
              <w:marTop w:val="0"/>
              <w:marBottom w:val="0"/>
              <w:divBdr>
                <w:top w:val="none" w:sz="0" w:space="0" w:color="auto"/>
                <w:left w:val="none" w:sz="0" w:space="0" w:color="auto"/>
                <w:bottom w:val="none" w:sz="0" w:space="0" w:color="auto"/>
                <w:right w:val="none" w:sz="0" w:space="0" w:color="auto"/>
              </w:divBdr>
              <w:divsChild>
                <w:div w:id="2093702463">
                  <w:marLeft w:val="0"/>
                  <w:marRight w:val="0"/>
                  <w:marTop w:val="0"/>
                  <w:marBottom w:val="0"/>
                  <w:divBdr>
                    <w:top w:val="none" w:sz="0" w:space="0" w:color="auto"/>
                    <w:left w:val="none" w:sz="0" w:space="0" w:color="auto"/>
                    <w:bottom w:val="none" w:sz="0" w:space="0" w:color="auto"/>
                    <w:right w:val="none" w:sz="0" w:space="0" w:color="auto"/>
                  </w:divBdr>
                  <w:divsChild>
                    <w:div w:id="832723407">
                      <w:marLeft w:val="0"/>
                      <w:marRight w:val="0"/>
                      <w:marTop w:val="0"/>
                      <w:marBottom w:val="0"/>
                      <w:divBdr>
                        <w:top w:val="none" w:sz="0" w:space="0" w:color="auto"/>
                        <w:left w:val="none" w:sz="0" w:space="0" w:color="auto"/>
                        <w:bottom w:val="none" w:sz="0" w:space="0" w:color="auto"/>
                        <w:right w:val="none" w:sz="0" w:space="0" w:color="auto"/>
                      </w:divBdr>
                    </w:div>
                  </w:divsChild>
                </w:div>
                <w:div w:id="587933208">
                  <w:marLeft w:val="0"/>
                  <w:marRight w:val="0"/>
                  <w:marTop w:val="0"/>
                  <w:marBottom w:val="0"/>
                  <w:divBdr>
                    <w:top w:val="none" w:sz="0" w:space="0" w:color="auto"/>
                    <w:left w:val="none" w:sz="0" w:space="0" w:color="auto"/>
                    <w:bottom w:val="none" w:sz="0" w:space="0" w:color="auto"/>
                    <w:right w:val="none" w:sz="0" w:space="0" w:color="auto"/>
                  </w:divBdr>
                  <w:divsChild>
                    <w:div w:id="1029139821">
                      <w:marLeft w:val="0"/>
                      <w:marRight w:val="0"/>
                      <w:marTop w:val="0"/>
                      <w:marBottom w:val="0"/>
                      <w:divBdr>
                        <w:top w:val="none" w:sz="0" w:space="0" w:color="auto"/>
                        <w:left w:val="none" w:sz="0" w:space="0" w:color="auto"/>
                        <w:bottom w:val="none" w:sz="0" w:space="0" w:color="auto"/>
                        <w:right w:val="none" w:sz="0" w:space="0" w:color="auto"/>
                      </w:divBdr>
                      <w:divsChild>
                        <w:div w:id="1092355304">
                          <w:marLeft w:val="0"/>
                          <w:marRight w:val="105"/>
                          <w:marTop w:val="75"/>
                          <w:marBottom w:val="75"/>
                          <w:divBdr>
                            <w:top w:val="none" w:sz="0" w:space="0" w:color="auto"/>
                            <w:left w:val="none" w:sz="0" w:space="0" w:color="auto"/>
                            <w:bottom w:val="none" w:sz="0" w:space="0" w:color="auto"/>
                            <w:right w:val="none" w:sz="0" w:space="0" w:color="auto"/>
                          </w:divBdr>
                          <w:divsChild>
                            <w:div w:id="14194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397991">
              <w:marLeft w:val="0"/>
              <w:marRight w:val="0"/>
              <w:marTop w:val="0"/>
              <w:marBottom w:val="0"/>
              <w:divBdr>
                <w:top w:val="none" w:sz="0" w:space="0" w:color="auto"/>
                <w:left w:val="none" w:sz="0" w:space="0" w:color="auto"/>
                <w:bottom w:val="none" w:sz="0" w:space="0" w:color="auto"/>
                <w:right w:val="none" w:sz="0" w:space="0" w:color="auto"/>
              </w:divBdr>
              <w:divsChild>
                <w:div w:id="1801454366">
                  <w:marLeft w:val="0"/>
                  <w:marRight w:val="0"/>
                  <w:marTop w:val="0"/>
                  <w:marBottom w:val="0"/>
                  <w:divBdr>
                    <w:top w:val="none" w:sz="0" w:space="0" w:color="auto"/>
                    <w:left w:val="none" w:sz="0" w:space="0" w:color="auto"/>
                    <w:bottom w:val="none" w:sz="0" w:space="0" w:color="auto"/>
                    <w:right w:val="none" w:sz="0" w:space="0" w:color="auto"/>
                  </w:divBdr>
                  <w:divsChild>
                    <w:div w:id="720054970">
                      <w:marLeft w:val="0"/>
                      <w:marRight w:val="0"/>
                      <w:marTop w:val="0"/>
                      <w:marBottom w:val="0"/>
                      <w:divBdr>
                        <w:top w:val="none" w:sz="0" w:space="0" w:color="auto"/>
                        <w:left w:val="none" w:sz="0" w:space="0" w:color="auto"/>
                        <w:bottom w:val="none" w:sz="0" w:space="0" w:color="auto"/>
                        <w:right w:val="none" w:sz="0" w:space="0" w:color="auto"/>
                      </w:divBdr>
                    </w:div>
                    <w:div w:id="1639455340">
                      <w:marLeft w:val="0"/>
                      <w:marRight w:val="0"/>
                      <w:marTop w:val="0"/>
                      <w:marBottom w:val="0"/>
                      <w:divBdr>
                        <w:top w:val="none" w:sz="0" w:space="0" w:color="auto"/>
                        <w:left w:val="none" w:sz="0" w:space="0" w:color="auto"/>
                        <w:bottom w:val="none" w:sz="0" w:space="0" w:color="auto"/>
                        <w:right w:val="none" w:sz="0" w:space="0" w:color="auto"/>
                      </w:divBdr>
                      <w:divsChild>
                        <w:div w:id="1010108783">
                          <w:marLeft w:val="0"/>
                          <w:marRight w:val="0"/>
                          <w:marTop w:val="0"/>
                          <w:marBottom w:val="0"/>
                          <w:divBdr>
                            <w:top w:val="none" w:sz="0" w:space="0" w:color="auto"/>
                            <w:left w:val="none" w:sz="0" w:space="0" w:color="auto"/>
                            <w:bottom w:val="none" w:sz="0" w:space="0" w:color="auto"/>
                            <w:right w:val="none" w:sz="0" w:space="0" w:color="auto"/>
                          </w:divBdr>
                        </w:div>
                      </w:divsChild>
                    </w:div>
                    <w:div w:id="600723428">
                      <w:marLeft w:val="-225"/>
                      <w:marRight w:val="-225"/>
                      <w:marTop w:val="0"/>
                      <w:marBottom w:val="0"/>
                      <w:divBdr>
                        <w:top w:val="none" w:sz="0" w:space="0" w:color="auto"/>
                        <w:left w:val="none" w:sz="0" w:space="0" w:color="auto"/>
                        <w:bottom w:val="none" w:sz="0" w:space="0" w:color="auto"/>
                        <w:right w:val="none" w:sz="0" w:space="0" w:color="auto"/>
                      </w:divBdr>
                      <w:divsChild>
                        <w:div w:id="638388472">
                          <w:marLeft w:val="0"/>
                          <w:marRight w:val="0"/>
                          <w:marTop w:val="0"/>
                          <w:marBottom w:val="0"/>
                          <w:divBdr>
                            <w:top w:val="none" w:sz="0" w:space="0" w:color="auto"/>
                            <w:left w:val="none" w:sz="0" w:space="0" w:color="auto"/>
                            <w:bottom w:val="none" w:sz="0" w:space="0" w:color="auto"/>
                            <w:right w:val="none" w:sz="0" w:space="0" w:color="auto"/>
                          </w:divBdr>
                        </w:div>
                        <w:div w:id="3196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733808">
          <w:marLeft w:val="0"/>
          <w:marRight w:val="0"/>
          <w:marTop w:val="0"/>
          <w:marBottom w:val="0"/>
          <w:divBdr>
            <w:top w:val="none" w:sz="0" w:space="0" w:color="auto"/>
            <w:left w:val="none" w:sz="0" w:space="0" w:color="auto"/>
            <w:bottom w:val="none" w:sz="0" w:space="0" w:color="auto"/>
            <w:right w:val="none" w:sz="0" w:space="0" w:color="auto"/>
          </w:divBdr>
          <w:divsChild>
            <w:div w:id="280889887">
              <w:marLeft w:val="-225"/>
              <w:marRight w:val="-225"/>
              <w:marTop w:val="0"/>
              <w:marBottom w:val="0"/>
              <w:divBdr>
                <w:top w:val="none" w:sz="0" w:space="0" w:color="auto"/>
                <w:left w:val="none" w:sz="0" w:space="0" w:color="auto"/>
                <w:bottom w:val="none" w:sz="0" w:space="0" w:color="auto"/>
                <w:right w:val="none" w:sz="0" w:space="0" w:color="auto"/>
              </w:divBdr>
              <w:divsChild>
                <w:div w:id="1256937967">
                  <w:marLeft w:val="0"/>
                  <w:marRight w:val="0"/>
                  <w:marTop w:val="0"/>
                  <w:marBottom w:val="0"/>
                  <w:divBdr>
                    <w:top w:val="none" w:sz="0" w:space="0" w:color="auto"/>
                    <w:left w:val="none" w:sz="0" w:space="0" w:color="auto"/>
                    <w:bottom w:val="none" w:sz="0" w:space="0" w:color="auto"/>
                    <w:right w:val="none" w:sz="0" w:space="0" w:color="auto"/>
                  </w:divBdr>
                  <w:divsChild>
                    <w:div w:id="1251426634">
                      <w:marLeft w:val="0"/>
                      <w:marRight w:val="0"/>
                      <w:marTop w:val="0"/>
                      <w:marBottom w:val="0"/>
                      <w:divBdr>
                        <w:top w:val="none" w:sz="0" w:space="0" w:color="auto"/>
                        <w:left w:val="none" w:sz="0" w:space="0" w:color="auto"/>
                        <w:bottom w:val="none" w:sz="0" w:space="0" w:color="auto"/>
                        <w:right w:val="none" w:sz="0" w:space="0" w:color="auto"/>
                      </w:divBdr>
                    </w:div>
                  </w:divsChild>
                </w:div>
                <w:div w:id="845631247">
                  <w:marLeft w:val="0"/>
                  <w:marRight w:val="0"/>
                  <w:marTop w:val="0"/>
                  <w:marBottom w:val="0"/>
                  <w:divBdr>
                    <w:top w:val="none" w:sz="0" w:space="0" w:color="auto"/>
                    <w:left w:val="none" w:sz="0" w:space="0" w:color="auto"/>
                    <w:bottom w:val="none" w:sz="0" w:space="0" w:color="auto"/>
                    <w:right w:val="none" w:sz="0" w:space="0" w:color="auto"/>
                  </w:divBdr>
                  <w:divsChild>
                    <w:div w:id="1343701448">
                      <w:marLeft w:val="0"/>
                      <w:marRight w:val="0"/>
                      <w:marTop w:val="0"/>
                      <w:marBottom w:val="0"/>
                      <w:divBdr>
                        <w:top w:val="none" w:sz="0" w:space="0" w:color="auto"/>
                        <w:left w:val="none" w:sz="0" w:space="0" w:color="auto"/>
                        <w:bottom w:val="none" w:sz="0" w:space="0" w:color="auto"/>
                        <w:right w:val="none" w:sz="0" w:space="0" w:color="auto"/>
                      </w:divBdr>
                      <w:divsChild>
                        <w:div w:id="2120175030">
                          <w:marLeft w:val="0"/>
                          <w:marRight w:val="105"/>
                          <w:marTop w:val="75"/>
                          <w:marBottom w:val="75"/>
                          <w:divBdr>
                            <w:top w:val="none" w:sz="0" w:space="0" w:color="auto"/>
                            <w:left w:val="none" w:sz="0" w:space="0" w:color="auto"/>
                            <w:bottom w:val="none" w:sz="0" w:space="0" w:color="auto"/>
                            <w:right w:val="none" w:sz="0" w:space="0" w:color="auto"/>
                          </w:divBdr>
                          <w:divsChild>
                            <w:div w:id="11678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2209">
              <w:marLeft w:val="0"/>
              <w:marRight w:val="0"/>
              <w:marTop w:val="0"/>
              <w:marBottom w:val="0"/>
              <w:divBdr>
                <w:top w:val="none" w:sz="0" w:space="0" w:color="auto"/>
                <w:left w:val="none" w:sz="0" w:space="0" w:color="auto"/>
                <w:bottom w:val="none" w:sz="0" w:space="0" w:color="auto"/>
                <w:right w:val="none" w:sz="0" w:space="0" w:color="auto"/>
              </w:divBdr>
              <w:divsChild>
                <w:div w:id="1373798264">
                  <w:marLeft w:val="0"/>
                  <w:marRight w:val="0"/>
                  <w:marTop w:val="0"/>
                  <w:marBottom w:val="0"/>
                  <w:divBdr>
                    <w:top w:val="none" w:sz="0" w:space="0" w:color="auto"/>
                    <w:left w:val="none" w:sz="0" w:space="0" w:color="auto"/>
                    <w:bottom w:val="none" w:sz="0" w:space="0" w:color="auto"/>
                    <w:right w:val="none" w:sz="0" w:space="0" w:color="auto"/>
                  </w:divBdr>
                  <w:divsChild>
                    <w:div w:id="1536768017">
                      <w:marLeft w:val="0"/>
                      <w:marRight w:val="0"/>
                      <w:marTop w:val="0"/>
                      <w:marBottom w:val="0"/>
                      <w:divBdr>
                        <w:top w:val="none" w:sz="0" w:space="0" w:color="auto"/>
                        <w:left w:val="none" w:sz="0" w:space="0" w:color="auto"/>
                        <w:bottom w:val="none" w:sz="0" w:space="0" w:color="auto"/>
                        <w:right w:val="none" w:sz="0" w:space="0" w:color="auto"/>
                      </w:divBdr>
                    </w:div>
                    <w:div w:id="332999596">
                      <w:marLeft w:val="0"/>
                      <w:marRight w:val="0"/>
                      <w:marTop w:val="0"/>
                      <w:marBottom w:val="0"/>
                      <w:divBdr>
                        <w:top w:val="none" w:sz="0" w:space="0" w:color="auto"/>
                        <w:left w:val="none" w:sz="0" w:space="0" w:color="auto"/>
                        <w:bottom w:val="none" w:sz="0" w:space="0" w:color="auto"/>
                        <w:right w:val="none" w:sz="0" w:space="0" w:color="auto"/>
                      </w:divBdr>
                      <w:divsChild>
                        <w:div w:id="1907564897">
                          <w:marLeft w:val="0"/>
                          <w:marRight w:val="0"/>
                          <w:marTop w:val="0"/>
                          <w:marBottom w:val="0"/>
                          <w:divBdr>
                            <w:top w:val="none" w:sz="0" w:space="0" w:color="auto"/>
                            <w:left w:val="none" w:sz="0" w:space="0" w:color="auto"/>
                            <w:bottom w:val="none" w:sz="0" w:space="0" w:color="auto"/>
                            <w:right w:val="none" w:sz="0" w:space="0" w:color="auto"/>
                          </w:divBdr>
                        </w:div>
                      </w:divsChild>
                    </w:div>
                    <w:div w:id="1269966950">
                      <w:marLeft w:val="-225"/>
                      <w:marRight w:val="-225"/>
                      <w:marTop w:val="0"/>
                      <w:marBottom w:val="0"/>
                      <w:divBdr>
                        <w:top w:val="none" w:sz="0" w:space="0" w:color="auto"/>
                        <w:left w:val="none" w:sz="0" w:space="0" w:color="auto"/>
                        <w:bottom w:val="none" w:sz="0" w:space="0" w:color="auto"/>
                        <w:right w:val="none" w:sz="0" w:space="0" w:color="auto"/>
                      </w:divBdr>
                      <w:divsChild>
                        <w:div w:id="78215820">
                          <w:marLeft w:val="0"/>
                          <w:marRight w:val="0"/>
                          <w:marTop w:val="0"/>
                          <w:marBottom w:val="0"/>
                          <w:divBdr>
                            <w:top w:val="none" w:sz="0" w:space="0" w:color="auto"/>
                            <w:left w:val="none" w:sz="0" w:space="0" w:color="auto"/>
                            <w:bottom w:val="none" w:sz="0" w:space="0" w:color="auto"/>
                            <w:right w:val="none" w:sz="0" w:space="0" w:color="auto"/>
                          </w:divBdr>
                        </w:div>
                        <w:div w:id="21470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956079">
          <w:marLeft w:val="0"/>
          <w:marRight w:val="0"/>
          <w:marTop w:val="0"/>
          <w:marBottom w:val="0"/>
          <w:divBdr>
            <w:top w:val="none" w:sz="0" w:space="0" w:color="auto"/>
            <w:left w:val="none" w:sz="0" w:space="0" w:color="auto"/>
            <w:bottom w:val="none" w:sz="0" w:space="0" w:color="auto"/>
            <w:right w:val="none" w:sz="0" w:space="0" w:color="auto"/>
          </w:divBdr>
          <w:divsChild>
            <w:div w:id="657348328">
              <w:marLeft w:val="-225"/>
              <w:marRight w:val="-225"/>
              <w:marTop w:val="0"/>
              <w:marBottom w:val="0"/>
              <w:divBdr>
                <w:top w:val="none" w:sz="0" w:space="0" w:color="auto"/>
                <w:left w:val="none" w:sz="0" w:space="0" w:color="auto"/>
                <w:bottom w:val="none" w:sz="0" w:space="0" w:color="auto"/>
                <w:right w:val="none" w:sz="0" w:space="0" w:color="auto"/>
              </w:divBdr>
              <w:divsChild>
                <w:div w:id="899444080">
                  <w:marLeft w:val="0"/>
                  <w:marRight w:val="0"/>
                  <w:marTop w:val="0"/>
                  <w:marBottom w:val="0"/>
                  <w:divBdr>
                    <w:top w:val="none" w:sz="0" w:space="0" w:color="auto"/>
                    <w:left w:val="none" w:sz="0" w:space="0" w:color="auto"/>
                    <w:bottom w:val="none" w:sz="0" w:space="0" w:color="auto"/>
                    <w:right w:val="none" w:sz="0" w:space="0" w:color="auto"/>
                  </w:divBdr>
                  <w:divsChild>
                    <w:div w:id="175385291">
                      <w:marLeft w:val="0"/>
                      <w:marRight w:val="0"/>
                      <w:marTop w:val="0"/>
                      <w:marBottom w:val="0"/>
                      <w:divBdr>
                        <w:top w:val="none" w:sz="0" w:space="0" w:color="auto"/>
                        <w:left w:val="none" w:sz="0" w:space="0" w:color="auto"/>
                        <w:bottom w:val="none" w:sz="0" w:space="0" w:color="auto"/>
                        <w:right w:val="none" w:sz="0" w:space="0" w:color="auto"/>
                      </w:divBdr>
                    </w:div>
                  </w:divsChild>
                </w:div>
                <w:div w:id="1183517654">
                  <w:marLeft w:val="0"/>
                  <w:marRight w:val="0"/>
                  <w:marTop w:val="0"/>
                  <w:marBottom w:val="0"/>
                  <w:divBdr>
                    <w:top w:val="none" w:sz="0" w:space="0" w:color="auto"/>
                    <w:left w:val="none" w:sz="0" w:space="0" w:color="auto"/>
                    <w:bottom w:val="none" w:sz="0" w:space="0" w:color="auto"/>
                    <w:right w:val="none" w:sz="0" w:space="0" w:color="auto"/>
                  </w:divBdr>
                  <w:divsChild>
                    <w:div w:id="400568205">
                      <w:marLeft w:val="0"/>
                      <w:marRight w:val="0"/>
                      <w:marTop w:val="0"/>
                      <w:marBottom w:val="0"/>
                      <w:divBdr>
                        <w:top w:val="none" w:sz="0" w:space="0" w:color="auto"/>
                        <w:left w:val="none" w:sz="0" w:space="0" w:color="auto"/>
                        <w:bottom w:val="none" w:sz="0" w:space="0" w:color="auto"/>
                        <w:right w:val="none" w:sz="0" w:space="0" w:color="auto"/>
                      </w:divBdr>
                      <w:divsChild>
                        <w:div w:id="1464229501">
                          <w:marLeft w:val="0"/>
                          <w:marRight w:val="105"/>
                          <w:marTop w:val="75"/>
                          <w:marBottom w:val="75"/>
                          <w:divBdr>
                            <w:top w:val="none" w:sz="0" w:space="0" w:color="auto"/>
                            <w:left w:val="none" w:sz="0" w:space="0" w:color="auto"/>
                            <w:bottom w:val="none" w:sz="0" w:space="0" w:color="auto"/>
                            <w:right w:val="none" w:sz="0" w:space="0" w:color="auto"/>
                          </w:divBdr>
                          <w:divsChild>
                            <w:div w:id="322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712426">
              <w:marLeft w:val="0"/>
              <w:marRight w:val="0"/>
              <w:marTop w:val="0"/>
              <w:marBottom w:val="0"/>
              <w:divBdr>
                <w:top w:val="none" w:sz="0" w:space="0" w:color="auto"/>
                <w:left w:val="none" w:sz="0" w:space="0" w:color="auto"/>
                <w:bottom w:val="none" w:sz="0" w:space="0" w:color="auto"/>
                <w:right w:val="none" w:sz="0" w:space="0" w:color="auto"/>
              </w:divBdr>
              <w:divsChild>
                <w:div w:id="760830551">
                  <w:marLeft w:val="0"/>
                  <w:marRight w:val="0"/>
                  <w:marTop w:val="0"/>
                  <w:marBottom w:val="0"/>
                  <w:divBdr>
                    <w:top w:val="none" w:sz="0" w:space="0" w:color="auto"/>
                    <w:left w:val="none" w:sz="0" w:space="0" w:color="auto"/>
                    <w:bottom w:val="none" w:sz="0" w:space="0" w:color="auto"/>
                    <w:right w:val="none" w:sz="0" w:space="0" w:color="auto"/>
                  </w:divBdr>
                  <w:divsChild>
                    <w:div w:id="831339841">
                      <w:marLeft w:val="0"/>
                      <w:marRight w:val="0"/>
                      <w:marTop w:val="0"/>
                      <w:marBottom w:val="0"/>
                      <w:divBdr>
                        <w:top w:val="none" w:sz="0" w:space="0" w:color="auto"/>
                        <w:left w:val="none" w:sz="0" w:space="0" w:color="auto"/>
                        <w:bottom w:val="none" w:sz="0" w:space="0" w:color="auto"/>
                        <w:right w:val="none" w:sz="0" w:space="0" w:color="auto"/>
                      </w:divBdr>
                    </w:div>
                    <w:div w:id="1133983509">
                      <w:marLeft w:val="0"/>
                      <w:marRight w:val="0"/>
                      <w:marTop w:val="0"/>
                      <w:marBottom w:val="0"/>
                      <w:divBdr>
                        <w:top w:val="none" w:sz="0" w:space="0" w:color="auto"/>
                        <w:left w:val="none" w:sz="0" w:space="0" w:color="auto"/>
                        <w:bottom w:val="none" w:sz="0" w:space="0" w:color="auto"/>
                        <w:right w:val="none" w:sz="0" w:space="0" w:color="auto"/>
                      </w:divBdr>
                      <w:divsChild>
                        <w:div w:id="148636544">
                          <w:marLeft w:val="0"/>
                          <w:marRight w:val="0"/>
                          <w:marTop w:val="0"/>
                          <w:marBottom w:val="0"/>
                          <w:divBdr>
                            <w:top w:val="none" w:sz="0" w:space="0" w:color="auto"/>
                            <w:left w:val="none" w:sz="0" w:space="0" w:color="auto"/>
                            <w:bottom w:val="none" w:sz="0" w:space="0" w:color="auto"/>
                            <w:right w:val="none" w:sz="0" w:space="0" w:color="auto"/>
                          </w:divBdr>
                        </w:div>
                      </w:divsChild>
                    </w:div>
                    <w:div w:id="738986750">
                      <w:marLeft w:val="-225"/>
                      <w:marRight w:val="-225"/>
                      <w:marTop w:val="0"/>
                      <w:marBottom w:val="0"/>
                      <w:divBdr>
                        <w:top w:val="none" w:sz="0" w:space="0" w:color="auto"/>
                        <w:left w:val="none" w:sz="0" w:space="0" w:color="auto"/>
                        <w:bottom w:val="none" w:sz="0" w:space="0" w:color="auto"/>
                        <w:right w:val="none" w:sz="0" w:space="0" w:color="auto"/>
                      </w:divBdr>
                      <w:divsChild>
                        <w:div w:id="688871368">
                          <w:marLeft w:val="0"/>
                          <w:marRight w:val="0"/>
                          <w:marTop w:val="0"/>
                          <w:marBottom w:val="0"/>
                          <w:divBdr>
                            <w:top w:val="none" w:sz="0" w:space="0" w:color="auto"/>
                            <w:left w:val="none" w:sz="0" w:space="0" w:color="auto"/>
                            <w:bottom w:val="none" w:sz="0" w:space="0" w:color="auto"/>
                            <w:right w:val="none" w:sz="0" w:space="0" w:color="auto"/>
                          </w:divBdr>
                        </w:div>
                        <w:div w:id="84155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73309">
          <w:marLeft w:val="0"/>
          <w:marRight w:val="0"/>
          <w:marTop w:val="0"/>
          <w:marBottom w:val="0"/>
          <w:divBdr>
            <w:top w:val="none" w:sz="0" w:space="0" w:color="auto"/>
            <w:left w:val="none" w:sz="0" w:space="0" w:color="auto"/>
            <w:bottom w:val="none" w:sz="0" w:space="0" w:color="auto"/>
            <w:right w:val="none" w:sz="0" w:space="0" w:color="auto"/>
          </w:divBdr>
          <w:divsChild>
            <w:div w:id="291176674">
              <w:marLeft w:val="0"/>
              <w:marRight w:val="0"/>
              <w:marTop w:val="0"/>
              <w:marBottom w:val="0"/>
              <w:divBdr>
                <w:top w:val="none" w:sz="0" w:space="0" w:color="auto"/>
                <w:left w:val="none" w:sz="0" w:space="0" w:color="auto"/>
                <w:bottom w:val="none" w:sz="0" w:space="0" w:color="auto"/>
                <w:right w:val="none" w:sz="0" w:space="0" w:color="auto"/>
              </w:divBdr>
              <w:divsChild>
                <w:div w:id="47190089">
                  <w:marLeft w:val="0"/>
                  <w:marRight w:val="0"/>
                  <w:marTop w:val="0"/>
                  <w:marBottom w:val="0"/>
                  <w:divBdr>
                    <w:top w:val="none" w:sz="0" w:space="0" w:color="auto"/>
                    <w:left w:val="none" w:sz="0" w:space="0" w:color="auto"/>
                    <w:bottom w:val="none" w:sz="0" w:space="0" w:color="auto"/>
                    <w:right w:val="none" w:sz="0" w:space="0" w:color="auto"/>
                  </w:divBdr>
                  <w:divsChild>
                    <w:div w:id="203446168">
                      <w:marLeft w:val="0"/>
                      <w:marRight w:val="0"/>
                      <w:marTop w:val="0"/>
                      <w:marBottom w:val="0"/>
                      <w:divBdr>
                        <w:top w:val="none" w:sz="0" w:space="0" w:color="auto"/>
                        <w:left w:val="none" w:sz="0" w:space="0" w:color="auto"/>
                        <w:bottom w:val="none" w:sz="0" w:space="0" w:color="auto"/>
                        <w:right w:val="none" w:sz="0" w:space="0" w:color="auto"/>
                      </w:divBdr>
                    </w:div>
                  </w:divsChild>
                </w:div>
                <w:div w:id="1502113113">
                  <w:marLeft w:val="0"/>
                  <w:marRight w:val="0"/>
                  <w:marTop w:val="0"/>
                  <w:marBottom w:val="0"/>
                  <w:divBdr>
                    <w:top w:val="none" w:sz="0" w:space="0" w:color="auto"/>
                    <w:left w:val="none" w:sz="0" w:space="0" w:color="auto"/>
                    <w:bottom w:val="none" w:sz="0" w:space="0" w:color="auto"/>
                    <w:right w:val="none" w:sz="0" w:space="0" w:color="auto"/>
                  </w:divBdr>
                  <w:divsChild>
                    <w:div w:id="1941793104">
                      <w:marLeft w:val="-225"/>
                      <w:marRight w:val="-225"/>
                      <w:marTop w:val="0"/>
                      <w:marBottom w:val="0"/>
                      <w:divBdr>
                        <w:top w:val="none" w:sz="0" w:space="0" w:color="auto"/>
                        <w:left w:val="none" w:sz="0" w:space="0" w:color="auto"/>
                        <w:bottom w:val="none" w:sz="0" w:space="0" w:color="auto"/>
                        <w:right w:val="none" w:sz="0" w:space="0" w:color="auto"/>
                      </w:divBdr>
                      <w:divsChild>
                        <w:div w:id="1597669188">
                          <w:marLeft w:val="0"/>
                          <w:marRight w:val="0"/>
                          <w:marTop w:val="0"/>
                          <w:marBottom w:val="0"/>
                          <w:divBdr>
                            <w:top w:val="none" w:sz="0" w:space="0" w:color="auto"/>
                            <w:left w:val="none" w:sz="0" w:space="0" w:color="auto"/>
                            <w:bottom w:val="none" w:sz="0" w:space="0" w:color="auto"/>
                            <w:right w:val="none" w:sz="0" w:space="0" w:color="auto"/>
                          </w:divBdr>
                        </w:div>
                      </w:divsChild>
                    </w:div>
                    <w:div w:id="2100635826">
                      <w:marLeft w:val="-225"/>
                      <w:marRight w:val="-225"/>
                      <w:marTop w:val="0"/>
                      <w:marBottom w:val="0"/>
                      <w:divBdr>
                        <w:top w:val="none" w:sz="0" w:space="0" w:color="auto"/>
                        <w:left w:val="none" w:sz="0" w:space="0" w:color="auto"/>
                        <w:bottom w:val="none" w:sz="0" w:space="0" w:color="auto"/>
                        <w:right w:val="none" w:sz="0" w:space="0" w:color="auto"/>
                      </w:divBdr>
                      <w:divsChild>
                        <w:div w:id="863985140">
                          <w:marLeft w:val="0"/>
                          <w:marRight w:val="0"/>
                          <w:marTop w:val="0"/>
                          <w:marBottom w:val="0"/>
                          <w:divBdr>
                            <w:top w:val="none" w:sz="0" w:space="0" w:color="auto"/>
                            <w:left w:val="none" w:sz="0" w:space="0" w:color="auto"/>
                            <w:bottom w:val="none" w:sz="0" w:space="0" w:color="auto"/>
                            <w:right w:val="none" w:sz="0" w:space="0" w:color="auto"/>
                          </w:divBdr>
                          <w:divsChild>
                            <w:div w:id="2033875127">
                              <w:marLeft w:val="0"/>
                              <w:marRight w:val="0"/>
                              <w:marTop w:val="0"/>
                              <w:marBottom w:val="0"/>
                              <w:divBdr>
                                <w:top w:val="none" w:sz="0" w:space="0" w:color="auto"/>
                                <w:left w:val="none" w:sz="0" w:space="0" w:color="auto"/>
                                <w:bottom w:val="none" w:sz="0" w:space="0" w:color="auto"/>
                                <w:right w:val="none" w:sz="0" w:space="0" w:color="auto"/>
                              </w:divBdr>
                              <w:divsChild>
                                <w:div w:id="204681579">
                                  <w:marLeft w:val="0"/>
                                  <w:marRight w:val="105"/>
                                  <w:marTop w:val="75"/>
                                  <w:marBottom w:val="75"/>
                                  <w:divBdr>
                                    <w:top w:val="none" w:sz="0" w:space="0" w:color="auto"/>
                                    <w:left w:val="none" w:sz="0" w:space="0" w:color="auto"/>
                                    <w:bottom w:val="none" w:sz="0" w:space="0" w:color="auto"/>
                                    <w:right w:val="none" w:sz="0" w:space="0" w:color="auto"/>
                                  </w:divBdr>
                                  <w:divsChild>
                                    <w:div w:id="9458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529682">
          <w:marLeft w:val="0"/>
          <w:marRight w:val="0"/>
          <w:marTop w:val="0"/>
          <w:marBottom w:val="0"/>
          <w:divBdr>
            <w:top w:val="none" w:sz="0" w:space="0" w:color="auto"/>
            <w:left w:val="none" w:sz="0" w:space="0" w:color="auto"/>
            <w:bottom w:val="none" w:sz="0" w:space="0" w:color="auto"/>
            <w:right w:val="none" w:sz="0" w:space="0" w:color="auto"/>
          </w:divBdr>
          <w:divsChild>
            <w:div w:id="509217644">
              <w:marLeft w:val="-225"/>
              <w:marRight w:val="-225"/>
              <w:marTop w:val="0"/>
              <w:marBottom w:val="0"/>
              <w:divBdr>
                <w:top w:val="none" w:sz="0" w:space="0" w:color="auto"/>
                <w:left w:val="none" w:sz="0" w:space="0" w:color="auto"/>
                <w:bottom w:val="none" w:sz="0" w:space="0" w:color="auto"/>
                <w:right w:val="none" w:sz="0" w:space="0" w:color="auto"/>
              </w:divBdr>
              <w:divsChild>
                <w:div w:id="1302347955">
                  <w:marLeft w:val="0"/>
                  <w:marRight w:val="0"/>
                  <w:marTop w:val="0"/>
                  <w:marBottom w:val="0"/>
                  <w:divBdr>
                    <w:top w:val="none" w:sz="0" w:space="0" w:color="auto"/>
                    <w:left w:val="none" w:sz="0" w:space="0" w:color="auto"/>
                    <w:bottom w:val="none" w:sz="0" w:space="0" w:color="auto"/>
                    <w:right w:val="none" w:sz="0" w:space="0" w:color="auto"/>
                  </w:divBdr>
                  <w:divsChild>
                    <w:div w:id="1666469158">
                      <w:marLeft w:val="0"/>
                      <w:marRight w:val="0"/>
                      <w:marTop w:val="0"/>
                      <w:marBottom w:val="0"/>
                      <w:divBdr>
                        <w:top w:val="none" w:sz="0" w:space="0" w:color="auto"/>
                        <w:left w:val="none" w:sz="0" w:space="0" w:color="auto"/>
                        <w:bottom w:val="none" w:sz="0" w:space="0" w:color="auto"/>
                        <w:right w:val="none" w:sz="0" w:space="0" w:color="auto"/>
                      </w:divBdr>
                    </w:div>
                  </w:divsChild>
                </w:div>
                <w:div w:id="2122608375">
                  <w:marLeft w:val="0"/>
                  <w:marRight w:val="0"/>
                  <w:marTop w:val="0"/>
                  <w:marBottom w:val="0"/>
                  <w:divBdr>
                    <w:top w:val="none" w:sz="0" w:space="0" w:color="auto"/>
                    <w:left w:val="none" w:sz="0" w:space="0" w:color="auto"/>
                    <w:bottom w:val="none" w:sz="0" w:space="0" w:color="auto"/>
                    <w:right w:val="none" w:sz="0" w:space="0" w:color="auto"/>
                  </w:divBdr>
                  <w:divsChild>
                    <w:div w:id="1469860856">
                      <w:marLeft w:val="0"/>
                      <w:marRight w:val="0"/>
                      <w:marTop w:val="0"/>
                      <w:marBottom w:val="0"/>
                      <w:divBdr>
                        <w:top w:val="none" w:sz="0" w:space="0" w:color="auto"/>
                        <w:left w:val="none" w:sz="0" w:space="0" w:color="auto"/>
                        <w:bottom w:val="none" w:sz="0" w:space="0" w:color="auto"/>
                        <w:right w:val="none" w:sz="0" w:space="0" w:color="auto"/>
                      </w:divBdr>
                      <w:divsChild>
                        <w:div w:id="446126012">
                          <w:marLeft w:val="0"/>
                          <w:marRight w:val="105"/>
                          <w:marTop w:val="75"/>
                          <w:marBottom w:val="75"/>
                          <w:divBdr>
                            <w:top w:val="none" w:sz="0" w:space="0" w:color="auto"/>
                            <w:left w:val="none" w:sz="0" w:space="0" w:color="auto"/>
                            <w:bottom w:val="none" w:sz="0" w:space="0" w:color="auto"/>
                            <w:right w:val="none" w:sz="0" w:space="0" w:color="auto"/>
                          </w:divBdr>
                          <w:divsChild>
                            <w:div w:id="7473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130559">
              <w:marLeft w:val="0"/>
              <w:marRight w:val="0"/>
              <w:marTop w:val="0"/>
              <w:marBottom w:val="0"/>
              <w:divBdr>
                <w:top w:val="none" w:sz="0" w:space="0" w:color="auto"/>
                <w:left w:val="none" w:sz="0" w:space="0" w:color="auto"/>
                <w:bottom w:val="none" w:sz="0" w:space="0" w:color="auto"/>
                <w:right w:val="none" w:sz="0" w:space="0" w:color="auto"/>
              </w:divBdr>
              <w:divsChild>
                <w:div w:id="1693455763">
                  <w:marLeft w:val="0"/>
                  <w:marRight w:val="0"/>
                  <w:marTop w:val="0"/>
                  <w:marBottom w:val="0"/>
                  <w:divBdr>
                    <w:top w:val="none" w:sz="0" w:space="0" w:color="auto"/>
                    <w:left w:val="none" w:sz="0" w:space="0" w:color="auto"/>
                    <w:bottom w:val="none" w:sz="0" w:space="0" w:color="auto"/>
                    <w:right w:val="none" w:sz="0" w:space="0" w:color="auto"/>
                  </w:divBdr>
                  <w:divsChild>
                    <w:div w:id="945894022">
                      <w:marLeft w:val="0"/>
                      <w:marRight w:val="0"/>
                      <w:marTop w:val="0"/>
                      <w:marBottom w:val="0"/>
                      <w:divBdr>
                        <w:top w:val="none" w:sz="0" w:space="0" w:color="auto"/>
                        <w:left w:val="none" w:sz="0" w:space="0" w:color="auto"/>
                        <w:bottom w:val="none" w:sz="0" w:space="0" w:color="auto"/>
                        <w:right w:val="none" w:sz="0" w:space="0" w:color="auto"/>
                      </w:divBdr>
                    </w:div>
                    <w:div w:id="307561344">
                      <w:marLeft w:val="0"/>
                      <w:marRight w:val="0"/>
                      <w:marTop w:val="0"/>
                      <w:marBottom w:val="0"/>
                      <w:divBdr>
                        <w:top w:val="none" w:sz="0" w:space="0" w:color="auto"/>
                        <w:left w:val="none" w:sz="0" w:space="0" w:color="auto"/>
                        <w:bottom w:val="none" w:sz="0" w:space="0" w:color="auto"/>
                        <w:right w:val="none" w:sz="0" w:space="0" w:color="auto"/>
                      </w:divBdr>
                      <w:divsChild>
                        <w:div w:id="1797675782">
                          <w:marLeft w:val="0"/>
                          <w:marRight w:val="0"/>
                          <w:marTop w:val="0"/>
                          <w:marBottom w:val="0"/>
                          <w:divBdr>
                            <w:top w:val="none" w:sz="0" w:space="0" w:color="auto"/>
                            <w:left w:val="none" w:sz="0" w:space="0" w:color="auto"/>
                            <w:bottom w:val="none" w:sz="0" w:space="0" w:color="auto"/>
                            <w:right w:val="none" w:sz="0" w:space="0" w:color="auto"/>
                          </w:divBdr>
                        </w:div>
                      </w:divsChild>
                    </w:div>
                    <w:div w:id="1515731921">
                      <w:marLeft w:val="-225"/>
                      <w:marRight w:val="-225"/>
                      <w:marTop w:val="0"/>
                      <w:marBottom w:val="0"/>
                      <w:divBdr>
                        <w:top w:val="none" w:sz="0" w:space="0" w:color="auto"/>
                        <w:left w:val="none" w:sz="0" w:space="0" w:color="auto"/>
                        <w:bottom w:val="none" w:sz="0" w:space="0" w:color="auto"/>
                        <w:right w:val="none" w:sz="0" w:space="0" w:color="auto"/>
                      </w:divBdr>
                      <w:divsChild>
                        <w:div w:id="1469929320">
                          <w:marLeft w:val="0"/>
                          <w:marRight w:val="0"/>
                          <w:marTop w:val="0"/>
                          <w:marBottom w:val="0"/>
                          <w:divBdr>
                            <w:top w:val="none" w:sz="0" w:space="0" w:color="auto"/>
                            <w:left w:val="none" w:sz="0" w:space="0" w:color="auto"/>
                            <w:bottom w:val="none" w:sz="0" w:space="0" w:color="auto"/>
                            <w:right w:val="none" w:sz="0" w:space="0" w:color="auto"/>
                          </w:divBdr>
                        </w:div>
                        <w:div w:id="15977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853622">
          <w:marLeft w:val="0"/>
          <w:marRight w:val="0"/>
          <w:marTop w:val="0"/>
          <w:marBottom w:val="0"/>
          <w:divBdr>
            <w:top w:val="none" w:sz="0" w:space="0" w:color="auto"/>
            <w:left w:val="none" w:sz="0" w:space="0" w:color="auto"/>
            <w:bottom w:val="none" w:sz="0" w:space="0" w:color="auto"/>
            <w:right w:val="none" w:sz="0" w:space="0" w:color="auto"/>
          </w:divBdr>
          <w:divsChild>
            <w:div w:id="410126222">
              <w:marLeft w:val="-225"/>
              <w:marRight w:val="-225"/>
              <w:marTop w:val="0"/>
              <w:marBottom w:val="0"/>
              <w:divBdr>
                <w:top w:val="none" w:sz="0" w:space="0" w:color="auto"/>
                <w:left w:val="none" w:sz="0" w:space="0" w:color="auto"/>
                <w:bottom w:val="none" w:sz="0" w:space="0" w:color="auto"/>
                <w:right w:val="none" w:sz="0" w:space="0" w:color="auto"/>
              </w:divBdr>
              <w:divsChild>
                <w:div w:id="306666580">
                  <w:marLeft w:val="0"/>
                  <w:marRight w:val="0"/>
                  <w:marTop w:val="0"/>
                  <w:marBottom w:val="0"/>
                  <w:divBdr>
                    <w:top w:val="none" w:sz="0" w:space="0" w:color="auto"/>
                    <w:left w:val="none" w:sz="0" w:space="0" w:color="auto"/>
                    <w:bottom w:val="none" w:sz="0" w:space="0" w:color="auto"/>
                    <w:right w:val="none" w:sz="0" w:space="0" w:color="auto"/>
                  </w:divBdr>
                  <w:divsChild>
                    <w:div w:id="1294601494">
                      <w:marLeft w:val="0"/>
                      <w:marRight w:val="0"/>
                      <w:marTop w:val="0"/>
                      <w:marBottom w:val="0"/>
                      <w:divBdr>
                        <w:top w:val="none" w:sz="0" w:space="0" w:color="auto"/>
                        <w:left w:val="none" w:sz="0" w:space="0" w:color="auto"/>
                        <w:bottom w:val="none" w:sz="0" w:space="0" w:color="auto"/>
                        <w:right w:val="none" w:sz="0" w:space="0" w:color="auto"/>
                      </w:divBdr>
                    </w:div>
                  </w:divsChild>
                </w:div>
                <w:div w:id="1598756049">
                  <w:marLeft w:val="0"/>
                  <w:marRight w:val="0"/>
                  <w:marTop w:val="0"/>
                  <w:marBottom w:val="0"/>
                  <w:divBdr>
                    <w:top w:val="none" w:sz="0" w:space="0" w:color="auto"/>
                    <w:left w:val="none" w:sz="0" w:space="0" w:color="auto"/>
                    <w:bottom w:val="none" w:sz="0" w:space="0" w:color="auto"/>
                    <w:right w:val="none" w:sz="0" w:space="0" w:color="auto"/>
                  </w:divBdr>
                  <w:divsChild>
                    <w:div w:id="1889535856">
                      <w:marLeft w:val="0"/>
                      <w:marRight w:val="0"/>
                      <w:marTop w:val="0"/>
                      <w:marBottom w:val="0"/>
                      <w:divBdr>
                        <w:top w:val="none" w:sz="0" w:space="0" w:color="auto"/>
                        <w:left w:val="none" w:sz="0" w:space="0" w:color="auto"/>
                        <w:bottom w:val="none" w:sz="0" w:space="0" w:color="auto"/>
                        <w:right w:val="none" w:sz="0" w:space="0" w:color="auto"/>
                      </w:divBdr>
                      <w:divsChild>
                        <w:div w:id="1747992597">
                          <w:marLeft w:val="0"/>
                          <w:marRight w:val="105"/>
                          <w:marTop w:val="75"/>
                          <w:marBottom w:val="75"/>
                          <w:divBdr>
                            <w:top w:val="none" w:sz="0" w:space="0" w:color="auto"/>
                            <w:left w:val="none" w:sz="0" w:space="0" w:color="auto"/>
                            <w:bottom w:val="none" w:sz="0" w:space="0" w:color="auto"/>
                            <w:right w:val="none" w:sz="0" w:space="0" w:color="auto"/>
                          </w:divBdr>
                          <w:divsChild>
                            <w:div w:id="5081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07427">
              <w:marLeft w:val="0"/>
              <w:marRight w:val="0"/>
              <w:marTop w:val="0"/>
              <w:marBottom w:val="0"/>
              <w:divBdr>
                <w:top w:val="none" w:sz="0" w:space="0" w:color="auto"/>
                <w:left w:val="none" w:sz="0" w:space="0" w:color="auto"/>
                <w:bottom w:val="none" w:sz="0" w:space="0" w:color="auto"/>
                <w:right w:val="none" w:sz="0" w:space="0" w:color="auto"/>
              </w:divBdr>
              <w:divsChild>
                <w:div w:id="787704542">
                  <w:marLeft w:val="0"/>
                  <w:marRight w:val="0"/>
                  <w:marTop w:val="0"/>
                  <w:marBottom w:val="0"/>
                  <w:divBdr>
                    <w:top w:val="none" w:sz="0" w:space="0" w:color="auto"/>
                    <w:left w:val="none" w:sz="0" w:space="0" w:color="auto"/>
                    <w:bottom w:val="none" w:sz="0" w:space="0" w:color="auto"/>
                    <w:right w:val="none" w:sz="0" w:space="0" w:color="auto"/>
                  </w:divBdr>
                  <w:divsChild>
                    <w:div w:id="1816606798">
                      <w:marLeft w:val="0"/>
                      <w:marRight w:val="0"/>
                      <w:marTop w:val="0"/>
                      <w:marBottom w:val="0"/>
                      <w:divBdr>
                        <w:top w:val="none" w:sz="0" w:space="0" w:color="auto"/>
                        <w:left w:val="none" w:sz="0" w:space="0" w:color="auto"/>
                        <w:bottom w:val="none" w:sz="0" w:space="0" w:color="auto"/>
                        <w:right w:val="none" w:sz="0" w:space="0" w:color="auto"/>
                      </w:divBdr>
                    </w:div>
                    <w:div w:id="795483988">
                      <w:marLeft w:val="0"/>
                      <w:marRight w:val="0"/>
                      <w:marTop w:val="0"/>
                      <w:marBottom w:val="0"/>
                      <w:divBdr>
                        <w:top w:val="none" w:sz="0" w:space="0" w:color="auto"/>
                        <w:left w:val="none" w:sz="0" w:space="0" w:color="auto"/>
                        <w:bottom w:val="none" w:sz="0" w:space="0" w:color="auto"/>
                        <w:right w:val="none" w:sz="0" w:space="0" w:color="auto"/>
                      </w:divBdr>
                      <w:divsChild>
                        <w:div w:id="428938666">
                          <w:marLeft w:val="0"/>
                          <w:marRight w:val="0"/>
                          <w:marTop w:val="0"/>
                          <w:marBottom w:val="0"/>
                          <w:divBdr>
                            <w:top w:val="none" w:sz="0" w:space="0" w:color="auto"/>
                            <w:left w:val="none" w:sz="0" w:space="0" w:color="auto"/>
                            <w:bottom w:val="none" w:sz="0" w:space="0" w:color="auto"/>
                            <w:right w:val="none" w:sz="0" w:space="0" w:color="auto"/>
                          </w:divBdr>
                        </w:div>
                      </w:divsChild>
                    </w:div>
                    <w:div w:id="791439619">
                      <w:marLeft w:val="-225"/>
                      <w:marRight w:val="-225"/>
                      <w:marTop w:val="0"/>
                      <w:marBottom w:val="0"/>
                      <w:divBdr>
                        <w:top w:val="none" w:sz="0" w:space="0" w:color="auto"/>
                        <w:left w:val="none" w:sz="0" w:space="0" w:color="auto"/>
                        <w:bottom w:val="none" w:sz="0" w:space="0" w:color="auto"/>
                        <w:right w:val="none" w:sz="0" w:space="0" w:color="auto"/>
                      </w:divBdr>
                      <w:divsChild>
                        <w:div w:id="2053847174">
                          <w:marLeft w:val="0"/>
                          <w:marRight w:val="0"/>
                          <w:marTop w:val="0"/>
                          <w:marBottom w:val="0"/>
                          <w:divBdr>
                            <w:top w:val="none" w:sz="0" w:space="0" w:color="auto"/>
                            <w:left w:val="none" w:sz="0" w:space="0" w:color="auto"/>
                            <w:bottom w:val="none" w:sz="0" w:space="0" w:color="auto"/>
                            <w:right w:val="none" w:sz="0" w:space="0" w:color="auto"/>
                          </w:divBdr>
                        </w:div>
                        <w:div w:id="20039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08646">
          <w:marLeft w:val="0"/>
          <w:marRight w:val="0"/>
          <w:marTop w:val="0"/>
          <w:marBottom w:val="0"/>
          <w:divBdr>
            <w:top w:val="none" w:sz="0" w:space="0" w:color="auto"/>
            <w:left w:val="none" w:sz="0" w:space="0" w:color="auto"/>
            <w:bottom w:val="none" w:sz="0" w:space="0" w:color="auto"/>
            <w:right w:val="none" w:sz="0" w:space="0" w:color="auto"/>
          </w:divBdr>
          <w:divsChild>
            <w:div w:id="838890014">
              <w:marLeft w:val="0"/>
              <w:marRight w:val="0"/>
              <w:marTop w:val="0"/>
              <w:marBottom w:val="0"/>
              <w:divBdr>
                <w:top w:val="none" w:sz="0" w:space="0" w:color="auto"/>
                <w:left w:val="none" w:sz="0" w:space="0" w:color="auto"/>
                <w:bottom w:val="none" w:sz="0" w:space="0" w:color="auto"/>
                <w:right w:val="none" w:sz="0" w:space="0" w:color="auto"/>
              </w:divBdr>
              <w:divsChild>
                <w:div w:id="183518443">
                  <w:marLeft w:val="0"/>
                  <w:marRight w:val="0"/>
                  <w:marTop w:val="0"/>
                  <w:marBottom w:val="0"/>
                  <w:divBdr>
                    <w:top w:val="none" w:sz="0" w:space="0" w:color="auto"/>
                    <w:left w:val="none" w:sz="0" w:space="0" w:color="auto"/>
                    <w:bottom w:val="none" w:sz="0" w:space="0" w:color="auto"/>
                    <w:right w:val="none" w:sz="0" w:space="0" w:color="auto"/>
                  </w:divBdr>
                  <w:divsChild>
                    <w:div w:id="8990550">
                      <w:marLeft w:val="0"/>
                      <w:marRight w:val="0"/>
                      <w:marTop w:val="0"/>
                      <w:marBottom w:val="0"/>
                      <w:divBdr>
                        <w:top w:val="none" w:sz="0" w:space="0" w:color="auto"/>
                        <w:left w:val="none" w:sz="0" w:space="0" w:color="auto"/>
                        <w:bottom w:val="none" w:sz="0" w:space="0" w:color="auto"/>
                        <w:right w:val="none" w:sz="0" w:space="0" w:color="auto"/>
                      </w:divBdr>
                      <w:divsChild>
                        <w:div w:id="1792283416">
                          <w:marLeft w:val="0"/>
                          <w:marRight w:val="0"/>
                          <w:marTop w:val="0"/>
                          <w:marBottom w:val="0"/>
                          <w:divBdr>
                            <w:top w:val="none" w:sz="0" w:space="0" w:color="auto"/>
                            <w:left w:val="none" w:sz="0" w:space="0" w:color="auto"/>
                            <w:bottom w:val="none" w:sz="0" w:space="0" w:color="auto"/>
                            <w:right w:val="none" w:sz="0" w:space="0" w:color="auto"/>
                          </w:divBdr>
                          <w:divsChild>
                            <w:div w:id="828330885">
                              <w:marLeft w:val="0"/>
                              <w:marRight w:val="0"/>
                              <w:marTop w:val="0"/>
                              <w:marBottom w:val="0"/>
                              <w:divBdr>
                                <w:top w:val="none" w:sz="0" w:space="0" w:color="auto"/>
                                <w:left w:val="none" w:sz="0" w:space="0" w:color="auto"/>
                                <w:bottom w:val="none" w:sz="0" w:space="0" w:color="auto"/>
                                <w:right w:val="none" w:sz="0" w:space="0" w:color="auto"/>
                              </w:divBdr>
                            </w:div>
                            <w:div w:id="869993525">
                              <w:marLeft w:val="0"/>
                              <w:marRight w:val="0"/>
                              <w:marTop w:val="0"/>
                              <w:marBottom w:val="0"/>
                              <w:divBdr>
                                <w:top w:val="none" w:sz="0" w:space="0" w:color="auto"/>
                                <w:left w:val="none" w:sz="0" w:space="0" w:color="auto"/>
                                <w:bottom w:val="none" w:sz="0" w:space="0" w:color="auto"/>
                                <w:right w:val="none" w:sz="0" w:space="0" w:color="auto"/>
                              </w:divBdr>
                            </w:div>
                            <w:div w:id="15519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073942">
                  <w:marLeft w:val="0"/>
                  <w:marRight w:val="0"/>
                  <w:marTop w:val="0"/>
                  <w:marBottom w:val="0"/>
                  <w:divBdr>
                    <w:top w:val="none" w:sz="0" w:space="0" w:color="auto"/>
                    <w:left w:val="none" w:sz="0" w:space="0" w:color="auto"/>
                    <w:bottom w:val="none" w:sz="0" w:space="0" w:color="auto"/>
                    <w:right w:val="none" w:sz="0" w:space="0" w:color="auto"/>
                  </w:divBdr>
                  <w:divsChild>
                    <w:div w:id="1838642784">
                      <w:marLeft w:val="0"/>
                      <w:marRight w:val="0"/>
                      <w:marTop w:val="0"/>
                      <w:marBottom w:val="0"/>
                      <w:divBdr>
                        <w:top w:val="none" w:sz="0" w:space="0" w:color="auto"/>
                        <w:left w:val="none" w:sz="0" w:space="0" w:color="auto"/>
                        <w:bottom w:val="none" w:sz="0" w:space="0" w:color="auto"/>
                        <w:right w:val="none" w:sz="0" w:space="0" w:color="auto"/>
                      </w:divBdr>
                      <w:divsChild>
                        <w:div w:id="1254587200">
                          <w:marLeft w:val="0"/>
                          <w:marRight w:val="105"/>
                          <w:marTop w:val="75"/>
                          <w:marBottom w:val="75"/>
                          <w:divBdr>
                            <w:top w:val="none" w:sz="0" w:space="0" w:color="auto"/>
                            <w:left w:val="none" w:sz="0" w:space="0" w:color="auto"/>
                            <w:bottom w:val="none" w:sz="0" w:space="0" w:color="auto"/>
                            <w:right w:val="none" w:sz="0" w:space="0" w:color="auto"/>
                          </w:divBdr>
                          <w:divsChild>
                            <w:div w:id="123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4514">
                      <w:marLeft w:val="0"/>
                      <w:marRight w:val="0"/>
                      <w:marTop w:val="0"/>
                      <w:marBottom w:val="0"/>
                      <w:divBdr>
                        <w:top w:val="none" w:sz="0" w:space="0" w:color="auto"/>
                        <w:left w:val="none" w:sz="0" w:space="0" w:color="auto"/>
                        <w:bottom w:val="none" w:sz="0" w:space="0" w:color="auto"/>
                        <w:right w:val="none" w:sz="0" w:space="0" w:color="auto"/>
                      </w:divBdr>
                      <w:divsChild>
                        <w:div w:id="1060326971">
                          <w:marLeft w:val="0"/>
                          <w:marRight w:val="105"/>
                          <w:marTop w:val="75"/>
                          <w:marBottom w:val="75"/>
                          <w:divBdr>
                            <w:top w:val="none" w:sz="0" w:space="0" w:color="auto"/>
                            <w:left w:val="none" w:sz="0" w:space="0" w:color="auto"/>
                            <w:bottom w:val="none" w:sz="0" w:space="0" w:color="auto"/>
                            <w:right w:val="none" w:sz="0" w:space="0" w:color="auto"/>
                          </w:divBdr>
                          <w:divsChild>
                            <w:div w:id="20257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5864">
                      <w:marLeft w:val="0"/>
                      <w:marRight w:val="0"/>
                      <w:marTop w:val="0"/>
                      <w:marBottom w:val="0"/>
                      <w:divBdr>
                        <w:top w:val="none" w:sz="0" w:space="0" w:color="auto"/>
                        <w:left w:val="none" w:sz="0" w:space="0" w:color="auto"/>
                        <w:bottom w:val="none" w:sz="0" w:space="0" w:color="auto"/>
                        <w:right w:val="none" w:sz="0" w:space="0" w:color="auto"/>
                      </w:divBdr>
                      <w:divsChild>
                        <w:div w:id="1030952439">
                          <w:marLeft w:val="0"/>
                          <w:marRight w:val="105"/>
                          <w:marTop w:val="75"/>
                          <w:marBottom w:val="75"/>
                          <w:divBdr>
                            <w:top w:val="none" w:sz="0" w:space="0" w:color="auto"/>
                            <w:left w:val="none" w:sz="0" w:space="0" w:color="auto"/>
                            <w:bottom w:val="none" w:sz="0" w:space="0" w:color="auto"/>
                            <w:right w:val="none" w:sz="0" w:space="0" w:color="auto"/>
                          </w:divBdr>
                          <w:divsChild>
                            <w:div w:id="3202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39819">
                      <w:marLeft w:val="0"/>
                      <w:marRight w:val="0"/>
                      <w:marTop w:val="0"/>
                      <w:marBottom w:val="0"/>
                      <w:divBdr>
                        <w:top w:val="none" w:sz="0" w:space="0" w:color="auto"/>
                        <w:left w:val="none" w:sz="0" w:space="0" w:color="auto"/>
                        <w:bottom w:val="none" w:sz="0" w:space="0" w:color="auto"/>
                        <w:right w:val="none" w:sz="0" w:space="0" w:color="auto"/>
                      </w:divBdr>
                      <w:divsChild>
                        <w:div w:id="150416607">
                          <w:marLeft w:val="0"/>
                          <w:marRight w:val="105"/>
                          <w:marTop w:val="75"/>
                          <w:marBottom w:val="75"/>
                          <w:divBdr>
                            <w:top w:val="none" w:sz="0" w:space="0" w:color="auto"/>
                            <w:left w:val="none" w:sz="0" w:space="0" w:color="auto"/>
                            <w:bottom w:val="none" w:sz="0" w:space="0" w:color="auto"/>
                            <w:right w:val="none" w:sz="0" w:space="0" w:color="auto"/>
                          </w:divBdr>
                          <w:divsChild>
                            <w:div w:id="3955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954">
                      <w:marLeft w:val="0"/>
                      <w:marRight w:val="0"/>
                      <w:marTop w:val="0"/>
                      <w:marBottom w:val="0"/>
                      <w:divBdr>
                        <w:top w:val="none" w:sz="0" w:space="0" w:color="auto"/>
                        <w:left w:val="none" w:sz="0" w:space="0" w:color="auto"/>
                        <w:bottom w:val="none" w:sz="0" w:space="0" w:color="auto"/>
                        <w:right w:val="none" w:sz="0" w:space="0" w:color="auto"/>
                      </w:divBdr>
                      <w:divsChild>
                        <w:div w:id="897403911">
                          <w:marLeft w:val="0"/>
                          <w:marRight w:val="105"/>
                          <w:marTop w:val="75"/>
                          <w:marBottom w:val="75"/>
                          <w:divBdr>
                            <w:top w:val="none" w:sz="0" w:space="0" w:color="auto"/>
                            <w:left w:val="none" w:sz="0" w:space="0" w:color="auto"/>
                            <w:bottom w:val="none" w:sz="0" w:space="0" w:color="auto"/>
                            <w:right w:val="none" w:sz="0" w:space="0" w:color="auto"/>
                          </w:divBdr>
                          <w:divsChild>
                            <w:div w:id="16646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2122">
                      <w:marLeft w:val="0"/>
                      <w:marRight w:val="0"/>
                      <w:marTop w:val="0"/>
                      <w:marBottom w:val="0"/>
                      <w:divBdr>
                        <w:top w:val="none" w:sz="0" w:space="0" w:color="auto"/>
                        <w:left w:val="none" w:sz="0" w:space="0" w:color="auto"/>
                        <w:bottom w:val="none" w:sz="0" w:space="0" w:color="auto"/>
                        <w:right w:val="none" w:sz="0" w:space="0" w:color="auto"/>
                      </w:divBdr>
                      <w:divsChild>
                        <w:div w:id="604532185">
                          <w:marLeft w:val="0"/>
                          <w:marRight w:val="105"/>
                          <w:marTop w:val="75"/>
                          <w:marBottom w:val="75"/>
                          <w:divBdr>
                            <w:top w:val="none" w:sz="0" w:space="0" w:color="auto"/>
                            <w:left w:val="none" w:sz="0" w:space="0" w:color="auto"/>
                            <w:bottom w:val="none" w:sz="0" w:space="0" w:color="auto"/>
                            <w:right w:val="none" w:sz="0" w:space="0" w:color="auto"/>
                          </w:divBdr>
                          <w:divsChild>
                            <w:div w:id="12491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09779">
                      <w:marLeft w:val="0"/>
                      <w:marRight w:val="0"/>
                      <w:marTop w:val="0"/>
                      <w:marBottom w:val="0"/>
                      <w:divBdr>
                        <w:top w:val="none" w:sz="0" w:space="0" w:color="auto"/>
                        <w:left w:val="none" w:sz="0" w:space="0" w:color="auto"/>
                        <w:bottom w:val="none" w:sz="0" w:space="0" w:color="auto"/>
                        <w:right w:val="none" w:sz="0" w:space="0" w:color="auto"/>
                      </w:divBdr>
                      <w:divsChild>
                        <w:div w:id="311298481">
                          <w:marLeft w:val="0"/>
                          <w:marRight w:val="105"/>
                          <w:marTop w:val="75"/>
                          <w:marBottom w:val="75"/>
                          <w:divBdr>
                            <w:top w:val="none" w:sz="0" w:space="0" w:color="auto"/>
                            <w:left w:val="none" w:sz="0" w:space="0" w:color="auto"/>
                            <w:bottom w:val="none" w:sz="0" w:space="0" w:color="auto"/>
                            <w:right w:val="none" w:sz="0" w:space="0" w:color="auto"/>
                          </w:divBdr>
                          <w:divsChild>
                            <w:div w:id="4608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59924">
                      <w:marLeft w:val="0"/>
                      <w:marRight w:val="0"/>
                      <w:marTop w:val="0"/>
                      <w:marBottom w:val="0"/>
                      <w:divBdr>
                        <w:top w:val="none" w:sz="0" w:space="0" w:color="auto"/>
                        <w:left w:val="none" w:sz="0" w:space="0" w:color="auto"/>
                        <w:bottom w:val="none" w:sz="0" w:space="0" w:color="auto"/>
                        <w:right w:val="none" w:sz="0" w:space="0" w:color="auto"/>
                      </w:divBdr>
                      <w:divsChild>
                        <w:div w:id="2037928886">
                          <w:marLeft w:val="0"/>
                          <w:marRight w:val="105"/>
                          <w:marTop w:val="75"/>
                          <w:marBottom w:val="75"/>
                          <w:divBdr>
                            <w:top w:val="none" w:sz="0" w:space="0" w:color="auto"/>
                            <w:left w:val="none" w:sz="0" w:space="0" w:color="auto"/>
                            <w:bottom w:val="none" w:sz="0" w:space="0" w:color="auto"/>
                            <w:right w:val="none" w:sz="0" w:space="0" w:color="auto"/>
                          </w:divBdr>
                          <w:divsChild>
                            <w:div w:id="15092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9444">
                      <w:marLeft w:val="0"/>
                      <w:marRight w:val="0"/>
                      <w:marTop w:val="0"/>
                      <w:marBottom w:val="0"/>
                      <w:divBdr>
                        <w:top w:val="none" w:sz="0" w:space="0" w:color="auto"/>
                        <w:left w:val="none" w:sz="0" w:space="0" w:color="auto"/>
                        <w:bottom w:val="none" w:sz="0" w:space="0" w:color="auto"/>
                        <w:right w:val="none" w:sz="0" w:space="0" w:color="auto"/>
                      </w:divBdr>
                      <w:divsChild>
                        <w:div w:id="321668389">
                          <w:marLeft w:val="0"/>
                          <w:marRight w:val="105"/>
                          <w:marTop w:val="75"/>
                          <w:marBottom w:val="75"/>
                          <w:divBdr>
                            <w:top w:val="none" w:sz="0" w:space="0" w:color="auto"/>
                            <w:left w:val="none" w:sz="0" w:space="0" w:color="auto"/>
                            <w:bottom w:val="none" w:sz="0" w:space="0" w:color="auto"/>
                            <w:right w:val="none" w:sz="0" w:space="0" w:color="auto"/>
                          </w:divBdr>
                          <w:divsChild>
                            <w:div w:id="12918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0963">
                      <w:marLeft w:val="0"/>
                      <w:marRight w:val="0"/>
                      <w:marTop w:val="0"/>
                      <w:marBottom w:val="0"/>
                      <w:divBdr>
                        <w:top w:val="none" w:sz="0" w:space="0" w:color="auto"/>
                        <w:left w:val="none" w:sz="0" w:space="0" w:color="auto"/>
                        <w:bottom w:val="none" w:sz="0" w:space="0" w:color="auto"/>
                        <w:right w:val="none" w:sz="0" w:space="0" w:color="auto"/>
                      </w:divBdr>
                      <w:divsChild>
                        <w:div w:id="1351447171">
                          <w:marLeft w:val="0"/>
                          <w:marRight w:val="105"/>
                          <w:marTop w:val="75"/>
                          <w:marBottom w:val="75"/>
                          <w:divBdr>
                            <w:top w:val="none" w:sz="0" w:space="0" w:color="auto"/>
                            <w:left w:val="none" w:sz="0" w:space="0" w:color="auto"/>
                            <w:bottom w:val="none" w:sz="0" w:space="0" w:color="auto"/>
                            <w:right w:val="none" w:sz="0" w:space="0" w:color="auto"/>
                          </w:divBdr>
                          <w:divsChild>
                            <w:div w:id="6494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1882">
                      <w:marLeft w:val="0"/>
                      <w:marRight w:val="0"/>
                      <w:marTop w:val="0"/>
                      <w:marBottom w:val="0"/>
                      <w:divBdr>
                        <w:top w:val="none" w:sz="0" w:space="0" w:color="auto"/>
                        <w:left w:val="none" w:sz="0" w:space="0" w:color="auto"/>
                        <w:bottom w:val="none" w:sz="0" w:space="0" w:color="auto"/>
                        <w:right w:val="none" w:sz="0" w:space="0" w:color="auto"/>
                      </w:divBdr>
                      <w:divsChild>
                        <w:div w:id="1234851154">
                          <w:marLeft w:val="-225"/>
                          <w:marRight w:val="-225"/>
                          <w:marTop w:val="0"/>
                          <w:marBottom w:val="0"/>
                          <w:divBdr>
                            <w:top w:val="none" w:sz="0" w:space="0" w:color="auto"/>
                            <w:left w:val="none" w:sz="0" w:space="0" w:color="auto"/>
                            <w:bottom w:val="none" w:sz="0" w:space="0" w:color="auto"/>
                            <w:right w:val="none" w:sz="0" w:space="0" w:color="auto"/>
                          </w:divBdr>
                          <w:divsChild>
                            <w:div w:id="606473469">
                              <w:marLeft w:val="0"/>
                              <w:marRight w:val="0"/>
                              <w:marTop w:val="0"/>
                              <w:marBottom w:val="0"/>
                              <w:divBdr>
                                <w:top w:val="none" w:sz="0" w:space="0" w:color="auto"/>
                                <w:left w:val="none" w:sz="0" w:space="0" w:color="auto"/>
                                <w:bottom w:val="none" w:sz="0" w:space="0" w:color="auto"/>
                                <w:right w:val="none" w:sz="0" w:space="0" w:color="auto"/>
                              </w:divBdr>
                              <w:divsChild>
                                <w:div w:id="9485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545568">
          <w:marLeft w:val="0"/>
          <w:marRight w:val="0"/>
          <w:marTop w:val="0"/>
          <w:marBottom w:val="0"/>
          <w:divBdr>
            <w:top w:val="none" w:sz="0" w:space="0" w:color="auto"/>
            <w:left w:val="none" w:sz="0" w:space="0" w:color="auto"/>
            <w:bottom w:val="none" w:sz="0" w:space="0" w:color="auto"/>
            <w:right w:val="none" w:sz="0" w:space="0" w:color="auto"/>
          </w:divBdr>
          <w:divsChild>
            <w:div w:id="1880823560">
              <w:marLeft w:val="-225"/>
              <w:marRight w:val="-225"/>
              <w:marTop w:val="0"/>
              <w:marBottom w:val="0"/>
              <w:divBdr>
                <w:top w:val="none" w:sz="0" w:space="0" w:color="auto"/>
                <w:left w:val="none" w:sz="0" w:space="0" w:color="auto"/>
                <w:bottom w:val="none" w:sz="0" w:space="0" w:color="auto"/>
                <w:right w:val="none" w:sz="0" w:space="0" w:color="auto"/>
              </w:divBdr>
              <w:divsChild>
                <w:div w:id="1221938286">
                  <w:marLeft w:val="0"/>
                  <w:marRight w:val="0"/>
                  <w:marTop w:val="0"/>
                  <w:marBottom w:val="0"/>
                  <w:divBdr>
                    <w:top w:val="none" w:sz="0" w:space="0" w:color="auto"/>
                    <w:left w:val="none" w:sz="0" w:space="0" w:color="auto"/>
                    <w:bottom w:val="none" w:sz="0" w:space="0" w:color="auto"/>
                    <w:right w:val="none" w:sz="0" w:space="0" w:color="auto"/>
                  </w:divBdr>
                  <w:divsChild>
                    <w:div w:id="839345164">
                      <w:marLeft w:val="0"/>
                      <w:marRight w:val="0"/>
                      <w:marTop w:val="0"/>
                      <w:marBottom w:val="0"/>
                      <w:divBdr>
                        <w:top w:val="none" w:sz="0" w:space="0" w:color="auto"/>
                        <w:left w:val="none" w:sz="0" w:space="0" w:color="auto"/>
                        <w:bottom w:val="none" w:sz="0" w:space="0" w:color="auto"/>
                        <w:right w:val="none" w:sz="0" w:space="0" w:color="auto"/>
                      </w:divBdr>
                    </w:div>
                  </w:divsChild>
                </w:div>
                <w:div w:id="1649935393">
                  <w:marLeft w:val="0"/>
                  <w:marRight w:val="0"/>
                  <w:marTop w:val="0"/>
                  <w:marBottom w:val="0"/>
                  <w:divBdr>
                    <w:top w:val="none" w:sz="0" w:space="0" w:color="auto"/>
                    <w:left w:val="none" w:sz="0" w:space="0" w:color="auto"/>
                    <w:bottom w:val="none" w:sz="0" w:space="0" w:color="auto"/>
                    <w:right w:val="none" w:sz="0" w:space="0" w:color="auto"/>
                  </w:divBdr>
                  <w:divsChild>
                    <w:div w:id="752047986">
                      <w:marLeft w:val="0"/>
                      <w:marRight w:val="0"/>
                      <w:marTop w:val="0"/>
                      <w:marBottom w:val="0"/>
                      <w:divBdr>
                        <w:top w:val="none" w:sz="0" w:space="0" w:color="auto"/>
                        <w:left w:val="none" w:sz="0" w:space="0" w:color="auto"/>
                        <w:bottom w:val="none" w:sz="0" w:space="0" w:color="auto"/>
                        <w:right w:val="none" w:sz="0" w:space="0" w:color="auto"/>
                      </w:divBdr>
                      <w:divsChild>
                        <w:div w:id="98526430">
                          <w:marLeft w:val="0"/>
                          <w:marRight w:val="105"/>
                          <w:marTop w:val="75"/>
                          <w:marBottom w:val="75"/>
                          <w:divBdr>
                            <w:top w:val="none" w:sz="0" w:space="0" w:color="auto"/>
                            <w:left w:val="none" w:sz="0" w:space="0" w:color="auto"/>
                            <w:bottom w:val="none" w:sz="0" w:space="0" w:color="auto"/>
                            <w:right w:val="none" w:sz="0" w:space="0" w:color="auto"/>
                          </w:divBdr>
                          <w:divsChild>
                            <w:div w:id="101233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506858">
              <w:marLeft w:val="0"/>
              <w:marRight w:val="0"/>
              <w:marTop w:val="0"/>
              <w:marBottom w:val="0"/>
              <w:divBdr>
                <w:top w:val="none" w:sz="0" w:space="0" w:color="auto"/>
                <w:left w:val="none" w:sz="0" w:space="0" w:color="auto"/>
                <w:bottom w:val="none" w:sz="0" w:space="0" w:color="auto"/>
                <w:right w:val="none" w:sz="0" w:space="0" w:color="auto"/>
              </w:divBdr>
              <w:divsChild>
                <w:div w:id="1838839320">
                  <w:marLeft w:val="0"/>
                  <w:marRight w:val="0"/>
                  <w:marTop w:val="0"/>
                  <w:marBottom w:val="0"/>
                  <w:divBdr>
                    <w:top w:val="none" w:sz="0" w:space="0" w:color="auto"/>
                    <w:left w:val="none" w:sz="0" w:space="0" w:color="auto"/>
                    <w:bottom w:val="none" w:sz="0" w:space="0" w:color="auto"/>
                    <w:right w:val="none" w:sz="0" w:space="0" w:color="auto"/>
                  </w:divBdr>
                  <w:divsChild>
                    <w:div w:id="793595181">
                      <w:marLeft w:val="0"/>
                      <w:marRight w:val="0"/>
                      <w:marTop w:val="0"/>
                      <w:marBottom w:val="0"/>
                      <w:divBdr>
                        <w:top w:val="none" w:sz="0" w:space="0" w:color="auto"/>
                        <w:left w:val="none" w:sz="0" w:space="0" w:color="auto"/>
                        <w:bottom w:val="none" w:sz="0" w:space="0" w:color="auto"/>
                        <w:right w:val="none" w:sz="0" w:space="0" w:color="auto"/>
                      </w:divBdr>
                    </w:div>
                    <w:div w:id="892083613">
                      <w:marLeft w:val="0"/>
                      <w:marRight w:val="0"/>
                      <w:marTop w:val="0"/>
                      <w:marBottom w:val="0"/>
                      <w:divBdr>
                        <w:top w:val="none" w:sz="0" w:space="0" w:color="auto"/>
                        <w:left w:val="none" w:sz="0" w:space="0" w:color="auto"/>
                        <w:bottom w:val="none" w:sz="0" w:space="0" w:color="auto"/>
                        <w:right w:val="none" w:sz="0" w:space="0" w:color="auto"/>
                      </w:divBdr>
                      <w:divsChild>
                        <w:div w:id="1153831288">
                          <w:marLeft w:val="0"/>
                          <w:marRight w:val="0"/>
                          <w:marTop w:val="0"/>
                          <w:marBottom w:val="0"/>
                          <w:divBdr>
                            <w:top w:val="none" w:sz="0" w:space="0" w:color="auto"/>
                            <w:left w:val="none" w:sz="0" w:space="0" w:color="auto"/>
                            <w:bottom w:val="none" w:sz="0" w:space="0" w:color="auto"/>
                            <w:right w:val="none" w:sz="0" w:space="0" w:color="auto"/>
                          </w:divBdr>
                        </w:div>
                      </w:divsChild>
                    </w:div>
                    <w:div w:id="622542895">
                      <w:marLeft w:val="-225"/>
                      <w:marRight w:val="-225"/>
                      <w:marTop w:val="0"/>
                      <w:marBottom w:val="0"/>
                      <w:divBdr>
                        <w:top w:val="none" w:sz="0" w:space="0" w:color="auto"/>
                        <w:left w:val="none" w:sz="0" w:space="0" w:color="auto"/>
                        <w:bottom w:val="none" w:sz="0" w:space="0" w:color="auto"/>
                        <w:right w:val="none" w:sz="0" w:space="0" w:color="auto"/>
                      </w:divBdr>
                      <w:divsChild>
                        <w:div w:id="758141329">
                          <w:marLeft w:val="0"/>
                          <w:marRight w:val="0"/>
                          <w:marTop w:val="0"/>
                          <w:marBottom w:val="0"/>
                          <w:divBdr>
                            <w:top w:val="none" w:sz="0" w:space="0" w:color="auto"/>
                            <w:left w:val="none" w:sz="0" w:space="0" w:color="auto"/>
                            <w:bottom w:val="none" w:sz="0" w:space="0" w:color="auto"/>
                            <w:right w:val="none" w:sz="0" w:space="0" w:color="auto"/>
                          </w:divBdr>
                        </w:div>
                        <w:div w:id="13088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76130">
          <w:marLeft w:val="0"/>
          <w:marRight w:val="0"/>
          <w:marTop w:val="0"/>
          <w:marBottom w:val="0"/>
          <w:divBdr>
            <w:top w:val="none" w:sz="0" w:space="0" w:color="auto"/>
            <w:left w:val="none" w:sz="0" w:space="0" w:color="auto"/>
            <w:bottom w:val="none" w:sz="0" w:space="0" w:color="auto"/>
            <w:right w:val="none" w:sz="0" w:space="0" w:color="auto"/>
          </w:divBdr>
          <w:divsChild>
            <w:div w:id="614563450">
              <w:marLeft w:val="-225"/>
              <w:marRight w:val="-225"/>
              <w:marTop w:val="0"/>
              <w:marBottom w:val="0"/>
              <w:divBdr>
                <w:top w:val="none" w:sz="0" w:space="0" w:color="auto"/>
                <w:left w:val="none" w:sz="0" w:space="0" w:color="auto"/>
                <w:bottom w:val="none" w:sz="0" w:space="0" w:color="auto"/>
                <w:right w:val="none" w:sz="0" w:space="0" w:color="auto"/>
              </w:divBdr>
              <w:divsChild>
                <w:div w:id="250814846">
                  <w:marLeft w:val="0"/>
                  <w:marRight w:val="0"/>
                  <w:marTop w:val="0"/>
                  <w:marBottom w:val="0"/>
                  <w:divBdr>
                    <w:top w:val="none" w:sz="0" w:space="0" w:color="auto"/>
                    <w:left w:val="none" w:sz="0" w:space="0" w:color="auto"/>
                    <w:bottom w:val="none" w:sz="0" w:space="0" w:color="auto"/>
                    <w:right w:val="none" w:sz="0" w:space="0" w:color="auto"/>
                  </w:divBdr>
                  <w:divsChild>
                    <w:div w:id="1468087411">
                      <w:marLeft w:val="0"/>
                      <w:marRight w:val="0"/>
                      <w:marTop w:val="0"/>
                      <w:marBottom w:val="0"/>
                      <w:divBdr>
                        <w:top w:val="none" w:sz="0" w:space="0" w:color="auto"/>
                        <w:left w:val="none" w:sz="0" w:space="0" w:color="auto"/>
                        <w:bottom w:val="none" w:sz="0" w:space="0" w:color="auto"/>
                        <w:right w:val="none" w:sz="0" w:space="0" w:color="auto"/>
                      </w:divBdr>
                    </w:div>
                  </w:divsChild>
                </w:div>
                <w:div w:id="428618633">
                  <w:marLeft w:val="0"/>
                  <w:marRight w:val="0"/>
                  <w:marTop w:val="0"/>
                  <w:marBottom w:val="0"/>
                  <w:divBdr>
                    <w:top w:val="none" w:sz="0" w:space="0" w:color="auto"/>
                    <w:left w:val="none" w:sz="0" w:space="0" w:color="auto"/>
                    <w:bottom w:val="none" w:sz="0" w:space="0" w:color="auto"/>
                    <w:right w:val="none" w:sz="0" w:space="0" w:color="auto"/>
                  </w:divBdr>
                  <w:divsChild>
                    <w:div w:id="29036075">
                      <w:marLeft w:val="0"/>
                      <w:marRight w:val="0"/>
                      <w:marTop w:val="0"/>
                      <w:marBottom w:val="0"/>
                      <w:divBdr>
                        <w:top w:val="none" w:sz="0" w:space="0" w:color="auto"/>
                        <w:left w:val="none" w:sz="0" w:space="0" w:color="auto"/>
                        <w:bottom w:val="none" w:sz="0" w:space="0" w:color="auto"/>
                        <w:right w:val="none" w:sz="0" w:space="0" w:color="auto"/>
                      </w:divBdr>
                      <w:divsChild>
                        <w:div w:id="906300997">
                          <w:marLeft w:val="0"/>
                          <w:marRight w:val="105"/>
                          <w:marTop w:val="75"/>
                          <w:marBottom w:val="75"/>
                          <w:divBdr>
                            <w:top w:val="none" w:sz="0" w:space="0" w:color="auto"/>
                            <w:left w:val="none" w:sz="0" w:space="0" w:color="auto"/>
                            <w:bottom w:val="none" w:sz="0" w:space="0" w:color="auto"/>
                            <w:right w:val="none" w:sz="0" w:space="0" w:color="auto"/>
                          </w:divBdr>
                          <w:divsChild>
                            <w:div w:id="17546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239806">
              <w:marLeft w:val="0"/>
              <w:marRight w:val="0"/>
              <w:marTop w:val="0"/>
              <w:marBottom w:val="0"/>
              <w:divBdr>
                <w:top w:val="none" w:sz="0" w:space="0" w:color="auto"/>
                <w:left w:val="none" w:sz="0" w:space="0" w:color="auto"/>
                <w:bottom w:val="none" w:sz="0" w:space="0" w:color="auto"/>
                <w:right w:val="none" w:sz="0" w:space="0" w:color="auto"/>
              </w:divBdr>
              <w:divsChild>
                <w:div w:id="1481194916">
                  <w:marLeft w:val="0"/>
                  <w:marRight w:val="0"/>
                  <w:marTop w:val="0"/>
                  <w:marBottom w:val="0"/>
                  <w:divBdr>
                    <w:top w:val="none" w:sz="0" w:space="0" w:color="auto"/>
                    <w:left w:val="none" w:sz="0" w:space="0" w:color="auto"/>
                    <w:bottom w:val="none" w:sz="0" w:space="0" w:color="auto"/>
                    <w:right w:val="none" w:sz="0" w:space="0" w:color="auto"/>
                  </w:divBdr>
                  <w:divsChild>
                    <w:div w:id="1240360415">
                      <w:marLeft w:val="0"/>
                      <w:marRight w:val="0"/>
                      <w:marTop w:val="0"/>
                      <w:marBottom w:val="0"/>
                      <w:divBdr>
                        <w:top w:val="none" w:sz="0" w:space="0" w:color="auto"/>
                        <w:left w:val="none" w:sz="0" w:space="0" w:color="auto"/>
                        <w:bottom w:val="none" w:sz="0" w:space="0" w:color="auto"/>
                        <w:right w:val="none" w:sz="0" w:space="0" w:color="auto"/>
                      </w:divBdr>
                    </w:div>
                    <w:div w:id="438064315">
                      <w:marLeft w:val="0"/>
                      <w:marRight w:val="0"/>
                      <w:marTop w:val="0"/>
                      <w:marBottom w:val="0"/>
                      <w:divBdr>
                        <w:top w:val="none" w:sz="0" w:space="0" w:color="auto"/>
                        <w:left w:val="none" w:sz="0" w:space="0" w:color="auto"/>
                        <w:bottom w:val="none" w:sz="0" w:space="0" w:color="auto"/>
                        <w:right w:val="none" w:sz="0" w:space="0" w:color="auto"/>
                      </w:divBdr>
                      <w:divsChild>
                        <w:div w:id="871192513">
                          <w:marLeft w:val="0"/>
                          <w:marRight w:val="0"/>
                          <w:marTop w:val="0"/>
                          <w:marBottom w:val="0"/>
                          <w:divBdr>
                            <w:top w:val="none" w:sz="0" w:space="0" w:color="auto"/>
                            <w:left w:val="none" w:sz="0" w:space="0" w:color="auto"/>
                            <w:bottom w:val="none" w:sz="0" w:space="0" w:color="auto"/>
                            <w:right w:val="none" w:sz="0" w:space="0" w:color="auto"/>
                          </w:divBdr>
                        </w:div>
                      </w:divsChild>
                    </w:div>
                    <w:div w:id="2145073628">
                      <w:marLeft w:val="-225"/>
                      <w:marRight w:val="-225"/>
                      <w:marTop w:val="0"/>
                      <w:marBottom w:val="0"/>
                      <w:divBdr>
                        <w:top w:val="none" w:sz="0" w:space="0" w:color="auto"/>
                        <w:left w:val="none" w:sz="0" w:space="0" w:color="auto"/>
                        <w:bottom w:val="none" w:sz="0" w:space="0" w:color="auto"/>
                        <w:right w:val="none" w:sz="0" w:space="0" w:color="auto"/>
                      </w:divBdr>
                      <w:divsChild>
                        <w:div w:id="795872336">
                          <w:marLeft w:val="0"/>
                          <w:marRight w:val="0"/>
                          <w:marTop w:val="0"/>
                          <w:marBottom w:val="0"/>
                          <w:divBdr>
                            <w:top w:val="none" w:sz="0" w:space="0" w:color="auto"/>
                            <w:left w:val="none" w:sz="0" w:space="0" w:color="auto"/>
                            <w:bottom w:val="none" w:sz="0" w:space="0" w:color="auto"/>
                            <w:right w:val="none" w:sz="0" w:space="0" w:color="auto"/>
                          </w:divBdr>
                        </w:div>
                        <w:div w:id="14678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4835">
          <w:marLeft w:val="0"/>
          <w:marRight w:val="0"/>
          <w:marTop w:val="0"/>
          <w:marBottom w:val="0"/>
          <w:divBdr>
            <w:top w:val="none" w:sz="0" w:space="0" w:color="auto"/>
            <w:left w:val="none" w:sz="0" w:space="0" w:color="auto"/>
            <w:bottom w:val="none" w:sz="0" w:space="0" w:color="auto"/>
            <w:right w:val="none" w:sz="0" w:space="0" w:color="auto"/>
          </w:divBdr>
          <w:divsChild>
            <w:div w:id="1859998930">
              <w:marLeft w:val="0"/>
              <w:marRight w:val="0"/>
              <w:marTop w:val="0"/>
              <w:marBottom w:val="0"/>
              <w:divBdr>
                <w:top w:val="none" w:sz="0" w:space="0" w:color="auto"/>
                <w:left w:val="none" w:sz="0" w:space="0" w:color="auto"/>
                <w:bottom w:val="none" w:sz="0" w:space="0" w:color="auto"/>
                <w:right w:val="none" w:sz="0" w:space="0" w:color="auto"/>
              </w:divBdr>
              <w:divsChild>
                <w:div w:id="795946299">
                  <w:marLeft w:val="0"/>
                  <w:marRight w:val="0"/>
                  <w:marTop w:val="0"/>
                  <w:marBottom w:val="0"/>
                  <w:divBdr>
                    <w:top w:val="none" w:sz="0" w:space="0" w:color="auto"/>
                    <w:left w:val="none" w:sz="0" w:space="0" w:color="auto"/>
                    <w:bottom w:val="none" w:sz="0" w:space="0" w:color="auto"/>
                    <w:right w:val="none" w:sz="0" w:space="0" w:color="auto"/>
                  </w:divBdr>
                  <w:divsChild>
                    <w:div w:id="1489126683">
                      <w:marLeft w:val="0"/>
                      <w:marRight w:val="0"/>
                      <w:marTop w:val="0"/>
                      <w:marBottom w:val="0"/>
                      <w:divBdr>
                        <w:top w:val="none" w:sz="0" w:space="0" w:color="auto"/>
                        <w:left w:val="none" w:sz="0" w:space="0" w:color="auto"/>
                        <w:bottom w:val="none" w:sz="0" w:space="0" w:color="auto"/>
                        <w:right w:val="none" w:sz="0" w:space="0" w:color="auto"/>
                      </w:divBdr>
                    </w:div>
                  </w:divsChild>
                </w:div>
                <w:div w:id="1413620601">
                  <w:marLeft w:val="0"/>
                  <w:marRight w:val="0"/>
                  <w:marTop w:val="0"/>
                  <w:marBottom w:val="0"/>
                  <w:divBdr>
                    <w:top w:val="none" w:sz="0" w:space="0" w:color="auto"/>
                    <w:left w:val="none" w:sz="0" w:space="0" w:color="auto"/>
                    <w:bottom w:val="none" w:sz="0" w:space="0" w:color="auto"/>
                    <w:right w:val="none" w:sz="0" w:space="0" w:color="auto"/>
                  </w:divBdr>
                  <w:divsChild>
                    <w:div w:id="1386878552">
                      <w:marLeft w:val="-225"/>
                      <w:marRight w:val="-225"/>
                      <w:marTop w:val="0"/>
                      <w:marBottom w:val="0"/>
                      <w:divBdr>
                        <w:top w:val="none" w:sz="0" w:space="0" w:color="auto"/>
                        <w:left w:val="none" w:sz="0" w:space="0" w:color="auto"/>
                        <w:bottom w:val="none" w:sz="0" w:space="0" w:color="auto"/>
                        <w:right w:val="none" w:sz="0" w:space="0" w:color="auto"/>
                      </w:divBdr>
                      <w:divsChild>
                        <w:div w:id="1206603236">
                          <w:marLeft w:val="0"/>
                          <w:marRight w:val="0"/>
                          <w:marTop w:val="0"/>
                          <w:marBottom w:val="0"/>
                          <w:divBdr>
                            <w:top w:val="none" w:sz="0" w:space="0" w:color="auto"/>
                            <w:left w:val="none" w:sz="0" w:space="0" w:color="auto"/>
                            <w:bottom w:val="none" w:sz="0" w:space="0" w:color="auto"/>
                            <w:right w:val="none" w:sz="0" w:space="0" w:color="auto"/>
                          </w:divBdr>
                        </w:div>
                      </w:divsChild>
                    </w:div>
                    <w:div w:id="1005328908">
                      <w:marLeft w:val="-225"/>
                      <w:marRight w:val="-225"/>
                      <w:marTop w:val="0"/>
                      <w:marBottom w:val="0"/>
                      <w:divBdr>
                        <w:top w:val="none" w:sz="0" w:space="0" w:color="auto"/>
                        <w:left w:val="none" w:sz="0" w:space="0" w:color="auto"/>
                        <w:bottom w:val="none" w:sz="0" w:space="0" w:color="auto"/>
                        <w:right w:val="none" w:sz="0" w:space="0" w:color="auto"/>
                      </w:divBdr>
                      <w:divsChild>
                        <w:div w:id="24643239">
                          <w:marLeft w:val="0"/>
                          <w:marRight w:val="0"/>
                          <w:marTop w:val="0"/>
                          <w:marBottom w:val="0"/>
                          <w:divBdr>
                            <w:top w:val="none" w:sz="0" w:space="0" w:color="auto"/>
                            <w:left w:val="none" w:sz="0" w:space="0" w:color="auto"/>
                            <w:bottom w:val="none" w:sz="0" w:space="0" w:color="auto"/>
                            <w:right w:val="none" w:sz="0" w:space="0" w:color="auto"/>
                          </w:divBdr>
                          <w:divsChild>
                            <w:div w:id="509494050">
                              <w:marLeft w:val="0"/>
                              <w:marRight w:val="0"/>
                              <w:marTop w:val="0"/>
                              <w:marBottom w:val="0"/>
                              <w:divBdr>
                                <w:top w:val="none" w:sz="0" w:space="0" w:color="auto"/>
                                <w:left w:val="none" w:sz="0" w:space="0" w:color="auto"/>
                                <w:bottom w:val="none" w:sz="0" w:space="0" w:color="auto"/>
                                <w:right w:val="none" w:sz="0" w:space="0" w:color="auto"/>
                              </w:divBdr>
                              <w:divsChild>
                                <w:div w:id="805515735">
                                  <w:marLeft w:val="0"/>
                                  <w:marRight w:val="105"/>
                                  <w:marTop w:val="75"/>
                                  <w:marBottom w:val="75"/>
                                  <w:divBdr>
                                    <w:top w:val="none" w:sz="0" w:space="0" w:color="auto"/>
                                    <w:left w:val="none" w:sz="0" w:space="0" w:color="auto"/>
                                    <w:bottom w:val="none" w:sz="0" w:space="0" w:color="auto"/>
                                    <w:right w:val="none" w:sz="0" w:space="0" w:color="auto"/>
                                  </w:divBdr>
                                  <w:divsChild>
                                    <w:div w:id="11916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726123">
          <w:marLeft w:val="0"/>
          <w:marRight w:val="0"/>
          <w:marTop w:val="0"/>
          <w:marBottom w:val="0"/>
          <w:divBdr>
            <w:top w:val="none" w:sz="0" w:space="0" w:color="auto"/>
            <w:left w:val="none" w:sz="0" w:space="0" w:color="auto"/>
            <w:bottom w:val="none" w:sz="0" w:space="0" w:color="auto"/>
            <w:right w:val="none" w:sz="0" w:space="0" w:color="auto"/>
          </w:divBdr>
          <w:divsChild>
            <w:div w:id="1700398693">
              <w:marLeft w:val="-225"/>
              <w:marRight w:val="-225"/>
              <w:marTop w:val="0"/>
              <w:marBottom w:val="0"/>
              <w:divBdr>
                <w:top w:val="none" w:sz="0" w:space="0" w:color="auto"/>
                <w:left w:val="none" w:sz="0" w:space="0" w:color="auto"/>
                <w:bottom w:val="none" w:sz="0" w:space="0" w:color="auto"/>
                <w:right w:val="none" w:sz="0" w:space="0" w:color="auto"/>
              </w:divBdr>
              <w:divsChild>
                <w:div w:id="1775856872">
                  <w:marLeft w:val="0"/>
                  <w:marRight w:val="0"/>
                  <w:marTop w:val="0"/>
                  <w:marBottom w:val="0"/>
                  <w:divBdr>
                    <w:top w:val="none" w:sz="0" w:space="0" w:color="auto"/>
                    <w:left w:val="none" w:sz="0" w:space="0" w:color="auto"/>
                    <w:bottom w:val="none" w:sz="0" w:space="0" w:color="auto"/>
                    <w:right w:val="none" w:sz="0" w:space="0" w:color="auto"/>
                  </w:divBdr>
                  <w:divsChild>
                    <w:div w:id="1414274653">
                      <w:marLeft w:val="0"/>
                      <w:marRight w:val="0"/>
                      <w:marTop w:val="0"/>
                      <w:marBottom w:val="0"/>
                      <w:divBdr>
                        <w:top w:val="none" w:sz="0" w:space="0" w:color="auto"/>
                        <w:left w:val="none" w:sz="0" w:space="0" w:color="auto"/>
                        <w:bottom w:val="none" w:sz="0" w:space="0" w:color="auto"/>
                        <w:right w:val="none" w:sz="0" w:space="0" w:color="auto"/>
                      </w:divBdr>
                    </w:div>
                  </w:divsChild>
                </w:div>
                <w:div w:id="1885369024">
                  <w:marLeft w:val="0"/>
                  <w:marRight w:val="0"/>
                  <w:marTop w:val="0"/>
                  <w:marBottom w:val="0"/>
                  <w:divBdr>
                    <w:top w:val="none" w:sz="0" w:space="0" w:color="auto"/>
                    <w:left w:val="none" w:sz="0" w:space="0" w:color="auto"/>
                    <w:bottom w:val="none" w:sz="0" w:space="0" w:color="auto"/>
                    <w:right w:val="none" w:sz="0" w:space="0" w:color="auto"/>
                  </w:divBdr>
                  <w:divsChild>
                    <w:div w:id="723334641">
                      <w:marLeft w:val="0"/>
                      <w:marRight w:val="0"/>
                      <w:marTop w:val="0"/>
                      <w:marBottom w:val="0"/>
                      <w:divBdr>
                        <w:top w:val="none" w:sz="0" w:space="0" w:color="auto"/>
                        <w:left w:val="none" w:sz="0" w:space="0" w:color="auto"/>
                        <w:bottom w:val="none" w:sz="0" w:space="0" w:color="auto"/>
                        <w:right w:val="none" w:sz="0" w:space="0" w:color="auto"/>
                      </w:divBdr>
                      <w:divsChild>
                        <w:div w:id="112019268">
                          <w:marLeft w:val="0"/>
                          <w:marRight w:val="105"/>
                          <w:marTop w:val="75"/>
                          <w:marBottom w:val="75"/>
                          <w:divBdr>
                            <w:top w:val="none" w:sz="0" w:space="0" w:color="auto"/>
                            <w:left w:val="none" w:sz="0" w:space="0" w:color="auto"/>
                            <w:bottom w:val="none" w:sz="0" w:space="0" w:color="auto"/>
                            <w:right w:val="none" w:sz="0" w:space="0" w:color="auto"/>
                          </w:divBdr>
                          <w:divsChild>
                            <w:div w:id="8561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652324">
              <w:marLeft w:val="0"/>
              <w:marRight w:val="0"/>
              <w:marTop w:val="0"/>
              <w:marBottom w:val="0"/>
              <w:divBdr>
                <w:top w:val="none" w:sz="0" w:space="0" w:color="auto"/>
                <w:left w:val="none" w:sz="0" w:space="0" w:color="auto"/>
                <w:bottom w:val="none" w:sz="0" w:space="0" w:color="auto"/>
                <w:right w:val="none" w:sz="0" w:space="0" w:color="auto"/>
              </w:divBdr>
              <w:divsChild>
                <w:div w:id="230895793">
                  <w:marLeft w:val="0"/>
                  <w:marRight w:val="0"/>
                  <w:marTop w:val="0"/>
                  <w:marBottom w:val="0"/>
                  <w:divBdr>
                    <w:top w:val="none" w:sz="0" w:space="0" w:color="auto"/>
                    <w:left w:val="none" w:sz="0" w:space="0" w:color="auto"/>
                    <w:bottom w:val="none" w:sz="0" w:space="0" w:color="auto"/>
                    <w:right w:val="none" w:sz="0" w:space="0" w:color="auto"/>
                  </w:divBdr>
                  <w:divsChild>
                    <w:div w:id="1324578842">
                      <w:marLeft w:val="0"/>
                      <w:marRight w:val="0"/>
                      <w:marTop w:val="0"/>
                      <w:marBottom w:val="0"/>
                      <w:divBdr>
                        <w:top w:val="none" w:sz="0" w:space="0" w:color="auto"/>
                        <w:left w:val="none" w:sz="0" w:space="0" w:color="auto"/>
                        <w:bottom w:val="none" w:sz="0" w:space="0" w:color="auto"/>
                        <w:right w:val="none" w:sz="0" w:space="0" w:color="auto"/>
                      </w:divBdr>
                    </w:div>
                    <w:div w:id="1214462763">
                      <w:marLeft w:val="0"/>
                      <w:marRight w:val="0"/>
                      <w:marTop w:val="0"/>
                      <w:marBottom w:val="0"/>
                      <w:divBdr>
                        <w:top w:val="none" w:sz="0" w:space="0" w:color="auto"/>
                        <w:left w:val="none" w:sz="0" w:space="0" w:color="auto"/>
                        <w:bottom w:val="none" w:sz="0" w:space="0" w:color="auto"/>
                        <w:right w:val="none" w:sz="0" w:space="0" w:color="auto"/>
                      </w:divBdr>
                      <w:divsChild>
                        <w:div w:id="1473525132">
                          <w:marLeft w:val="0"/>
                          <w:marRight w:val="0"/>
                          <w:marTop w:val="0"/>
                          <w:marBottom w:val="0"/>
                          <w:divBdr>
                            <w:top w:val="none" w:sz="0" w:space="0" w:color="auto"/>
                            <w:left w:val="none" w:sz="0" w:space="0" w:color="auto"/>
                            <w:bottom w:val="none" w:sz="0" w:space="0" w:color="auto"/>
                            <w:right w:val="none" w:sz="0" w:space="0" w:color="auto"/>
                          </w:divBdr>
                        </w:div>
                      </w:divsChild>
                    </w:div>
                    <w:div w:id="1777361303">
                      <w:marLeft w:val="-225"/>
                      <w:marRight w:val="-225"/>
                      <w:marTop w:val="0"/>
                      <w:marBottom w:val="0"/>
                      <w:divBdr>
                        <w:top w:val="none" w:sz="0" w:space="0" w:color="auto"/>
                        <w:left w:val="none" w:sz="0" w:space="0" w:color="auto"/>
                        <w:bottom w:val="none" w:sz="0" w:space="0" w:color="auto"/>
                        <w:right w:val="none" w:sz="0" w:space="0" w:color="auto"/>
                      </w:divBdr>
                      <w:divsChild>
                        <w:div w:id="218174847">
                          <w:marLeft w:val="0"/>
                          <w:marRight w:val="0"/>
                          <w:marTop w:val="0"/>
                          <w:marBottom w:val="0"/>
                          <w:divBdr>
                            <w:top w:val="none" w:sz="0" w:space="0" w:color="auto"/>
                            <w:left w:val="none" w:sz="0" w:space="0" w:color="auto"/>
                            <w:bottom w:val="none" w:sz="0" w:space="0" w:color="auto"/>
                            <w:right w:val="none" w:sz="0" w:space="0" w:color="auto"/>
                          </w:divBdr>
                        </w:div>
                        <w:div w:id="11620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937239">
          <w:marLeft w:val="0"/>
          <w:marRight w:val="0"/>
          <w:marTop w:val="0"/>
          <w:marBottom w:val="0"/>
          <w:divBdr>
            <w:top w:val="none" w:sz="0" w:space="0" w:color="auto"/>
            <w:left w:val="none" w:sz="0" w:space="0" w:color="auto"/>
            <w:bottom w:val="none" w:sz="0" w:space="0" w:color="auto"/>
            <w:right w:val="none" w:sz="0" w:space="0" w:color="auto"/>
          </w:divBdr>
          <w:divsChild>
            <w:div w:id="2066223796">
              <w:marLeft w:val="-225"/>
              <w:marRight w:val="-225"/>
              <w:marTop w:val="0"/>
              <w:marBottom w:val="0"/>
              <w:divBdr>
                <w:top w:val="none" w:sz="0" w:space="0" w:color="auto"/>
                <w:left w:val="none" w:sz="0" w:space="0" w:color="auto"/>
                <w:bottom w:val="none" w:sz="0" w:space="0" w:color="auto"/>
                <w:right w:val="none" w:sz="0" w:space="0" w:color="auto"/>
              </w:divBdr>
              <w:divsChild>
                <w:div w:id="340861272">
                  <w:marLeft w:val="0"/>
                  <w:marRight w:val="0"/>
                  <w:marTop w:val="0"/>
                  <w:marBottom w:val="0"/>
                  <w:divBdr>
                    <w:top w:val="none" w:sz="0" w:space="0" w:color="auto"/>
                    <w:left w:val="none" w:sz="0" w:space="0" w:color="auto"/>
                    <w:bottom w:val="none" w:sz="0" w:space="0" w:color="auto"/>
                    <w:right w:val="none" w:sz="0" w:space="0" w:color="auto"/>
                  </w:divBdr>
                  <w:divsChild>
                    <w:div w:id="17463535">
                      <w:marLeft w:val="0"/>
                      <w:marRight w:val="0"/>
                      <w:marTop w:val="0"/>
                      <w:marBottom w:val="0"/>
                      <w:divBdr>
                        <w:top w:val="none" w:sz="0" w:space="0" w:color="auto"/>
                        <w:left w:val="none" w:sz="0" w:space="0" w:color="auto"/>
                        <w:bottom w:val="none" w:sz="0" w:space="0" w:color="auto"/>
                        <w:right w:val="none" w:sz="0" w:space="0" w:color="auto"/>
                      </w:divBdr>
                    </w:div>
                  </w:divsChild>
                </w:div>
                <w:div w:id="877740804">
                  <w:marLeft w:val="0"/>
                  <w:marRight w:val="0"/>
                  <w:marTop w:val="0"/>
                  <w:marBottom w:val="0"/>
                  <w:divBdr>
                    <w:top w:val="none" w:sz="0" w:space="0" w:color="auto"/>
                    <w:left w:val="none" w:sz="0" w:space="0" w:color="auto"/>
                    <w:bottom w:val="none" w:sz="0" w:space="0" w:color="auto"/>
                    <w:right w:val="none" w:sz="0" w:space="0" w:color="auto"/>
                  </w:divBdr>
                  <w:divsChild>
                    <w:div w:id="359935234">
                      <w:marLeft w:val="0"/>
                      <w:marRight w:val="0"/>
                      <w:marTop w:val="0"/>
                      <w:marBottom w:val="0"/>
                      <w:divBdr>
                        <w:top w:val="none" w:sz="0" w:space="0" w:color="auto"/>
                        <w:left w:val="none" w:sz="0" w:space="0" w:color="auto"/>
                        <w:bottom w:val="none" w:sz="0" w:space="0" w:color="auto"/>
                        <w:right w:val="none" w:sz="0" w:space="0" w:color="auto"/>
                      </w:divBdr>
                      <w:divsChild>
                        <w:div w:id="1987275007">
                          <w:marLeft w:val="0"/>
                          <w:marRight w:val="105"/>
                          <w:marTop w:val="75"/>
                          <w:marBottom w:val="75"/>
                          <w:divBdr>
                            <w:top w:val="none" w:sz="0" w:space="0" w:color="auto"/>
                            <w:left w:val="none" w:sz="0" w:space="0" w:color="auto"/>
                            <w:bottom w:val="none" w:sz="0" w:space="0" w:color="auto"/>
                            <w:right w:val="none" w:sz="0" w:space="0" w:color="auto"/>
                          </w:divBdr>
                          <w:divsChild>
                            <w:div w:id="8414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359228">
              <w:marLeft w:val="0"/>
              <w:marRight w:val="0"/>
              <w:marTop w:val="0"/>
              <w:marBottom w:val="0"/>
              <w:divBdr>
                <w:top w:val="none" w:sz="0" w:space="0" w:color="auto"/>
                <w:left w:val="none" w:sz="0" w:space="0" w:color="auto"/>
                <w:bottom w:val="none" w:sz="0" w:space="0" w:color="auto"/>
                <w:right w:val="none" w:sz="0" w:space="0" w:color="auto"/>
              </w:divBdr>
              <w:divsChild>
                <w:div w:id="1293361957">
                  <w:marLeft w:val="0"/>
                  <w:marRight w:val="0"/>
                  <w:marTop w:val="0"/>
                  <w:marBottom w:val="0"/>
                  <w:divBdr>
                    <w:top w:val="none" w:sz="0" w:space="0" w:color="auto"/>
                    <w:left w:val="none" w:sz="0" w:space="0" w:color="auto"/>
                    <w:bottom w:val="none" w:sz="0" w:space="0" w:color="auto"/>
                    <w:right w:val="none" w:sz="0" w:space="0" w:color="auto"/>
                  </w:divBdr>
                  <w:divsChild>
                    <w:div w:id="393897540">
                      <w:marLeft w:val="0"/>
                      <w:marRight w:val="0"/>
                      <w:marTop w:val="0"/>
                      <w:marBottom w:val="0"/>
                      <w:divBdr>
                        <w:top w:val="none" w:sz="0" w:space="0" w:color="auto"/>
                        <w:left w:val="none" w:sz="0" w:space="0" w:color="auto"/>
                        <w:bottom w:val="none" w:sz="0" w:space="0" w:color="auto"/>
                        <w:right w:val="none" w:sz="0" w:space="0" w:color="auto"/>
                      </w:divBdr>
                    </w:div>
                    <w:div w:id="1764496160">
                      <w:marLeft w:val="0"/>
                      <w:marRight w:val="0"/>
                      <w:marTop w:val="0"/>
                      <w:marBottom w:val="0"/>
                      <w:divBdr>
                        <w:top w:val="none" w:sz="0" w:space="0" w:color="auto"/>
                        <w:left w:val="none" w:sz="0" w:space="0" w:color="auto"/>
                        <w:bottom w:val="none" w:sz="0" w:space="0" w:color="auto"/>
                        <w:right w:val="none" w:sz="0" w:space="0" w:color="auto"/>
                      </w:divBdr>
                      <w:divsChild>
                        <w:div w:id="1621491855">
                          <w:marLeft w:val="0"/>
                          <w:marRight w:val="0"/>
                          <w:marTop w:val="0"/>
                          <w:marBottom w:val="0"/>
                          <w:divBdr>
                            <w:top w:val="none" w:sz="0" w:space="0" w:color="auto"/>
                            <w:left w:val="none" w:sz="0" w:space="0" w:color="auto"/>
                            <w:bottom w:val="none" w:sz="0" w:space="0" w:color="auto"/>
                            <w:right w:val="none" w:sz="0" w:space="0" w:color="auto"/>
                          </w:divBdr>
                        </w:div>
                      </w:divsChild>
                    </w:div>
                    <w:div w:id="1899238900">
                      <w:marLeft w:val="-225"/>
                      <w:marRight w:val="-225"/>
                      <w:marTop w:val="0"/>
                      <w:marBottom w:val="0"/>
                      <w:divBdr>
                        <w:top w:val="none" w:sz="0" w:space="0" w:color="auto"/>
                        <w:left w:val="none" w:sz="0" w:space="0" w:color="auto"/>
                        <w:bottom w:val="none" w:sz="0" w:space="0" w:color="auto"/>
                        <w:right w:val="none" w:sz="0" w:space="0" w:color="auto"/>
                      </w:divBdr>
                      <w:divsChild>
                        <w:div w:id="894008441">
                          <w:marLeft w:val="0"/>
                          <w:marRight w:val="0"/>
                          <w:marTop w:val="0"/>
                          <w:marBottom w:val="0"/>
                          <w:divBdr>
                            <w:top w:val="none" w:sz="0" w:space="0" w:color="auto"/>
                            <w:left w:val="none" w:sz="0" w:space="0" w:color="auto"/>
                            <w:bottom w:val="none" w:sz="0" w:space="0" w:color="auto"/>
                            <w:right w:val="none" w:sz="0" w:space="0" w:color="auto"/>
                          </w:divBdr>
                        </w:div>
                        <w:div w:id="135187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898570">
          <w:marLeft w:val="0"/>
          <w:marRight w:val="0"/>
          <w:marTop w:val="0"/>
          <w:marBottom w:val="0"/>
          <w:divBdr>
            <w:top w:val="none" w:sz="0" w:space="0" w:color="auto"/>
            <w:left w:val="none" w:sz="0" w:space="0" w:color="auto"/>
            <w:bottom w:val="none" w:sz="0" w:space="0" w:color="auto"/>
            <w:right w:val="none" w:sz="0" w:space="0" w:color="auto"/>
          </w:divBdr>
          <w:divsChild>
            <w:div w:id="548109648">
              <w:marLeft w:val="-225"/>
              <w:marRight w:val="-225"/>
              <w:marTop w:val="0"/>
              <w:marBottom w:val="0"/>
              <w:divBdr>
                <w:top w:val="none" w:sz="0" w:space="0" w:color="auto"/>
                <w:left w:val="none" w:sz="0" w:space="0" w:color="auto"/>
                <w:bottom w:val="none" w:sz="0" w:space="0" w:color="auto"/>
                <w:right w:val="none" w:sz="0" w:space="0" w:color="auto"/>
              </w:divBdr>
              <w:divsChild>
                <w:div w:id="1830974335">
                  <w:marLeft w:val="0"/>
                  <w:marRight w:val="0"/>
                  <w:marTop w:val="0"/>
                  <w:marBottom w:val="0"/>
                  <w:divBdr>
                    <w:top w:val="none" w:sz="0" w:space="0" w:color="auto"/>
                    <w:left w:val="none" w:sz="0" w:space="0" w:color="auto"/>
                    <w:bottom w:val="none" w:sz="0" w:space="0" w:color="auto"/>
                    <w:right w:val="none" w:sz="0" w:space="0" w:color="auto"/>
                  </w:divBdr>
                  <w:divsChild>
                    <w:div w:id="962418467">
                      <w:marLeft w:val="0"/>
                      <w:marRight w:val="0"/>
                      <w:marTop w:val="0"/>
                      <w:marBottom w:val="0"/>
                      <w:divBdr>
                        <w:top w:val="none" w:sz="0" w:space="0" w:color="auto"/>
                        <w:left w:val="none" w:sz="0" w:space="0" w:color="auto"/>
                        <w:bottom w:val="none" w:sz="0" w:space="0" w:color="auto"/>
                        <w:right w:val="none" w:sz="0" w:space="0" w:color="auto"/>
                      </w:divBdr>
                    </w:div>
                  </w:divsChild>
                </w:div>
                <w:div w:id="980964429">
                  <w:marLeft w:val="0"/>
                  <w:marRight w:val="0"/>
                  <w:marTop w:val="0"/>
                  <w:marBottom w:val="0"/>
                  <w:divBdr>
                    <w:top w:val="none" w:sz="0" w:space="0" w:color="auto"/>
                    <w:left w:val="none" w:sz="0" w:space="0" w:color="auto"/>
                    <w:bottom w:val="none" w:sz="0" w:space="0" w:color="auto"/>
                    <w:right w:val="none" w:sz="0" w:space="0" w:color="auto"/>
                  </w:divBdr>
                  <w:divsChild>
                    <w:div w:id="2078627300">
                      <w:marLeft w:val="0"/>
                      <w:marRight w:val="0"/>
                      <w:marTop w:val="0"/>
                      <w:marBottom w:val="0"/>
                      <w:divBdr>
                        <w:top w:val="none" w:sz="0" w:space="0" w:color="auto"/>
                        <w:left w:val="none" w:sz="0" w:space="0" w:color="auto"/>
                        <w:bottom w:val="none" w:sz="0" w:space="0" w:color="auto"/>
                        <w:right w:val="none" w:sz="0" w:space="0" w:color="auto"/>
                      </w:divBdr>
                      <w:divsChild>
                        <w:div w:id="677149484">
                          <w:marLeft w:val="0"/>
                          <w:marRight w:val="105"/>
                          <w:marTop w:val="75"/>
                          <w:marBottom w:val="75"/>
                          <w:divBdr>
                            <w:top w:val="none" w:sz="0" w:space="0" w:color="auto"/>
                            <w:left w:val="none" w:sz="0" w:space="0" w:color="auto"/>
                            <w:bottom w:val="none" w:sz="0" w:space="0" w:color="auto"/>
                            <w:right w:val="none" w:sz="0" w:space="0" w:color="auto"/>
                          </w:divBdr>
                          <w:divsChild>
                            <w:div w:id="19094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80697">
              <w:marLeft w:val="0"/>
              <w:marRight w:val="0"/>
              <w:marTop w:val="0"/>
              <w:marBottom w:val="0"/>
              <w:divBdr>
                <w:top w:val="none" w:sz="0" w:space="0" w:color="auto"/>
                <w:left w:val="none" w:sz="0" w:space="0" w:color="auto"/>
                <w:bottom w:val="none" w:sz="0" w:space="0" w:color="auto"/>
                <w:right w:val="none" w:sz="0" w:space="0" w:color="auto"/>
              </w:divBdr>
              <w:divsChild>
                <w:div w:id="400294348">
                  <w:marLeft w:val="0"/>
                  <w:marRight w:val="0"/>
                  <w:marTop w:val="0"/>
                  <w:marBottom w:val="0"/>
                  <w:divBdr>
                    <w:top w:val="none" w:sz="0" w:space="0" w:color="auto"/>
                    <w:left w:val="none" w:sz="0" w:space="0" w:color="auto"/>
                    <w:bottom w:val="none" w:sz="0" w:space="0" w:color="auto"/>
                    <w:right w:val="none" w:sz="0" w:space="0" w:color="auto"/>
                  </w:divBdr>
                  <w:divsChild>
                    <w:div w:id="488981435">
                      <w:marLeft w:val="0"/>
                      <w:marRight w:val="0"/>
                      <w:marTop w:val="0"/>
                      <w:marBottom w:val="0"/>
                      <w:divBdr>
                        <w:top w:val="none" w:sz="0" w:space="0" w:color="auto"/>
                        <w:left w:val="none" w:sz="0" w:space="0" w:color="auto"/>
                        <w:bottom w:val="none" w:sz="0" w:space="0" w:color="auto"/>
                        <w:right w:val="none" w:sz="0" w:space="0" w:color="auto"/>
                      </w:divBdr>
                    </w:div>
                    <w:div w:id="605312800">
                      <w:marLeft w:val="0"/>
                      <w:marRight w:val="0"/>
                      <w:marTop w:val="0"/>
                      <w:marBottom w:val="0"/>
                      <w:divBdr>
                        <w:top w:val="none" w:sz="0" w:space="0" w:color="auto"/>
                        <w:left w:val="none" w:sz="0" w:space="0" w:color="auto"/>
                        <w:bottom w:val="none" w:sz="0" w:space="0" w:color="auto"/>
                        <w:right w:val="none" w:sz="0" w:space="0" w:color="auto"/>
                      </w:divBdr>
                      <w:divsChild>
                        <w:div w:id="706416031">
                          <w:marLeft w:val="0"/>
                          <w:marRight w:val="0"/>
                          <w:marTop w:val="0"/>
                          <w:marBottom w:val="0"/>
                          <w:divBdr>
                            <w:top w:val="none" w:sz="0" w:space="0" w:color="auto"/>
                            <w:left w:val="none" w:sz="0" w:space="0" w:color="auto"/>
                            <w:bottom w:val="none" w:sz="0" w:space="0" w:color="auto"/>
                            <w:right w:val="none" w:sz="0" w:space="0" w:color="auto"/>
                          </w:divBdr>
                          <w:divsChild>
                            <w:div w:id="657080632">
                              <w:marLeft w:val="0"/>
                              <w:marRight w:val="0"/>
                              <w:marTop w:val="0"/>
                              <w:marBottom w:val="0"/>
                              <w:divBdr>
                                <w:top w:val="none" w:sz="0" w:space="0" w:color="auto"/>
                                <w:left w:val="none" w:sz="0" w:space="0" w:color="auto"/>
                                <w:bottom w:val="none" w:sz="0" w:space="0" w:color="auto"/>
                                <w:right w:val="none" w:sz="0" w:space="0" w:color="auto"/>
                              </w:divBdr>
                              <w:divsChild>
                                <w:div w:id="1115750795">
                                  <w:marLeft w:val="0"/>
                                  <w:marRight w:val="0"/>
                                  <w:marTop w:val="0"/>
                                  <w:marBottom w:val="0"/>
                                  <w:divBdr>
                                    <w:top w:val="none" w:sz="0" w:space="0" w:color="auto"/>
                                    <w:left w:val="none" w:sz="0" w:space="0" w:color="auto"/>
                                    <w:bottom w:val="none" w:sz="0" w:space="0" w:color="auto"/>
                                    <w:right w:val="none" w:sz="0" w:space="0" w:color="auto"/>
                                  </w:divBdr>
                                  <w:divsChild>
                                    <w:div w:id="1617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715357">
      <w:bodyDiv w:val="1"/>
      <w:marLeft w:val="0"/>
      <w:marRight w:val="0"/>
      <w:marTop w:val="0"/>
      <w:marBottom w:val="0"/>
      <w:divBdr>
        <w:top w:val="none" w:sz="0" w:space="0" w:color="auto"/>
        <w:left w:val="none" w:sz="0" w:space="0" w:color="auto"/>
        <w:bottom w:val="none" w:sz="0" w:space="0" w:color="auto"/>
        <w:right w:val="none" w:sz="0" w:space="0" w:color="auto"/>
      </w:divBdr>
    </w:div>
    <w:div w:id="1920363514">
      <w:bodyDiv w:val="1"/>
      <w:marLeft w:val="0"/>
      <w:marRight w:val="0"/>
      <w:marTop w:val="0"/>
      <w:marBottom w:val="0"/>
      <w:divBdr>
        <w:top w:val="none" w:sz="0" w:space="0" w:color="auto"/>
        <w:left w:val="none" w:sz="0" w:space="0" w:color="auto"/>
        <w:bottom w:val="none" w:sz="0" w:space="0" w:color="auto"/>
        <w:right w:val="none" w:sz="0" w:space="0" w:color="auto"/>
      </w:divBdr>
    </w:div>
    <w:div w:id="214534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www.educative.io/blog/behind-the-screens-what-happens-when-you-type-a-url-in-a-browser" TargetMode="External"/><Relationship Id="rId26" Type="http://schemas.openxmlformats.org/officeDocument/2006/relationships/hyperlink" Target="https://www.journaldev.com/9193/web-services-interview-questions-soap-restful" TargetMode="External"/><Relationship Id="rId39" Type="http://schemas.openxmlformats.org/officeDocument/2006/relationships/image" Target="media/image10.jpeg"/><Relationship Id="rId21" Type="http://schemas.openxmlformats.org/officeDocument/2006/relationships/hyperlink" Target="https://www.fullstack.cafe/interview-questions/api-design" TargetMode="External"/><Relationship Id="rId34" Type="http://schemas.openxmlformats.org/officeDocument/2006/relationships/hyperlink" Target="https://www.edureka.co/blog/interview-questions/microservices-interview-questions/" TargetMode="External"/><Relationship Id="rId42" Type="http://schemas.openxmlformats.org/officeDocument/2006/relationships/hyperlink" Target="https://www.journaldev.com/9193/web-services-interview-questions-soap-restful" TargetMode="External"/><Relationship Id="rId47" Type="http://schemas.openxmlformats.org/officeDocument/2006/relationships/hyperlink" Target="https://www.fullstack.cafe/interview-questions/api-design" TargetMode="External"/><Relationship Id="rId50" Type="http://schemas.openxmlformats.org/officeDocument/2006/relationships/hyperlink" Target="https://www.fullstack.cafe/blog/dart-interview-questions" TargetMode="External"/><Relationship Id="rId55" Type="http://schemas.openxmlformats.org/officeDocument/2006/relationships/hyperlink" Target="https://www.fullstack.cafe/interview-questions/api-design" TargetMode="External"/><Relationship Id="rId63" Type="http://schemas.openxmlformats.org/officeDocument/2006/relationships/hyperlink" Target="https://www.fullstack.cafe/interview-questions/api-design" TargetMode="External"/><Relationship Id="rId68" Type="http://schemas.openxmlformats.org/officeDocument/2006/relationships/hyperlink" Target="https://javarevisited.blogspot.com/2017/06/jersey-web-service-hello-world-example.html" TargetMode="External"/><Relationship Id="rId76" Type="http://schemas.openxmlformats.org/officeDocument/2006/relationships/image" Target="media/image19.png"/><Relationship Id="rId84" Type="http://schemas.openxmlformats.org/officeDocument/2006/relationships/hyperlink" Target="https://www.katalon.com/" TargetMode="External"/><Relationship Id="rId89" Type="http://schemas.openxmlformats.org/officeDocument/2006/relationships/image" Target="media/image24.png"/><Relationship Id="rId7" Type="http://schemas.openxmlformats.org/officeDocument/2006/relationships/hyperlink" Target="javascript:void(0)" TargetMode="External"/><Relationship Id="rId71" Type="http://schemas.openxmlformats.org/officeDocument/2006/relationships/hyperlink" Target="https://click.linksynergy.com/deeplink?id=JVFxdTr9V80&amp;mid=39197&amp;murl=https%3A%2F%2Fwww.udemy.com%2Fpostman-crash-course-for-beginners-learn-rest-api-testing%2F" TargetMode="External"/><Relationship Id="rId92" Type="http://schemas.openxmlformats.org/officeDocument/2006/relationships/hyperlink" Target="https://www.wisdomjobs.com/e-university/web-service-testing-interview-questions.html" TargetMode="External"/><Relationship Id="rId2" Type="http://schemas.openxmlformats.org/officeDocument/2006/relationships/styles" Target="styles.xml"/><Relationship Id="rId16" Type="http://schemas.openxmlformats.org/officeDocument/2006/relationships/hyperlink" Target="https://www.educative.io/blog/crud-operations" TargetMode="External"/><Relationship Id="rId29" Type="http://schemas.openxmlformats.org/officeDocument/2006/relationships/hyperlink" Target="https://www.fullstack.cafe/blog/full-stack-resume-template" TargetMode="External"/><Relationship Id="rId11" Type="http://schemas.openxmlformats.org/officeDocument/2006/relationships/image" Target="media/image6.png"/><Relationship Id="rId24" Type="http://schemas.openxmlformats.org/officeDocument/2006/relationships/hyperlink" Target="https://career.guru99.com/rest-api-interview/" TargetMode="External"/><Relationship Id="rId32" Type="http://schemas.openxmlformats.org/officeDocument/2006/relationships/image" Target="media/image9.png"/><Relationship Id="rId37" Type="http://schemas.openxmlformats.org/officeDocument/2006/relationships/hyperlink" Target="https://www.fullstack.cafe/interview-questions/api-design" TargetMode="External"/><Relationship Id="rId40" Type="http://schemas.openxmlformats.org/officeDocument/2006/relationships/hyperlink" Target="https://www.fullstack.cafe/blog/searching-algorithms-interview-questions" TargetMode="External"/><Relationship Id="rId45" Type="http://schemas.openxmlformats.org/officeDocument/2006/relationships/hyperlink" Target="https://www.fullstack.cafe/interview-questions/api-design" TargetMode="External"/><Relationship Id="rId53" Type="http://schemas.openxmlformats.org/officeDocument/2006/relationships/hyperlink" Target="https://www.fullstack.cafe/interview-questions/rest-and-restful" TargetMode="External"/><Relationship Id="rId58" Type="http://schemas.openxmlformats.org/officeDocument/2006/relationships/hyperlink" Target="https://www.edureka.co/blog/interview-questions/microservices-interview-questions/" TargetMode="External"/><Relationship Id="rId66" Type="http://schemas.openxmlformats.org/officeDocument/2006/relationships/hyperlink" Target="https://click.linksynergy.com/fs-bin/click?id=JVFxdTr9V80&amp;subid=0&amp;offerid=323058.1&amp;type=10&amp;tmpid=14538&amp;RD_PARM1=https%3A%2F%2Fwww.udemy.com%2Frest-api%2F" TargetMode="External"/><Relationship Id="rId74" Type="http://schemas.openxmlformats.org/officeDocument/2006/relationships/image" Target="media/image18.png"/><Relationship Id="rId79" Type="http://schemas.openxmlformats.org/officeDocument/2006/relationships/hyperlink" Target="https://www.javatpoint.com/soap-web-services" TargetMode="External"/><Relationship Id="rId87" Type="http://schemas.openxmlformats.org/officeDocument/2006/relationships/hyperlink" Target="https://searchmicroservices.techtarget.com/definition/middleware" TargetMode="External"/><Relationship Id="rId5" Type="http://schemas.openxmlformats.org/officeDocument/2006/relationships/image" Target="media/image1.png"/><Relationship Id="rId61" Type="http://schemas.openxmlformats.org/officeDocument/2006/relationships/hyperlink" Target="https://www.fullstack.cafe/interview-questions/api-design" TargetMode="External"/><Relationship Id="rId82" Type="http://schemas.openxmlformats.org/officeDocument/2006/relationships/hyperlink" Target="https://www.katalon.com/api-testing/" TargetMode="External"/><Relationship Id="rId90" Type="http://schemas.openxmlformats.org/officeDocument/2006/relationships/hyperlink" Target="https://errorsea.com/how-to-call-api-in-php-using-curl/" TargetMode="External"/><Relationship Id="rId19" Type="http://schemas.openxmlformats.org/officeDocument/2006/relationships/hyperlink" Target="https://www.fullstack.cafe/interview-questions/rest-and-restful" TargetMode="External"/><Relationship Id="rId14" Type="http://schemas.openxmlformats.org/officeDocument/2006/relationships/hyperlink" Target="https://restcookbook.com/" TargetMode="External"/><Relationship Id="rId22" Type="http://schemas.openxmlformats.org/officeDocument/2006/relationships/hyperlink" Target="https://career.guru99.com/rest-api-interview/" TargetMode="External"/><Relationship Id="rId27" Type="http://schemas.openxmlformats.org/officeDocument/2006/relationships/hyperlink" Target="https://www.fullstack.cafe/interview-questions/rest-and-restful" TargetMode="External"/><Relationship Id="rId30" Type="http://schemas.openxmlformats.org/officeDocument/2006/relationships/hyperlink" Target="https://www.fullstack.cafe/interview-questions/rest-and-restful" TargetMode="External"/><Relationship Id="rId35" Type="http://schemas.openxmlformats.org/officeDocument/2006/relationships/hyperlink" Target="https://www.fullstack.cafe/interview-questions/rest-and-restful" TargetMode="External"/><Relationship Id="rId43" Type="http://schemas.openxmlformats.org/officeDocument/2006/relationships/hyperlink" Target="https://www.fullstack.cafe/interview-questions/api-design" TargetMode="External"/><Relationship Id="rId48" Type="http://schemas.openxmlformats.org/officeDocument/2006/relationships/hyperlink" Target="https://www.tutorialspoint.com/restful/restful_interview_questions.htm" TargetMode="External"/><Relationship Id="rId56" Type="http://schemas.openxmlformats.org/officeDocument/2006/relationships/hyperlink" Target="https://www.tutorialspoint.com/restful/restful_interview_questions.htm" TargetMode="External"/><Relationship Id="rId64" Type="http://schemas.openxmlformats.org/officeDocument/2006/relationships/hyperlink" Target="https://www.journaldev.com/9193/web-services-interview-questions-soap-restful" TargetMode="External"/><Relationship Id="rId69" Type="http://schemas.openxmlformats.org/officeDocument/2006/relationships/hyperlink" Target="https://pluralsight.pxf.io/c/1193463/424552/7490?u=https%3A%2F%2Fwww.pluralsight.com%2Fcourses%2Frestful-services-java-using-jersey" TargetMode="External"/><Relationship Id="rId77" Type="http://schemas.openxmlformats.org/officeDocument/2006/relationships/hyperlink" Target="https://www.javatpoint.com/what-is-web-service" TargetMode="External"/><Relationship Id="rId8" Type="http://schemas.openxmlformats.org/officeDocument/2006/relationships/image" Target="media/image3.png"/><Relationship Id="rId51" Type="http://schemas.openxmlformats.org/officeDocument/2006/relationships/hyperlink" Target="https://www.fullstack.cafe/interview-questions/api-design" TargetMode="External"/><Relationship Id="rId72" Type="http://schemas.openxmlformats.org/officeDocument/2006/relationships/image" Target="media/image16.png"/><Relationship Id="rId80" Type="http://schemas.openxmlformats.org/officeDocument/2006/relationships/hyperlink" Target="https://www.javatpoint.com/soap-web-services" TargetMode="External"/><Relationship Id="rId85" Type="http://schemas.openxmlformats.org/officeDocument/2006/relationships/image" Target="media/image22.png"/><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https://learn.educative.io/interview-prep" TargetMode="External"/><Relationship Id="rId25" Type="http://schemas.openxmlformats.org/officeDocument/2006/relationships/hyperlink" Target="https://www.fullstack.cafe/interview-questions/api-design" TargetMode="External"/><Relationship Id="rId33" Type="http://schemas.openxmlformats.org/officeDocument/2006/relationships/hyperlink" Target="https://www.fullstack.cafe/interview-questions/microservices" TargetMode="External"/><Relationship Id="rId38" Type="http://schemas.openxmlformats.org/officeDocument/2006/relationships/hyperlink" Target="https://career.guru99.com/rest-api-interview/" TargetMode="External"/><Relationship Id="rId46" Type="http://schemas.openxmlformats.org/officeDocument/2006/relationships/hyperlink" Target="https://www.tutorialspoint.com/restful/restful_interview_questions.htm" TargetMode="External"/><Relationship Id="rId59" Type="http://schemas.openxmlformats.org/officeDocument/2006/relationships/image" Target="media/image12.jpeg"/><Relationship Id="rId67" Type="http://schemas.openxmlformats.org/officeDocument/2006/relationships/image" Target="media/image14.png"/><Relationship Id="rId20" Type="http://schemas.openxmlformats.org/officeDocument/2006/relationships/hyperlink" Target="https://www.journaldev.com/9193/web-services-interview-questions-soap-restful" TargetMode="External"/><Relationship Id="rId41" Type="http://schemas.openxmlformats.org/officeDocument/2006/relationships/hyperlink" Target="https://www.fullstack.cafe/interview-questions/api-design" TargetMode="External"/><Relationship Id="rId54" Type="http://schemas.openxmlformats.org/officeDocument/2006/relationships/hyperlink" Target="https://www.tutorialspoint.com/restful/restful_interview_questions.htm" TargetMode="External"/><Relationship Id="rId62" Type="http://schemas.openxmlformats.org/officeDocument/2006/relationships/hyperlink" Target="https://www.tutorialspoint.com/restful/restful_interview_questions.htm" TargetMode="External"/><Relationship Id="rId70" Type="http://schemas.openxmlformats.org/officeDocument/2006/relationships/image" Target="media/image15.jpeg"/><Relationship Id="rId75" Type="http://schemas.openxmlformats.org/officeDocument/2006/relationships/hyperlink" Target="https://www.javatpoint.com/what-is-web-service" TargetMode="External"/><Relationship Id="rId83" Type="http://schemas.openxmlformats.org/officeDocument/2006/relationships/hyperlink" Target="https://www.katalon.com/resources-center/blog/top-5-free-api-testing-tools/" TargetMode="External"/><Relationship Id="rId88" Type="http://schemas.openxmlformats.org/officeDocument/2006/relationships/hyperlink" Target="https://whatis.techtarget.com/definition/Python" TargetMode="External"/><Relationship Id="rId91" Type="http://schemas.openxmlformats.org/officeDocument/2006/relationships/hyperlink" Target="https://errorsea.com/top-25-hr-interview-questions-and-answer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interviewbit.com/spring-interview-questions/" TargetMode="External"/><Relationship Id="rId23" Type="http://schemas.openxmlformats.org/officeDocument/2006/relationships/hyperlink" Target="https://www.fullstack.cafe/interview-questions/rest-and-restful" TargetMode="External"/><Relationship Id="rId28" Type="http://schemas.openxmlformats.org/officeDocument/2006/relationships/hyperlink" Target="https://www.journaldev.com/9193/web-services-interview-questions-soap-restful" TargetMode="External"/><Relationship Id="rId36" Type="http://schemas.openxmlformats.org/officeDocument/2006/relationships/hyperlink" Target="https://career.guru99.com/rest-api-interview/" TargetMode="External"/><Relationship Id="rId49" Type="http://schemas.openxmlformats.org/officeDocument/2006/relationships/image" Target="media/image11.jpeg"/><Relationship Id="rId57" Type="http://schemas.openxmlformats.org/officeDocument/2006/relationships/hyperlink" Target="https://www.fullstack.cafe/interview-questions/microservices" TargetMode="External"/><Relationship Id="rId10" Type="http://schemas.openxmlformats.org/officeDocument/2006/relationships/image" Target="media/image5.png"/><Relationship Id="rId31" Type="http://schemas.openxmlformats.org/officeDocument/2006/relationships/hyperlink" Target="https://www.tutorialspoint.com/restful/restful_interview_questions.htm" TargetMode="External"/><Relationship Id="rId44" Type="http://schemas.openxmlformats.org/officeDocument/2006/relationships/hyperlink" Target="https://www.tutorialspoint.com/restful/restful_interview_questions.htm" TargetMode="External"/><Relationship Id="rId52" Type="http://schemas.openxmlformats.org/officeDocument/2006/relationships/hyperlink" Target="https://www.softwaretestinghelp.com/web-services-interview-questions/" TargetMode="External"/><Relationship Id="rId60" Type="http://schemas.openxmlformats.org/officeDocument/2006/relationships/hyperlink" Target="https://www.fullstack.cafe/blog/entity-framework-interview-questions" TargetMode="External"/><Relationship Id="rId65" Type="http://schemas.openxmlformats.org/officeDocument/2006/relationships/image" Target="media/image13.png"/><Relationship Id="rId73" Type="http://schemas.openxmlformats.org/officeDocument/2006/relationships/image" Target="media/image17.jpeg"/><Relationship Id="rId78" Type="http://schemas.openxmlformats.org/officeDocument/2006/relationships/image" Target="media/image20.png"/><Relationship Id="rId81" Type="http://schemas.openxmlformats.org/officeDocument/2006/relationships/image" Target="media/image21.png"/><Relationship Id="rId86" Type="http://schemas.openxmlformats.org/officeDocument/2006/relationships/image" Target="media/image23.png"/><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172</Pages>
  <Words>30379</Words>
  <Characters>173165</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203138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2022-03-18T13:26:00Z</dcterms:created>
  <dcterms:modified xsi:type="dcterms:W3CDTF">2022-03-18T13:41:00Z</dcterms:modified>
</cp:coreProperties>
</file>